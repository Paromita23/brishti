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B06" w:rsidRPr="00AD7B06" w:rsidRDefault="00AD7B06" w:rsidP="00AD7B06">
      <w:pPr>
        <w:spacing w:before="48" w:after="48" w:line="360" w:lineRule="atLeast"/>
        <w:ind w:right="48"/>
        <w:outlineLvl w:val="1"/>
        <w:rPr>
          <w:rFonts w:ascii="Verdana" w:eastAsia="Times New Roman" w:hAnsi="Verdana" w:cs="Times New Roman"/>
          <w:color w:val="121214"/>
          <w:spacing w:val="-15"/>
          <w:sz w:val="41"/>
          <w:szCs w:val="41"/>
          <w:lang w:eastAsia="en-IN"/>
        </w:rPr>
      </w:pPr>
      <w:r w:rsidRPr="00AD7B06">
        <w:rPr>
          <w:rFonts w:ascii="Verdana" w:eastAsia="Times New Roman" w:hAnsi="Verdana" w:cs="Times New Roman"/>
          <w:color w:val="121214"/>
          <w:spacing w:val="-15"/>
          <w:sz w:val="41"/>
          <w:szCs w:val="41"/>
          <w:lang w:eastAsia="en-IN"/>
        </w:rPr>
        <w:t>Why Angular4 and Not Angular3?</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Angular team faced some versioning issues internally with their modules and due to the conflict they had to move on and release the next version of Angular – the Angular4.</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now see the new features added to Angular 4 −</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proofErr w:type="spellStart"/>
      <w:r w:rsidRPr="00AD7B06">
        <w:rPr>
          <w:rFonts w:ascii="Verdana" w:eastAsia="Times New Roman" w:hAnsi="Verdana" w:cs="Times New Roman"/>
          <w:color w:val="000000"/>
          <w:sz w:val="31"/>
          <w:szCs w:val="31"/>
          <w:lang w:eastAsia="en-IN"/>
        </w:rPr>
        <w:t>ngIf</w:t>
      </w:r>
      <w:proofErr w:type="spellEnd"/>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Angular2 supported only the </w:t>
      </w:r>
      <w:r w:rsidRPr="00AD7B06">
        <w:rPr>
          <w:rFonts w:ascii="Verdana" w:eastAsia="Times New Roman" w:hAnsi="Verdana" w:cs="Times New Roman"/>
          <w:b/>
          <w:bCs/>
          <w:color w:val="000000"/>
          <w:sz w:val="24"/>
          <w:szCs w:val="24"/>
          <w:lang w:eastAsia="en-IN"/>
        </w:rPr>
        <w:t>if</w:t>
      </w:r>
      <w:r w:rsidRPr="00AD7B06">
        <w:rPr>
          <w:rFonts w:ascii="Verdana" w:eastAsia="Times New Roman" w:hAnsi="Verdana" w:cs="Times New Roman"/>
          <w:color w:val="000000"/>
          <w:sz w:val="24"/>
          <w:szCs w:val="24"/>
          <w:lang w:eastAsia="en-IN"/>
        </w:rPr>
        <w:t> condition. However, Angular 4 supports the </w:t>
      </w:r>
      <w:r w:rsidRPr="00AD7B06">
        <w:rPr>
          <w:rFonts w:ascii="Verdana" w:eastAsia="Times New Roman" w:hAnsi="Verdana" w:cs="Times New Roman"/>
          <w:b/>
          <w:bCs/>
          <w:color w:val="000000"/>
          <w:sz w:val="24"/>
          <w:szCs w:val="24"/>
          <w:lang w:eastAsia="en-IN"/>
        </w:rPr>
        <w:t>if else</w:t>
      </w:r>
      <w:r w:rsidRPr="00AD7B06">
        <w:rPr>
          <w:rFonts w:ascii="Verdana" w:eastAsia="Times New Roman" w:hAnsi="Verdana" w:cs="Times New Roman"/>
          <w:color w:val="000000"/>
          <w:sz w:val="24"/>
          <w:szCs w:val="24"/>
          <w:lang w:eastAsia="en-IN"/>
        </w:rPr>
        <w:t xml:space="preserve"> condition as well. Let us see how it works using the </w:t>
      </w:r>
      <w:proofErr w:type="spellStart"/>
      <w:r w:rsidRPr="00AD7B06">
        <w:rPr>
          <w:rFonts w:ascii="Verdana" w:eastAsia="Times New Roman" w:hAnsi="Verdana" w:cs="Times New Roman"/>
          <w:color w:val="000000"/>
          <w:sz w:val="24"/>
          <w:szCs w:val="24"/>
          <w:lang w:eastAsia="en-IN"/>
        </w:rPr>
        <w:t>ng</w:t>
      </w:r>
      <w:proofErr w:type="spellEnd"/>
      <w:r w:rsidRPr="00AD7B06">
        <w:rPr>
          <w:rFonts w:ascii="Verdana" w:eastAsia="Times New Roman" w:hAnsi="Verdana" w:cs="Times New Roman"/>
          <w:color w:val="000000"/>
          <w:sz w:val="24"/>
          <w:szCs w:val="24"/>
          <w:lang w:eastAsia="en-IN"/>
        </w:rPr>
        <w:t>-template.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&lt;span *</w:t>
      </w:r>
      <w:proofErr w:type="spellStart"/>
      <w:r w:rsidRPr="00AD7B06">
        <w:rPr>
          <w:rFonts w:ascii="Consolas" w:eastAsia="Times New Roman" w:hAnsi="Consolas" w:cs="Consolas"/>
          <w:color w:val="313131"/>
          <w:sz w:val="18"/>
          <w:szCs w:val="18"/>
          <w:lang w:eastAsia="en-IN"/>
        </w:rPr>
        <w:t>ngIf</w:t>
      </w:r>
      <w:proofErr w:type="spellEnd"/>
      <w:r w:rsidRPr="00AD7B06">
        <w:rPr>
          <w:rFonts w:ascii="Consolas" w:eastAsia="Times New Roman" w:hAnsi="Consolas" w:cs="Consolas"/>
          <w:color w:val="313131"/>
          <w:sz w:val="18"/>
          <w:szCs w:val="18"/>
          <w:lang w:eastAsia="en-IN"/>
        </w:rPr>
        <w:t>="</w:t>
      </w:r>
      <w:proofErr w:type="spellStart"/>
      <w:r w:rsidRPr="00AD7B06">
        <w:rPr>
          <w:rFonts w:ascii="Consolas" w:eastAsia="Times New Roman" w:hAnsi="Consolas" w:cs="Consolas"/>
          <w:color w:val="313131"/>
          <w:sz w:val="18"/>
          <w:szCs w:val="18"/>
          <w:lang w:eastAsia="en-IN"/>
        </w:rPr>
        <w:t>isavailable</w:t>
      </w:r>
      <w:proofErr w:type="spellEnd"/>
      <w:r w:rsidRPr="00AD7B06">
        <w:rPr>
          <w:rFonts w:ascii="Consolas" w:eastAsia="Times New Roman" w:hAnsi="Consolas" w:cs="Consolas"/>
          <w:color w:val="313131"/>
          <w:sz w:val="18"/>
          <w:szCs w:val="18"/>
          <w:lang w:eastAsia="en-IN"/>
        </w:rPr>
        <w:t>; else condition1"&gt;Condition is valid.&lt;/span&gt;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w:t>
      </w:r>
      <w:proofErr w:type="spellStart"/>
      <w:r w:rsidRPr="00AD7B06">
        <w:rPr>
          <w:rFonts w:ascii="Consolas" w:eastAsia="Times New Roman" w:hAnsi="Consolas" w:cs="Consolas"/>
          <w:color w:val="313131"/>
          <w:sz w:val="18"/>
          <w:szCs w:val="18"/>
          <w:lang w:eastAsia="en-IN"/>
        </w:rPr>
        <w:t>ng</w:t>
      </w:r>
      <w:proofErr w:type="spellEnd"/>
      <w:r w:rsidRPr="00AD7B06">
        <w:rPr>
          <w:rFonts w:ascii="Consolas" w:eastAsia="Times New Roman" w:hAnsi="Consolas" w:cs="Consolas"/>
          <w:color w:val="313131"/>
          <w:sz w:val="18"/>
          <w:szCs w:val="18"/>
          <w:lang w:eastAsia="en-IN"/>
        </w:rPr>
        <w:t>-template #condition1&gt;Condition is invalid&lt;/</w:t>
      </w:r>
      <w:proofErr w:type="spellStart"/>
      <w:r w:rsidRPr="00AD7B06">
        <w:rPr>
          <w:rFonts w:ascii="Consolas" w:eastAsia="Times New Roman" w:hAnsi="Consolas" w:cs="Consolas"/>
          <w:color w:val="313131"/>
          <w:sz w:val="18"/>
          <w:szCs w:val="18"/>
          <w:lang w:eastAsia="en-IN"/>
        </w:rPr>
        <w:t>ng</w:t>
      </w:r>
      <w:proofErr w:type="spellEnd"/>
      <w:r w:rsidRPr="00AD7B06">
        <w:rPr>
          <w:rFonts w:ascii="Consolas" w:eastAsia="Times New Roman" w:hAnsi="Consolas" w:cs="Consolas"/>
          <w:color w:val="313131"/>
          <w:sz w:val="18"/>
          <w:szCs w:val="18"/>
          <w:lang w:eastAsia="en-IN"/>
        </w:rPr>
        <w:t>-template&gt;</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as keyword in for loop</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With the help of </w:t>
      </w:r>
      <w:r w:rsidRPr="00AD7B06">
        <w:rPr>
          <w:rFonts w:ascii="Verdana" w:eastAsia="Times New Roman" w:hAnsi="Verdana" w:cs="Times New Roman"/>
          <w:b/>
          <w:bCs/>
          <w:color w:val="000000"/>
          <w:sz w:val="24"/>
          <w:szCs w:val="24"/>
          <w:lang w:eastAsia="en-IN"/>
        </w:rPr>
        <w:t>as</w:t>
      </w:r>
      <w:r w:rsidRPr="00AD7B06">
        <w:rPr>
          <w:rFonts w:ascii="Verdana" w:eastAsia="Times New Roman" w:hAnsi="Verdana" w:cs="Times New Roman"/>
          <w:color w:val="000000"/>
          <w:sz w:val="24"/>
          <w:szCs w:val="24"/>
          <w:lang w:eastAsia="en-IN"/>
        </w:rPr>
        <w:t> keyword you can store the value as shown below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 *</w:t>
      </w:r>
      <w:proofErr w:type="spellStart"/>
      <w:r w:rsidRPr="00AD7B06">
        <w:rPr>
          <w:rFonts w:ascii="Consolas" w:eastAsia="Times New Roman" w:hAnsi="Consolas" w:cs="Consolas"/>
          <w:color w:val="313131"/>
          <w:sz w:val="18"/>
          <w:szCs w:val="18"/>
          <w:lang w:eastAsia="en-IN"/>
        </w:rPr>
        <w:t>ngFor</w:t>
      </w:r>
      <w:proofErr w:type="spellEnd"/>
      <w:r w:rsidRPr="00AD7B06">
        <w:rPr>
          <w:rFonts w:ascii="Consolas" w:eastAsia="Times New Roman" w:hAnsi="Consolas" w:cs="Consolas"/>
          <w:color w:val="313131"/>
          <w:sz w:val="18"/>
          <w:szCs w:val="18"/>
          <w:lang w:eastAsia="en-IN"/>
        </w:rPr>
        <w:t xml:space="preserve">="let </w:t>
      </w:r>
      <w:proofErr w:type="spellStart"/>
      <w:r w:rsidRPr="00AD7B06">
        <w:rPr>
          <w:rFonts w:ascii="Consolas" w:eastAsia="Times New Roman" w:hAnsi="Consolas" w:cs="Consolas"/>
          <w:color w:val="313131"/>
          <w:sz w:val="18"/>
          <w:szCs w:val="18"/>
          <w:lang w:eastAsia="en-IN"/>
        </w:rPr>
        <w:t>i</w:t>
      </w:r>
      <w:proofErr w:type="spellEnd"/>
      <w:r w:rsidRPr="00AD7B06">
        <w:rPr>
          <w:rFonts w:ascii="Consolas" w:eastAsia="Times New Roman" w:hAnsi="Consolas" w:cs="Consolas"/>
          <w:color w:val="313131"/>
          <w:sz w:val="18"/>
          <w:szCs w:val="18"/>
          <w:lang w:eastAsia="en-IN"/>
        </w:rPr>
        <w:t xml:space="preserve"> of months | slice:0:5 as total"&gt;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Months: {{</w:t>
      </w:r>
      <w:proofErr w:type="spellStart"/>
      <w:r w:rsidRPr="00AD7B06">
        <w:rPr>
          <w:rFonts w:ascii="Consolas" w:eastAsia="Times New Roman" w:hAnsi="Consolas" w:cs="Consolas"/>
          <w:color w:val="313131"/>
          <w:sz w:val="18"/>
          <w:szCs w:val="18"/>
          <w:lang w:eastAsia="en-IN"/>
        </w:rPr>
        <w:t>i</w:t>
      </w:r>
      <w:proofErr w:type="spellEnd"/>
      <w:r w:rsidRPr="00AD7B06">
        <w:rPr>
          <w:rFonts w:ascii="Consolas" w:eastAsia="Times New Roman" w:hAnsi="Consolas" w:cs="Consolas"/>
          <w:color w:val="313131"/>
          <w:sz w:val="18"/>
          <w:szCs w:val="18"/>
          <w:lang w:eastAsia="en-IN"/>
        </w:rPr>
        <w:t>}} Total: {{</w:t>
      </w:r>
      <w:proofErr w:type="spellStart"/>
      <w:r w:rsidRPr="00AD7B06">
        <w:rPr>
          <w:rFonts w:ascii="Consolas" w:eastAsia="Times New Roman" w:hAnsi="Consolas" w:cs="Consolas"/>
          <w:color w:val="313131"/>
          <w:sz w:val="18"/>
          <w:szCs w:val="18"/>
          <w:lang w:eastAsia="en-IN"/>
        </w:rPr>
        <w:t>total.length</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variable total stores the output of the slice using the </w:t>
      </w:r>
      <w:r w:rsidRPr="00AD7B06">
        <w:rPr>
          <w:rFonts w:ascii="Verdana" w:eastAsia="Times New Roman" w:hAnsi="Verdana" w:cs="Times New Roman"/>
          <w:b/>
          <w:bCs/>
          <w:color w:val="000000"/>
          <w:sz w:val="24"/>
          <w:szCs w:val="24"/>
          <w:lang w:eastAsia="en-IN"/>
        </w:rPr>
        <w:t>as</w:t>
      </w:r>
      <w:r w:rsidRPr="00AD7B06">
        <w:rPr>
          <w:rFonts w:ascii="Verdana" w:eastAsia="Times New Roman" w:hAnsi="Verdana" w:cs="Times New Roman"/>
          <w:color w:val="000000"/>
          <w:sz w:val="24"/>
          <w:szCs w:val="24"/>
          <w:lang w:eastAsia="en-IN"/>
        </w:rPr>
        <w:t> keyword.</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Animation Package</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Animation in Angular 4 is available as a separate package and needs to be imported from @angular/animations. In Angular2, it was available with @</w:t>
      </w:r>
      <w:r w:rsidRPr="00AD7B06">
        <w:rPr>
          <w:rFonts w:ascii="Verdana" w:eastAsia="Times New Roman" w:hAnsi="Verdana" w:cs="Times New Roman"/>
          <w:b/>
          <w:bCs/>
          <w:color w:val="000000"/>
          <w:sz w:val="24"/>
          <w:szCs w:val="24"/>
          <w:lang w:eastAsia="en-IN"/>
        </w:rPr>
        <w:t>angular/core</w:t>
      </w:r>
      <w:r w:rsidRPr="00AD7B06">
        <w:rPr>
          <w:rFonts w:ascii="Verdana" w:eastAsia="Times New Roman" w:hAnsi="Verdana" w:cs="Times New Roman"/>
          <w:color w:val="000000"/>
          <w:sz w:val="24"/>
          <w:szCs w:val="24"/>
          <w:lang w:eastAsia="en-IN"/>
        </w:rPr>
        <w:t>. It is still kept the same for its backward compatibility aspect.</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Template</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b/>
          <w:bCs/>
          <w:color w:val="000000"/>
          <w:sz w:val="24"/>
          <w:szCs w:val="24"/>
          <w:lang w:eastAsia="en-IN"/>
        </w:rPr>
        <w:t>Angular 4</w:t>
      </w:r>
      <w:r w:rsidRPr="00AD7B06">
        <w:rPr>
          <w:rFonts w:ascii="Verdana" w:eastAsia="Times New Roman" w:hAnsi="Verdana" w:cs="Times New Roman"/>
          <w:color w:val="000000"/>
          <w:sz w:val="24"/>
          <w:szCs w:val="24"/>
          <w:lang w:eastAsia="en-IN"/>
        </w:rPr>
        <w:t> uses </w:t>
      </w:r>
      <w:r w:rsidRPr="00AD7B06">
        <w:rPr>
          <w:rFonts w:ascii="Verdana" w:eastAsia="Times New Roman" w:hAnsi="Verdana" w:cs="Times New Roman"/>
          <w:b/>
          <w:bCs/>
          <w:color w:val="000000"/>
          <w:sz w:val="24"/>
          <w:szCs w:val="24"/>
          <w:lang w:eastAsia="en-IN"/>
        </w:rPr>
        <w:t>&lt;</w:t>
      </w:r>
      <w:proofErr w:type="spellStart"/>
      <w:r w:rsidRPr="00AD7B06">
        <w:rPr>
          <w:rFonts w:ascii="Verdana" w:eastAsia="Times New Roman" w:hAnsi="Verdana" w:cs="Times New Roman"/>
          <w:b/>
          <w:bCs/>
          <w:color w:val="000000"/>
          <w:sz w:val="24"/>
          <w:szCs w:val="24"/>
          <w:lang w:eastAsia="en-IN"/>
        </w:rPr>
        <w:t>ng</w:t>
      </w:r>
      <w:proofErr w:type="spellEnd"/>
      <w:r w:rsidRPr="00AD7B06">
        <w:rPr>
          <w:rFonts w:ascii="Verdana" w:eastAsia="Times New Roman" w:hAnsi="Verdana" w:cs="Times New Roman"/>
          <w:b/>
          <w:bCs/>
          <w:color w:val="000000"/>
          <w:sz w:val="24"/>
          <w:szCs w:val="24"/>
          <w:lang w:eastAsia="en-IN"/>
        </w:rPr>
        <w:t>-template&gt;</w:t>
      </w:r>
      <w:r w:rsidRPr="00AD7B06">
        <w:rPr>
          <w:rFonts w:ascii="Verdana" w:eastAsia="Times New Roman" w:hAnsi="Verdana" w:cs="Times New Roman"/>
          <w:color w:val="000000"/>
          <w:sz w:val="24"/>
          <w:szCs w:val="24"/>
          <w:lang w:eastAsia="en-IN"/>
        </w:rPr>
        <w:t> as the tag instead of </w:t>
      </w:r>
      <w:r w:rsidRPr="00AD7B06">
        <w:rPr>
          <w:rFonts w:ascii="Verdana" w:eastAsia="Times New Roman" w:hAnsi="Verdana" w:cs="Times New Roman"/>
          <w:b/>
          <w:bCs/>
          <w:color w:val="000000"/>
          <w:sz w:val="24"/>
          <w:szCs w:val="24"/>
          <w:lang w:eastAsia="en-IN"/>
        </w:rPr>
        <w:t>&lt;template&gt;;</w:t>
      </w:r>
      <w:r w:rsidRPr="00AD7B06">
        <w:rPr>
          <w:rFonts w:ascii="Verdana" w:eastAsia="Times New Roman" w:hAnsi="Verdana" w:cs="Times New Roman"/>
          <w:color w:val="000000"/>
          <w:sz w:val="24"/>
          <w:szCs w:val="24"/>
          <w:lang w:eastAsia="en-IN"/>
        </w:rPr>
        <w:t> the latter was used in Angular2. The reason Angular 4 changed </w:t>
      </w:r>
      <w:r w:rsidRPr="00AD7B06">
        <w:rPr>
          <w:rFonts w:ascii="Verdana" w:eastAsia="Times New Roman" w:hAnsi="Verdana" w:cs="Times New Roman"/>
          <w:b/>
          <w:bCs/>
          <w:color w:val="000000"/>
          <w:sz w:val="24"/>
          <w:szCs w:val="24"/>
          <w:lang w:eastAsia="en-IN"/>
        </w:rPr>
        <w:t>&lt;template&gt;</w:t>
      </w:r>
      <w:r w:rsidRPr="00AD7B06">
        <w:rPr>
          <w:rFonts w:ascii="Verdana" w:eastAsia="Times New Roman" w:hAnsi="Verdana" w:cs="Times New Roman"/>
          <w:color w:val="000000"/>
          <w:sz w:val="24"/>
          <w:szCs w:val="24"/>
          <w:lang w:eastAsia="en-IN"/>
        </w:rPr>
        <w:t> to </w:t>
      </w:r>
      <w:r w:rsidRPr="00AD7B06">
        <w:rPr>
          <w:rFonts w:ascii="Verdana" w:eastAsia="Times New Roman" w:hAnsi="Verdana" w:cs="Times New Roman"/>
          <w:b/>
          <w:bCs/>
          <w:color w:val="000000"/>
          <w:sz w:val="24"/>
          <w:szCs w:val="24"/>
          <w:lang w:eastAsia="en-IN"/>
        </w:rPr>
        <w:t>&lt;</w:t>
      </w:r>
      <w:proofErr w:type="spellStart"/>
      <w:r w:rsidRPr="00AD7B06">
        <w:rPr>
          <w:rFonts w:ascii="Verdana" w:eastAsia="Times New Roman" w:hAnsi="Verdana" w:cs="Times New Roman"/>
          <w:b/>
          <w:bCs/>
          <w:color w:val="000000"/>
          <w:sz w:val="24"/>
          <w:szCs w:val="24"/>
          <w:lang w:eastAsia="en-IN"/>
        </w:rPr>
        <w:t>ng</w:t>
      </w:r>
      <w:proofErr w:type="spellEnd"/>
      <w:r w:rsidRPr="00AD7B06">
        <w:rPr>
          <w:rFonts w:ascii="Verdana" w:eastAsia="Times New Roman" w:hAnsi="Verdana" w:cs="Times New Roman"/>
          <w:b/>
          <w:bCs/>
          <w:color w:val="000000"/>
          <w:sz w:val="24"/>
          <w:szCs w:val="24"/>
          <w:lang w:eastAsia="en-IN"/>
        </w:rPr>
        <w:t>-template&gt;</w:t>
      </w:r>
      <w:r w:rsidRPr="00AD7B06">
        <w:rPr>
          <w:rFonts w:ascii="Verdana" w:eastAsia="Times New Roman" w:hAnsi="Verdana" w:cs="Times New Roman"/>
          <w:color w:val="000000"/>
          <w:sz w:val="24"/>
          <w:szCs w:val="24"/>
          <w:lang w:eastAsia="en-IN"/>
        </w:rPr>
        <w:t> is because of the name conflict of the </w:t>
      </w:r>
      <w:r w:rsidRPr="00AD7B06">
        <w:rPr>
          <w:rFonts w:ascii="Verdana" w:eastAsia="Times New Roman" w:hAnsi="Verdana" w:cs="Times New Roman"/>
          <w:b/>
          <w:bCs/>
          <w:color w:val="000000"/>
          <w:sz w:val="24"/>
          <w:szCs w:val="24"/>
          <w:lang w:eastAsia="en-IN"/>
        </w:rPr>
        <w:t>&lt;template&gt;</w:t>
      </w:r>
      <w:r w:rsidRPr="00AD7B06">
        <w:rPr>
          <w:rFonts w:ascii="Verdana" w:eastAsia="Times New Roman" w:hAnsi="Verdana" w:cs="Times New Roman"/>
          <w:color w:val="000000"/>
          <w:sz w:val="24"/>
          <w:szCs w:val="24"/>
          <w:lang w:eastAsia="en-IN"/>
        </w:rPr>
        <w:t> tag with the html </w:t>
      </w:r>
      <w:r w:rsidRPr="00AD7B06">
        <w:rPr>
          <w:rFonts w:ascii="Verdana" w:eastAsia="Times New Roman" w:hAnsi="Verdana" w:cs="Times New Roman"/>
          <w:b/>
          <w:bCs/>
          <w:color w:val="000000"/>
          <w:sz w:val="24"/>
          <w:szCs w:val="24"/>
          <w:lang w:eastAsia="en-IN"/>
        </w:rPr>
        <w:t>&lt;template&gt;</w:t>
      </w:r>
      <w:r w:rsidRPr="00AD7B06">
        <w:rPr>
          <w:rFonts w:ascii="Verdana" w:eastAsia="Times New Roman" w:hAnsi="Verdana" w:cs="Times New Roman"/>
          <w:color w:val="000000"/>
          <w:sz w:val="24"/>
          <w:szCs w:val="24"/>
          <w:lang w:eastAsia="en-IN"/>
        </w:rPr>
        <w:t> standard tag. It will deprecate completely going ahead. This is one of the major changes in Angular 4.</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proofErr w:type="spellStart"/>
      <w:r w:rsidRPr="00AD7B06">
        <w:rPr>
          <w:rFonts w:ascii="Verdana" w:eastAsia="Times New Roman" w:hAnsi="Verdana" w:cs="Times New Roman"/>
          <w:color w:val="000000"/>
          <w:sz w:val="31"/>
          <w:szCs w:val="31"/>
          <w:lang w:eastAsia="en-IN"/>
        </w:rPr>
        <w:t>TypeScript</w:t>
      </w:r>
      <w:proofErr w:type="spellEnd"/>
      <w:r w:rsidRPr="00AD7B06">
        <w:rPr>
          <w:rFonts w:ascii="Verdana" w:eastAsia="Times New Roman" w:hAnsi="Verdana" w:cs="Times New Roman"/>
          <w:color w:val="000000"/>
          <w:sz w:val="31"/>
          <w:szCs w:val="31"/>
          <w:lang w:eastAsia="en-IN"/>
        </w:rPr>
        <w:t xml:space="preserve"> 2.2</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Angular 4 is updated to a recent version of </w:t>
      </w:r>
      <w:proofErr w:type="spellStart"/>
      <w:r w:rsidRPr="00AD7B06">
        <w:rPr>
          <w:rFonts w:ascii="Verdana" w:eastAsia="Times New Roman" w:hAnsi="Verdana" w:cs="Times New Roman"/>
          <w:color w:val="000000"/>
          <w:sz w:val="24"/>
          <w:szCs w:val="24"/>
          <w:lang w:eastAsia="en-IN"/>
        </w:rPr>
        <w:t>TypeScript</w:t>
      </w:r>
      <w:proofErr w:type="spellEnd"/>
      <w:r w:rsidRPr="00AD7B06">
        <w:rPr>
          <w:rFonts w:ascii="Verdana" w:eastAsia="Times New Roman" w:hAnsi="Verdana" w:cs="Times New Roman"/>
          <w:color w:val="000000"/>
          <w:sz w:val="24"/>
          <w:szCs w:val="24"/>
          <w:lang w:eastAsia="en-IN"/>
        </w:rPr>
        <w:t>, which is 2.2. This helps improve the speed and gives better type checking in the project.</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Pipe Title Case</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lastRenderedPageBreak/>
        <w:t>Angular 4 has added a new pipe title case, which changes the first letter of each word into uppercase.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&lt;h2&gt;{{ 'Angular 4 </w:t>
      </w:r>
      <w:proofErr w:type="spellStart"/>
      <w:r w:rsidRPr="00AD7B06">
        <w:rPr>
          <w:rFonts w:ascii="Consolas" w:eastAsia="Times New Roman" w:hAnsi="Consolas" w:cs="Consolas"/>
          <w:color w:val="313131"/>
          <w:sz w:val="18"/>
          <w:szCs w:val="18"/>
          <w:lang w:eastAsia="en-IN"/>
        </w:rPr>
        <w:t>titlecase</w:t>
      </w:r>
      <w:proofErr w:type="spellEnd"/>
      <w:r w:rsidRPr="00AD7B06">
        <w:rPr>
          <w:rFonts w:ascii="Consolas" w:eastAsia="Times New Roman" w:hAnsi="Consolas" w:cs="Consolas"/>
          <w:color w:val="313131"/>
          <w:sz w:val="18"/>
          <w:szCs w:val="18"/>
          <w:lang w:eastAsia="en-IN"/>
        </w:rPr>
        <w:t xml:space="preserve">' | </w:t>
      </w:r>
      <w:proofErr w:type="spellStart"/>
      <w:r w:rsidRPr="00AD7B06">
        <w:rPr>
          <w:rFonts w:ascii="Consolas" w:eastAsia="Times New Roman" w:hAnsi="Consolas" w:cs="Consolas"/>
          <w:color w:val="313131"/>
          <w:sz w:val="18"/>
          <w:szCs w:val="18"/>
          <w:lang w:eastAsia="en-IN"/>
        </w:rPr>
        <w:t>titlecase</w:t>
      </w:r>
      <w:proofErr w:type="spellEnd"/>
      <w:r w:rsidRPr="00AD7B06">
        <w:rPr>
          <w:rFonts w:ascii="Consolas" w:eastAsia="Times New Roman" w:hAnsi="Consolas" w:cs="Consolas"/>
          <w:color w:val="313131"/>
          <w:sz w:val="18"/>
          <w:szCs w:val="18"/>
          <w:lang w:eastAsia="en-IN"/>
        </w:rPr>
        <w:t xml:space="preserve"> }}&lt;/h2&gt;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above line of code generates the following output – </w:t>
      </w:r>
      <w:r w:rsidRPr="00AD7B06">
        <w:rPr>
          <w:rFonts w:ascii="Verdana" w:eastAsia="Times New Roman" w:hAnsi="Verdana" w:cs="Times New Roman"/>
          <w:b/>
          <w:bCs/>
          <w:color w:val="000000"/>
          <w:sz w:val="24"/>
          <w:szCs w:val="24"/>
          <w:lang w:eastAsia="en-IN"/>
        </w:rPr>
        <w:t xml:space="preserve">Angular 4 </w:t>
      </w:r>
      <w:proofErr w:type="spellStart"/>
      <w:r w:rsidRPr="00AD7B06">
        <w:rPr>
          <w:rFonts w:ascii="Verdana" w:eastAsia="Times New Roman" w:hAnsi="Verdana" w:cs="Times New Roman"/>
          <w:b/>
          <w:bCs/>
          <w:color w:val="000000"/>
          <w:sz w:val="24"/>
          <w:szCs w:val="24"/>
          <w:lang w:eastAsia="en-IN"/>
        </w:rPr>
        <w:t>Titlecase</w:t>
      </w:r>
      <w:proofErr w:type="spellEnd"/>
      <w:r w:rsidRPr="00AD7B06">
        <w:rPr>
          <w:rFonts w:ascii="Verdana" w:eastAsia="Times New Roman" w:hAnsi="Verdana" w:cs="Times New Roman"/>
          <w:color w:val="000000"/>
          <w:sz w:val="24"/>
          <w:szCs w:val="24"/>
          <w:lang w:eastAsia="en-IN"/>
        </w:rPr>
        <w:t>.</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Http Search Parameters</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Search parameters to the http get </w:t>
      </w:r>
      <w:proofErr w:type="spellStart"/>
      <w:r w:rsidRPr="00AD7B06">
        <w:rPr>
          <w:rFonts w:ascii="Verdana" w:eastAsia="Times New Roman" w:hAnsi="Verdana" w:cs="Times New Roman"/>
          <w:color w:val="000000"/>
          <w:sz w:val="24"/>
          <w:szCs w:val="24"/>
          <w:lang w:eastAsia="en-IN"/>
        </w:rPr>
        <w:t>api</w:t>
      </w:r>
      <w:proofErr w:type="spellEnd"/>
      <w:r w:rsidRPr="00AD7B06">
        <w:rPr>
          <w:rFonts w:ascii="Verdana" w:eastAsia="Times New Roman" w:hAnsi="Verdana" w:cs="Times New Roman"/>
          <w:color w:val="000000"/>
          <w:sz w:val="24"/>
          <w:szCs w:val="24"/>
          <w:lang w:eastAsia="en-IN"/>
        </w:rPr>
        <w:t xml:space="preserve"> is simplified. We do not need to call </w:t>
      </w:r>
      <w:proofErr w:type="spellStart"/>
      <w:r w:rsidRPr="00AD7B06">
        <w:rPr>
          <w:rFonts w:ascii="Verdana" w:eastAsia="Times New Roman" w:hAnsi="Verdana" w:cs="Times New Roman"/>
          <w:b/>
          <w:bCs/>
          <w:color w:val="000000"/>
          <w:sz w:val="24"/>
          <w:szCs w:val="24"/>
          <w:lang w:eastAsia="en-IN"/>
        </w:rPr>
        <w:t>URLSearchParams</w:t>
      </w:r>
      <w:proofErr w:type="spellEnd"/>
      <w:r w:rsidRPr="00AD7B06">
        <w:rPr>
          <w:rFonts w:ascii="Verdana" w:eastAsia="Times New Roman" w:hAnsi="Verdana" w:cs="Times New Roman"/>
          <w:color w:val="000000"/>
          <w:sz w:val="24"/>
          <w:szCs w:val="24"/>
          <w:lang w:eastAsia="en-IN"/>
        </w:rPr>
        <w:t> for the same as was being done in Angular2.</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Smaller and Faster Apps</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Angular 4 applications are smaller and faster when compared to Angular2. It uses the </w:t>
      </w:r>
      <w:proofErr w:type="spellStart"/>
      <w:r w:rsidRPr="00AD7B06">
        <w:rPr>
          <w:rFonts w:ascii="Verdana" w:eastAsia="Times New Roman" w:hAnsi="Verdana" w:cs="Times New Roman"/>
          <w:color w:val="000000"/>
          <w:sz w:val="24"/>
          <w:szCs w:val="24"/>
          <w:lang w:eastAsia="en-IN"/>
        </w:rPr>
        <w:t>TypeScript</w:t>
      </w:r>
      <w:proofErr w:type="spellEnd"/>
      <w:r w:rsidRPr="00AD7B06">
        <w:rPr>
          <w:rFonts w:ascii="Verdana" w:eastAsia="Times New Roman" w:hAnsi="Verdana" w:cs="Times New Roman"/>
          <w:color w:val="000000"/>
          <w:sz w:val="24"/>
          <w:szCs w:val="24"/>
          <w:lang w:eastAsia="en-IN"/>
        </w:rPr>
        <w:t xml:space="preserve"> version 2.2, the latest version which makes the final compilation small in size.</w:t>
      </w:r>
    </w:p>
    <w:p w:rsidR="009B446C" w:rsidRDefault="009B446C"/>
    <w:p w:rsidR="00AD7B06" w:rsidRDefault="00AD7B06">
      <w:r>
        <w:t>__________________________________________________________________________</w:t>
      </w:r>
    </w:p>
    <w:p w:rsidR="00AD7B06" w:rsidRDefault="00AD7B06"/>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Major part of the development with Angular 4 is done in the components. Components are basically classes that interact with the .html file of the component, which gets displayed on the browser. We have seen the file structure in one of our previous chapters. The file structure has the app component and it consists of the following files −</w:t>
      </w:r>
    </w:p>
    <w:p w:rsidR="00AD7B06" w:rsidRPr="00AD7B06" w:rsidRDefault="00AD7B06" w:rsidP="00AD7B06">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AD7B06">
        <w:rPr>
          <w:rFonts w:ascii="Verdana" w:eastAsia="Times New Roman" w:hAnsi="Verdana" w:cs="Times New Roman"/>
          <w:b/>
          <w:bCs/>
          <w:color w:val="000000"/>
          <w:sz w:val="21"/>
          <w:szCs w:val="21"/>
          <w:lang w:eastAsia="en-IN"/>
        </w:rPr>
        <w:t>app.component.css</w:t>
      </w:r>
      <w:proofErr w:type="spellEnd"/>
    </w:p>
    <w:p w:rsidR="00AD7B06" w:rsidRPr="00AD7B06" w:rsidRDefault="00AD7B06" w:rsidP="00AD7B06">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7B06">
        <w:rPr>
          <w:rFonts w:ascii="Verdana" w:eastAsia="Times New Roman" w:hAnsi="Verdana" w:cs="Times New Roman"/>
          <w:b/>
          <w:bCs/>
          <w:color w:val="000000"/>
          <w:sz w:val="21"/>
          <w:szCs w:val="21"/>
          <w:lang w:eastAsia="en-IN"/>
        </w:rPr>
        <w:t>app.component.html</w:t>
      </w:r>
    </w:p>
    <w:p w:rsidR="00AD7B06" w:rsidRPr="00AD7B06" w:rsidRDefault="00AD7B06" w:rsidP="00AD7B06">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AD7B06">
        <w:rPr>
          <w:rFonts w:ascii="Verdana" w:eastAsia="Times New Roman" w:hAnsi="Verdana" w:cs="Times New Roman"/>
          <w:b/>
          <w:bCs/>
          <w:color w:val="000000"/>
          <w:sz w:val="21"/>
          <w:szCs w:val="21"/>
          <w:lang w:eastAsia="en-IN"/>
        </w:rPr>
        <w:t>app.component.spec.ts</w:t>
      </w:r>
      <w:proofErr w:type="spellEnd"/>
    </w:p>
    <w:p w:rsidR="00AD7B06" w:rsidRPr="00AD7B06" w:rsidRDefault="00AD7B06" w:rsidP="00AD7B06">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AD7B06">
        <w:rPr>
          <w:rFonts w:ascii="Verdana" w:eastAsia="Times New Roman" w:hAnsi="Verdana" w:cs="Times New Roman"/>
          <w:b/>
          <w:bCs/>
          <w:color w:val="000000"/>
          <w:sz w:val="21"/>
          <w:szCs w:val="21"/>
          <w:lang w:eastAsia="en-IN"/>
        </w:rPr>
        <w:t>app.component.ts</w:t>
      </w:r>
      <w:proofErr w:type="spellEnd"/>
    </w:p>
    <w:p w:rsidR="00AD7B06" w:rsidRPr="00AD7B06" w:rsidRDefault="00AD7B06" w:rsidP="00AD7B06">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AD7B06">
        <w:rPr>
          <w:rFonts w:ascii="Verdana" w:eastAsia="Times New Roman" w:hAnsi="Verdana" w:cs="Times New Roman"/>
          <w:b/>
          <w:bCs/>
          <w:color w:val="000000"/>
          <w:sz w:val="21"/>
          <w:szCs w:val="21"/>
          <w:lang w:eastAsia="en-IN"/>
        </w:rPr>
        <w:t>app.module.ts</w:t>
      </w:r>
      <w:proofErr w:type="spellEnd"/>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above files were created by default when we created new project using the angular-</w:t>
      </w:r>
      <w:proofErr w:type="spellStart"/>
      <w:r w:rsidRPr="00AD7B06">
        <w:rPr>
          <w:rFonts w:ascii="Verdana" w:eastAsia="Times New Roman" w:hAnsi="Verdana" w:cs="Times New Roman"/>
          <w:color w:val="000000"/>
          <w:sz w:val="24"/>
          <w:szCs w:val="24"/>
          <w:lang w:eastAsia="en-IN"/>
        </w:rPr>
        <w:t>cli</w:t>
      </w:r>
      <w:proofErr w:type="spellEnd"/>
      <w:r w:rsidRPr="00AD7B06">
        <w:rPr>
          <w:rFonts w:ascii="Verdana" w:eastAsia="Times New Roman" w:hAnsi="Verdana" w:cs="Times New Roman"/>
          <w:color w:val="000000"/>
          <w:sz w:val="24"/>
          <w:szCs w:val="24"/>
          <w:lang w:eastAsia="en-IN"/>
        </w:rPr>
        <w:t xml:space="preserve"> command.</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If you open up the </w:t>
      </w:r>
      <w:proofErr w:type="spellStart"/>
      <w:r w:rsidRPr="00AD7B06">
        <w:rPr>
          <w:rFonts w:ascii="Verdana" w:eastAsia="Times New Roman" w:hAnsi="Verdana" w:cs="Times New Roman"/>
          <w:b/>
          <w:bCs/>
          <w:color w:val="000000"/>
          <w:sz w:val="24"/>
          <w:szCs w:val="24"/>
          <w:lang w:eastAsia="en-IN"/>
        </w:rPr>
        <w:t>app.module.ts</w:t>
      </w:r>
      <w:proofErr w:type="spellEnd"/>
      <w:r w:rsidRPr="00AD7B06">
        <w:rPr>
          <w:rFonts w:ascii="Verdana" w:eastAsia="Times New Roman" w:hAnsi="Verdana" w:cs="Times New Roman"/>
          <w:color w:val="000000"/>
          <w:sz w:val="24"/>
          <w:szCs w:val="24"/>
          <w:lang w:eastAsia="en-IN"/>
        </w:rPr>
        <w:t xml:space="preserve"> file, it has some libraries which are imported and also a declarative which is assigned the </w:t>
      </w:r>
      <w:proofErr w:type="spellStart"/>
      <w:r w:rsidRPr="00AD7B06">
        <w:rPr>
          <w:rFonts w:ascii="Verdana" w:eastAsia="Times New Roman" w:hAnsi="Verdana" w:cs="Times New Roman"/>
          <w:color w:val="000000"/>
          <w:sz w:val="24"/>
          <w:szCs w:val="24"/>
          <w:lang w:eastAsia="en-IN"/>
        </w:rPr>
        <w:t>appcomponent</w:t>
      </w:r>
      <w:proofErr w:type="spellEnd"/>
      <w:r w:rsidRPr="00AD7B06">
        <w:rPr>
          <w:rFonts w:ascii="Verdana" w:eastAsia="Times New Roman" w:hAnsi="Verdana" w:cs="Times New Roman"/>
          <w:color w:val="000000"/>
          <w:sz w:val="24"/>
          <w:szCs w:val="24"/>
          <w:lang w:eastAsia="en-IN"/>
        </w:rPr>
        <w:t xml:space="preserve"> as follows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BrowserModule</w:t>
      </w:r>
      <w:proofErr w:type="spellEnd"/>
      <w:r w:rsidRPr="00AD7B06">
        <w:rPr>
          <w:rFonts w:ascii="Consolas" w:eastAsia="Times New Roman" w:hAnsi="Consolas" w:cs="Consolas"/>
          <w:color w:val="313131"/>
          <w:sz w:val="18"/>
          <w:szCs w:val="18"/>
          <w:lang w:eastAsia="en-IN"/>
        </w:rPr>
        <w:t xml:space="preserve"> } from '@angular/platform-browser';</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lastRenderedPageBreak/>
        <w:t xml:space="preserve">import { </w:t>
      </w:r>
      <w:proofErr w:type="spellStart"/>
      <w:r w:rsidRPr="00AD7B06">
        <w:rPr>
          <w:rFonts w:ascii="Consolas" w:eastAsia="Times New Roman" w:hAnsi="Consolas" w:cs="Consolas"/>
          <w:color w:val="313131"/>
          <w:sz w:val="18"/>
          <w:szCs w:val="18"/>
          <w:lang w:eastAsia="en-IN"/>
        </w:rPr>
        <w:t>NgModule</w:t>
      </w:r>
      <w:proofErr w:type="spellEnd"/>
      <w:r w:rsidRPr="00AD7B06">
        <w:rPr>
          <w:rFonts w:ascii="Consolas" w:eastAsia="Times New Roman" w:hAnsi="Consolas" w:cs="Consolas"/>
          <w:color w:val="313131"/>
          <w:sz w:val="18"/>
          <w:szCs w:val="18"/>
          <w:lang w:eastAsia="en-IN"/>
        </w:rPr>
        <w:t xml:space="preserve"> } from '@angular/core';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AppComponent</w:t>
      </w:r>
      <w:proofErr w:type="spellEnd"/>
      <w:r w:rsidRPr="00AD7B06">
        <w:rPr>
          <w:rFonts w:ascii="Consolas" w:eastAsia="Times New Roman" w:hAnsi="Consolas" w:cs="Consolas"/>
          <w:color w:val="313131"/>
          <w:sz w:val="18"/>
          <w:szCs w:val="18"/>
          <w:lang w:eastAsia="en-IN"/>
        </w:rPr>
        <w:t xml:space="preserve"> } from './</w:t>
      </w:r>
      <w:proofErr w:type="spellStart"/>
      <w:r w:rsidRPr="00AD7B06">
        <w:rPr>
          <w:rFonts w:ascii="Consolas" w:eastAsia="Times New Roman" w:hAnsi="Consolas" w:cs="Consolas"/>
          <w:color w:val="313131"/>
          <w:sz w:val="18"/>
          <w:szCs w:val="18"/>
          <w:lang w:eastAsia="en-IN"/>
        </w:rPr>
        <w:t>app.component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roofErr w:type="spellStart"/>
      <w:r w:rsidRPr="00AD7B06">
        <w:rPr>
          <w:rFonts w:ascii="Consolas" w:eastAsia="Times New Roman" w:hAnsi="Consolas" w:cs="Consolas"/>
          <w:color w:val="313131"/>
          <w:sz w:val="18"/>
          <w:szCs w:val="18"/>
          <w:lang w:eastAsia="en-IN"/>
        </w:rPr>
        <w:t>NgModule</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declarations: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AppComponent</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imports: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BrowserModule</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providers: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bootstrap: [</w:t>
      </w:r>
      <w:proofErr w:type="spellStart"/>
      <w:r w:rsidRPr="00AD7B06">
        <w:rPr>
          <w:rFonts w:ascii="Consolas" w:eastAsia="Times New Roman" w:hAnsi="Consolas" w:cs="Consolas"/>
          <w:color w:val="313131"/>
          <w:sz w:val="18"/>
          <w:szCs w:val="18"/>
          <w:lang w:eastAsia="en-IN"/>
        </w:rPr>
        <w:t>AppComponent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export class </w:t>
      </w:r>
      <w:proofErr w:type="spellStart"/>
      <w:r w:rsidRPr="00AD7B06">
        <w:rPr>
          <w:rFonts w:ascii="Consolas" w:eastAsia="Times New Roman" w:hAnsi="Consolas" w:cs="Consolas"/>
          <w:color w:val="313131"/>
          <w:sz w:val="18"/>
          <w:szCs w:val="18"/>
          <w:lang w:eastAsia="en-IN"/>
        </w:rPr>
        <w:t>AppModule</w:t>
      </w:r>
      <w:proofErr w:type="spellEnd"/>
      <w:r w:rsidRPr="00AD7B06">
        <w:rPr>
          <w:rFonts w:ascii="Consolas" w:eastAsia="Times New Roman" w:hAnsi="Consolas" w:cs="Consolas"/>
          <w:color w:val="313131"/>
          <w:sz w:val="18"/>
          <w:szCs w:val="18"/>
          <w:lang w:eastAsia="en-IN"/>
        </w:rPr>
        <w:t xml:space="preserve"> { }</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The declarations include the </w:t>
      </w:r>
      <w:proofErr w:type="spellStart"/>
      <w:r w:rsidRPr="00AD7B06">
        <w:rPr>
          <w:rFonts w:ascii="Verdana" w:eastAsia="Times New Roman" w:hAnsi="Verdana" w:cs="Times New Roman"/>
          <w:color w:val="000000"/>
          <w:sz w:val="24"/>
          <w:szCs w:val="24"/>
          <w:lang w:eastAsia="en-IN"/>
        </w:rPr>
        <w:t>AppComponent</w:t>
      </w:r>
      <w:proofErr w:type="spellEnd"/>
      <w:r w:rsidRPr="00AD7B06">
        <w:rPr>
          <w:rFonts w:ascii="Verdana" w:eastAsia="Times New Roman" w:hAnsi="Verdana" w:cs="Times New Roman"/>
          <w:color w:val="000000"/>
          <w:sz w:val="24"/>
          <w:szCs w:val="24"/>
          <w:lang w:eastAsia="en-IN"/>
        </w:rPr>
        <w:t xml:space="preserve"> variable, which we have already imported. This becomes the parent component.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Now, angular-</w:t>
      </w:r>
      <w:proofErr w:type="spellStart"/>
      <w:r w:rsidRPr="00AD7B06">
        <w:rPr>
          <w:rFonts w:ascii="Verdana" w:eastAsia="Times New Roman" w:hAnsi="Verdana" w:cs="Times New Roman"/>
          <w:color w:val="000000"/>
          <w:sz w:val="24"/>
          <w:szCs w:val="24"/>
          <w:lang w:eastAsia="en-IN"/>
        </w:rPr>
        <w:t>cli</w:t>
      </w:r>
      <w:proofErr w:type="spellEnd"/>
      <w:r w:rsidRPr="00AD7B06">
        <w:rPr>
          <w:rFonts w:ascii="Verdana" w:eastAsia="Times New Roman" w:hAnsi="Verdana" w:cs="Times New Roman"/>
          <w:color w:val="000000"/>
          <w:sz w:val="24"/>
          <w:szCs w:val="24"/>
          <w:lang w:eastAsia="en-IN"/>
        </w:rPr>
        <w:t xml:space="preserve"> has a command to create your own component. However, the app component which is created by default will always remain the parent and the next components created will form the child components.</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now run the command to create the 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spellStart"/>
      <w:r w:rsidRPr="00AD7B06">
        <w:rPr>
          <w:rFonts w:ascii="Consolas" w:eastAsia="Times New Roman" w:hAnsi="Consolas" w:cs="Consolas"/>
          <w:color w:val="313131"/>
          <w:sz w:val="18"/>
          <w:szCs w:val="18"/>
          <w:lang w:eastAsia="en-IN"/>
        </w:rPr>
        <w:t>ng</w:t>
      </w:r>
      <w:proofErr w:type="spellEnd"/>
      <w:r w:rsidRPr="00AD7B06">
        <w:rPr>
          <w:rFonts w:ascii="Consolas" w:eastAsia="Times New Roman" w:hAnsi="Consolas" w:cs="Consolas"/>
          <w:color w:val="313131"/>
          <w:sz w:val="18"/>
          <w:szCs w:val="18"/>
          <w:lang w:eastAsia="en-IN"/>
        </w:rPr>
        <w:t xml:space="preserve"> g component new-</w:t>
      </w:r>
      <w:proofErr w:type="spellStart"/>
      <w:r w:rsidRPr="00AD7B06">
        <w:rPr>
          <w:rFonts w:ascii="Consolas" w:eastAsia="Times New Roman" w:hAnsi="Consolas" w:cs="Consolas"/>
          <w:color w:val="313131"/>
          <w:sz w:val="18"/>
          <w:szCs w:val="18"/>
          <w:lang w:eastAsia="en-IN"/>
        </w:rPr>
        <w:t>cmp</w:t>
      </w:r>
      <w:proofErr w:type="spellEnd"/>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When you run the above command in the command line, you will receive the following output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C:\projectA4\Angular 4-app&gt;</w:t>
      </w:r>
      <w:proofErr w:type="spellStart"/>
      <w:r w:rsidRPr="00AD7B06">
        <w:rPr>
          <w:rFonts w:ascii="Consolas" w:eastAsia="Times New Roman" w:hAnsi="Consolas" w:cs="Consolas"/>
          <w:color w:val="313131"/>
          <w:sz w:val="18"/>
          <w:szCs w:val="18"/>
          <w:lang w:eastAsia="en-IN"/>
        </w:rPr>
        <w:t>ng</w:t>
      </w:r>
      <w:proofErr w:type="spellEnd"/>
      <w:r w:rsidRPr="00AD7B06">
        <w:rPr>
          <w:rFonts w:ascii="Consolas" w:eastAsia="Times New Roman" w:hAnsi="Consolas" w:cs="Consolas"/>
          <w:color w:val="313131"/>
          <w:sz w:val="18"/>
          <w:szCs w:val="18"/>
          <w:lang w:eastAsia="en-IN"/>
        </w:rPr>
        <w:t xml:space="preserve"> g component new-</w:t>
      </w:r>
      <w:proofErr w:type="spellStart"/>
      <w:r w:rsidRPr="00AD7B06">
        <w:rPr>
          <w:rFonts w:ascii="Consolas" w:eastAsia="Times New Roman" w:hAnsi="Consolas" w:cs="Consolas"/>
          <w:color w:val="313131"/>
          <w:sz w:val="18"/>
          <w:szCs w:val="18"/>
          <w:lang w:eastAsia="en-IN"/>
        </w:rPr>
        <w:t>cmp</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installing 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create </w:t>
      </w:r>
      <w:proofErr w:type="spellStart"/>
      <w:r w:rsidRPr="00AD7B06">
        <w:rPr>
          <w:rFonts w:ascii="Consolas" w:eastAsia="Times New Roman" w:hAnsi="Consolas" w:cs="Consolas"/>
          <w:color w:val="313131"/>
          <w:sz w:val="18"/>
          <w:szCs w:val="18"/>
          <w:lang w:eastAsia="en-IN"/>
        </w:rPr>
        <w:t>src</w:t>
      </w:r>
      <w:proofErr w:type="spellEnd"/>
      <w:r w:rsidRPr="00AD7B06">
        <w:rPr>
          <w:rFonts w:ascii="Consolas" w:eastAsia="Times New Roman" w:hAnsi="Consolas" w:cs="Consolas"/>
          <w:color w:val="313131"/>
          <w:sz w:val="18"/>
          <w:szCs w:val="18"/>
          <w:lang w:eastAsia="en-IN"/>
        </w:rPr>
        <w:t>\app\new-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\new-</w:t>
      </w:r>
      <w:proofErr w:type="spellStart"/>
      <w:r w:rsidRPr="00AD7B06">
        <w:rPr>
          <w:rFonts w:ascii="Consolas" w:eastAsia="Times New Roman" w:hAnsi="Consolas" w:cs="Consolas"/>
          <w:color w:val="313131"/>
          <w:sz w:val="18"/>
          <w:szCs w:val="18"/>
          <w:lang w:eastAsia="en-IN"/>
        </w:rPr>
        <w:t>cmp.component.css</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create </w:t>
      </w:r>
      <w:proofErr w:type="spellStart"/>
      <w:r w:rsidRPr="00AD7B06">
        <w:rPr>
          <w:rFonts w:ascii="Consolas" w:eastAsia="Times New Roman" w:hAnsi="Consolas" w:cs="Consolas"/>
          <w:color w:val="313131"/>
          <w:sz w:val="18"/>
          <w:szCs w:val="18"/>
          <w:lang w:eastAsia="en-IN"/>
        </w:rPr>
        <w:t>src</w:t>
      </w:r>
      <w:proofErr w:type="spellEnd"/>
      <w:r w:rsidRPr="00AD7B06">
        <w:rPr>
          <w:rFonts w:ascii="Consolas" w:eastAsia="Times New Roman" w:hAnsi="Consolas" w:cs="Consolas"/>
          <w:color w:val="313131"/>
          <w:sz w:val="18"/>
          <w:szCs w:val="18"/>
          <w:lang w:eastAsia="en-IN"/>
        </w:rPr>
        <w:t>\app\new-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\new-cmp.component.html</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create </w:t>
      </w:r>
      <w:proofErr w:type="spellStart"/>
      <w:r w:rsidRPr="00AD7B06">
        <w:rPr>
          <w:rFonts w:ascii="Consolas" w:eastAsia="Times New Roman" w:hAnsi="Consolas" w:cs="Consolas"/>
          <w:color w:val="313131"/>
          <w:sz w:val="18"/>
          <w:szCs w:val="18"/>
          <w:lang w:eastAsia="en-IN"/>
        </w:rPr>
        <w:t>src</w:t>
      </w:r>
      <w:proofErr w:type="spellEnd"/>
      <w:r w:rsidRPr="00AD7B06">
        <w:rPr>
          <w:rFonts w:ascii="Consolas" w:eastAsia="Times New Roman" w:hAnsi="Consolas" w:cs="Consolas"/>
          <w:color w:val="313131"/>
          <w:sz w:val="18"/>
          <w:szCs w:val="18"/>
          <w:lang w:eastAsia="en-IN"/>
        </w:rPr>
        <w:t>\app\new-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\new-</w:t>
      </w:r>
      <w:proofErr w:type="spellStart"/>
      <w:r w:rsidRPr="00AD7B06">
        <w:rPr>
          <w:rFonts w:ascii="Consolas" w:eastAsia="Times New Roman" w:hAnsi="Consolas" w:cs="Consolas"/>
          <w:color w:val="313131"/>
          <w:sz w:val="18"/>
          <w:szCs w:val="18"/>
          <w:lang w:eastAsia="en-IN"/>
        </w:rPr>
        <w:t>cmp.component.spec.ts</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create </w:t>
      </w:r>
      <w:proofErr w:type="spellStart"/>
      <w:r w:rsidRPr="00AD7B06">
        <w:rPr>
          <w:rFonts w:ascii="Consolas" w:eastAsia="Times New Roman" w:hAnsi="Consolas" w:cs="Consolas"/>
          <w:color w:val="313131"/>
          <w:sz w:val="18"/>
          <w:szCs w:val="18"/>
          <w:lang w:eastAsia="en-IN"/>
        </w:rPr>
        <w:t>src</w:t>
      </w:r>
      <w:proofErr w:type="spellEnd"/>
      <w:r w:rsidRPr="00AD7B06">
        <w:rPr>
          <w:rFonts w:ascii="Consolas" w:eastAsia="Times New Roman" w:hAnsi="Consolas" w:cs="Consolas"/>
          <w:color w:val="313131"/>
          <w:sz w:val="18"/>
          <w:szCs w:val="18"/>
          <w:lang w:eastAsia="en-IN"/>
        </w:rPr>
        <w:t>\app\new-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\new-</w:t>
      </w:r>
      <w:proofErr w:type="spellStart"/>
      <w:r w:rsidRPr="00AD7B06">
        <w:rPr>
          <w:rFonts w:ascii="Consolas" w:eastAsia="Times New Roman" w:hAnsi="Consolas" w:cs="Consolas"/>
          <w:color w:val="313131"/>
          <w:sz w:val="18"/>
          <w:szCs w:val="18"/>
          <w:lang w:eastAsia="en-IN"/>
        </w:rPr>
        <w:t>cmp.component.ts</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update </w:t>
      </w:r>
      <w:proofErr w:type="spellStart"/>
      <w:r w:rsidRPr="00AD7B06">
        <w:rPr>
          <w:rFonts w:ascii="Consolas" w:eastAsia="Times New Roman" w:hAnsi="Consolas" w:cs="Consolas"/>
          <w:color w:val="313131"/>
          <w:sz w:val="18"/>
          <w:szCs w:val="18"/>
          <w:lang w:eastAsia="en-IN"/>
        </w:rPr>
        <w:t>src</w:t>
      </w:r>
      <w:proofErr w:type="spellEnd"/>
      <w:r w:rsidRPr="00AD7B06">
        <w:rPr>
          <w:rFonts w:ascii="Consolas" w:eastAsia="Times New Roman" w:hAnsi="Consolas" w:cs="Consolas"/>
          <w:color w:val="313131"/>
          <w:sz w:val="18"/>
          <w:szCs w:val="18"/>
          <w:lang w:eastAsia="en-IN"/>
        </w:rPr>
        <w:t>\app\</w:t>
      </w:r>
      <w:proofErr w:type="spellStart"/>
      <w:r w:rsidRPr="00AD7B06">
        <w:rPr>
          <w:rFonts w:ascii="Consolas" w:eastAsia="Times New Roman" w:hAnsi="Consolas" w:cs="Consolas"/>
          <w:color w:val="313131"/>
          <w:sz w:val="18"/>
          <w:szCs w:val="18"/>
          <w:lang w:eastAsia="en-IN"/>
        </w:rPr>
        <w:t>app.module.ts</w:t>
      </w:r>
      <w:proofErr w:type="spellEnd"/>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Now, if we go and check the file structure, we will get the new-</w:t>
      </w:r>
      <w:proofErr w:type="spellStart"/>
      <w:r w:rsidRPr="00AD7B06">
        <w:rPr>
          <w:rFonts w:ascii="Verdana" w:eastAsia="Times New Roman" w:hAnsi="Verdana" w:cs="Times New Roman"/>
          <w:color w:val="000000"/>
          <w:sz w:val="24"/>
          <w:szCs w:val="24"/>
          <w:lang w:eastAsia="en-IN"/>
        </w:rPr>
        <w:t>cmp</w:t>
      </w:r>
      <w:proofErr w:type="spellEnd"/>
      <w:r w:rsidRPr="00AD7B06">
        <w:rPr>
          <w:rFonts w:ascii="Verdana" w:eastAsia="Times New Roman" w:hAnsi="Verdana" w:cs="Times New Roman"/>
          <w:color w:val="000000"/>
          <w:sz w:val="24"/>
          <w:szCs w:val="24"/>
          <w:lang w:eastAsia="en-IN"/>
        </w:rPr>
        <w:t xml:space="preserve"> new folder created under the </w:t>
      </w:r>
      <w:proofErr w:type="spellStart"/>
      <w:r w:rsidRPr="00AD7B06">
        <w:rPr>
          <w:rFonts w:ascii="Verdana" w:eastAsia="Times New Roman" w:hAnsi="Verdana" w:cs="Times New Roman"/>
          <w:color w:val="000000"/>
          <w:sz w:val="24"/>
          <w:szCs w:val="24"/>
          <w:lang w:eastAsia="en-IN"/>
        </w:rPr>
        <w:t>src</w:t>
      </w:r>
      <w:proofErr w:type="spellEnd"/>
      <w:r w:rsidRPr="00AD7B06">
        <w:rPr>
          <w:rFonts w:ascii="Verdana" w:eastAsia="Times New Roman" w:hAnsi="Verdana" w:cs="Times New Roman"/>
          <w:color w:val="000000"/>
          <w:sz w:val="24"/>
          <w:szCs w:val="24"/>
          <w:lang w:eastAsia="en-IN"/>
        </w:rPr>
        <w:t>/app folder.</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following files are created in the new-</w:t>
      </w:r>
      <w:proofErr w:type="spellStart"/>
      <w:r w:rsidRPr="00AD7B06">
        <w:rPr>
          <w:rFonts w:ascii="Verdana" w:eastAsia="Times New Roman" w:hAnsi="Verdana" w:cs="Times New Roman"/>
          <w:color w:val="000000"/>
          <w:sz w:val="24"/>
          <w:szCs w:val="24"/>
          <w:lang w:eastAsia="en-IN"/>
        </w:rPr>
        <w:t>cmp</w:t>
      </w:r>
      <w:proofErr w:type="spellEnd"/>
      <w:r w:rsidRPr="00AD7B06">
        <w:rPr>
          <w:rFonts w:ascii="Verdana" w:eastAsia="Times New Roman" w:hAnsi="Verdana" w:cs="Times New Roman"/>
          <w:color w:val="000000"/>
          <w:sz w:val="24"/>
          <w:szCs w:val="24"/>
          <w:lang w:eastAsia="en-IN"/>
        </w:rPr>
        <w:t xml:space="preserve"> folder −</w:t>
      </w:r>
    </w:p>
    <w:p w:rsidR="00AD7B06" w:rsidRPr="00AD7B06" w:rsidRDefault="00AD7B06" w:rsidP="00AD7B06">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AD7B06">
        <w:rPr>
          <w:rFonts w:ascii="Verdana" w:eastAsia="Times New Roman" w:hAnsi="Verdana" w:cs="Times New Roman"/>
          <w:color w:val="000000"/>
          <w:sz w:val="21"/>
          <w:szCs w:val="21"/>
          <w:lang w:eastAsia="en-IN"/>
        </w:rPr>
        <w:t>new-</w:t>
      </w:r>
      <w:proofErr w:type="spellStart"/>
      <w:r w:rsidRPr="00AD7B06">
        <w:rPr>
          <w:rFonts w:ascii="Verdana" w:eastAsia="Times New Roman" w:hAnsi="Verdana" w:cs="Times New Roman"/>
          <w:color w:val="000000"/>
          <w:sz w:val="21"/>
          <w:szCs w:val="21"/>
          <w:lang w:eastAsia="en-IN"/>
        </w:rPr>
        <w:t>cmp.component.css</w:t>
      </w:r>
      <w:proofErr w:type="spellEnd"/>
      <w:r w:rsidRPr="00AD7B06">
        <w:rPr>
          <w:rFonts w:ascii="Verdana" w:eastAsia="Times New Roman" w:hAnsi="Verdana" w:cs="Times New Roman"/>
          <w:color w:val="000000"/>
          <w:sz w:val="21"/>
          <w:szCs w:val="21"/>
          <w:lang w:eastAsia="en-IN"/>
        </w:rPr>
        <w:t xml:space="preserve"> − </w:t>
      </w:r>
      <w:proofErr w:type="spellStart"/>
      <w:r w:rsidRPr="00AD7B06">
        <w:rPr>
          <w:rFonts w:ascii="Verdana" w:eastAsia="Times New Roman" w:hAnsi="Verdana" w:cs="Times New Roman"/>
          <w:color w:val="000000"/>
          <w:sz w:val="21"/>
          <w:szCs w:val="21"/>
          <w:lang w:eastAsia="en-IN"/>
        </w:rPr>
        <w:t>css</w:t>
      </w:r>
      <w:proofErr w:type="spellEnd"/>
      <w:r w:rsidRPr="00AD7B06">
        <w:rPr>
          <w:rFonts w:ascii="Verdana" w:eastAsia="Times New Roman" w:hAnsi="Verdana" w:cs="Times New Roman"/>
          <w:color w:val="000000"/>
          <w:sz w:val="21"/>
          <w:szCs w:val="21"/>
          <w:lang w:eastAsia="en-IN"/>
        </w:rPr>
        <w:t xml:space="preserve"> file for the new component is created.</w:t>
      </w:r>
    </w:p>
    <w:p w:rsidR="00AD7B06" w:rsidRPr="00AD7B06" w:rsidRDefault="00AD7B06" w:rsidP="00AD7B06">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AD7B06">
        <w:rPr>
          <w:rFonts w:ascii="Verdana" w:eastAsia="Times New Roman" w:hAnsi="Verdana" w:cs="Times New Roman"/>
          <w:color w:val="000000"/>
          <w:sz w:val="21"/>
          <w:szCs w:val="21"/>
          <w:lang w:eastAsia="en-IN"/>
        </w:rPr>
        <w:t>new-cmp.component.html − html file is created.</w:t>
      </w:r>
    </w:p>
    <w:p w:rsidR="00AD7B06" w:rsidRPr="00AD7B06" w:rsidRDefault="00AD7B06" w:rsidP="00AD7B06">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AD7B06">
        <w:rPr>
          <w:rFonts w:ascii="Verdana" w:eastAsia="Times New Roman" w:hAnsi="Verdana" w:cs="Times New Roman"/>
          <w:color w:val="000000"/>
          <w:sz w:val="21"/>
          <w:szCs w:val="21"/>
          <w:lang w:eastAsia="en-IN"/>
        </w:rPr>
        <w:t>new-</w:t>
      </w:r>
      <w:proofErr w:type="spellStart"/>
      <w:r w:rsidRPr="00AD7B06">
        <w:rPr>
          <w:rFonts w:ascii="Verdana" w:eastAsia="Times New Roman" w:hAnsi="Verdana" w:cs="Times New Roman"/>
          <w:color w:val="000000"/>
          <w:sz w:val="21"/>
          <w:szCs w:val="21"/>
          <w:lang w:eastAsia="en-IN"/>
        </w:rPr>
        <w:t>cmp.component.spec.ts</w:t>
      </w:r>
      <w:proofErr w:type="spellEnd"/>
      <w:r w:rsidRPr="00AD7B06">
        <w:rPr>
          <w:rFonts w:ascii="Verdana" w:eastAsia="Times New Roman" w:hAnsi="Verdana" w:cs="Times New Roman"/>
          <w:color w:val="000000"/>
          <w:sz w:val="21"/>
          <w:szCs w:val="21"/>
          <w:lang w:eastAsia="en-IN"/>
        </w:rPr>
        <w:t xml:space="preserve"> − this can be used for unit testing.</w:t>
      </w:r>
    </w:p>
    <w:p w:rsidR="00AD7B06" w:rsidRPr="00AD7B06" w:rsidRDefault="00AD7B06" w:rsidP="00AD7B06">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AD7B06">
        <w:rPr>
          <w:rFonts w:ascii="Verdana" w:eastAsia="Times New Roman" w:hAnsi="Verdana" w:cs="Times New Roman"/>
          <w:color w:val="000000"/>
          <w:sz w:val="21"/>
          <w:szCs w:val="21"/>
          <w:lang w:eastAsia="en-IN"/>
        </w:rPr>
        <w:t>new-</w:t>
      </w:r>
      <w:proofErr w:type="spellStart"/>
      <w:r w:rsidRPr="00AD7B06">
        <w:rPr>
          <w:rFonts w:ascii="Verdana" w:eastAsia="Times New Roman" w:hAnsi="Verdana" w:cs="Times New Roman"/>
          <w:color w:val="000000"/>
          <w:sz w:val="21"/>
          <w:szCs w:val="21"/>
          <w:lang w:eastAsia="en-IN"/>
        </w:rPr>
        <w:t>cmp.component.ts</w:t>
      </w:r>
      <w:proofErr w:type="spellEnd"/>
      <w:r w:rsidRPr="00AD7B06">
        <w:rPr>
          <w:rFonts w:ascii="Verdana" w:eastAsia="Times New Roman" w:hAnsi="Verdana" w:cs="Times New Roman"/>
          <w:color w:val="000000"/>
          <w:sz w:val="21"/>
          <w:szCs w:val="21"/>
          <w:lang w:eastAsia="en-IN"/>
        </w:rPr>
        <w:t xml:space="preserve"> − here, we can define the module, properties, etc.</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Changes are added to the </w:t>
      </w:r>
      <w:proofErr w:type="spellStart"/>
      <w:r w:rsidRPr="00AD7B06">
        <w:rPr>
          <w:rFonts w:ascii="Verdana" w:eastAsia="Times New Roman" w:hAnsi="Verdana" w:cs="Times New Roman"/>
          <w:color w:val="000000"/>
          <w:sz w:val="24"/>
          <w:szCs w:val="24"/>
          <w:lang w:eastAsia="en-IN"/>
        </w:rPr>
        <w:t>app.module.ts</w:t>
      </w:r>
      <w:proofErr w:type="spellEnd"/>
      <w:r w:rsidRPr="00AD7B06">
        <w:rPr>
          <w:rFonts w:ascii="Verdana" w:eastAsia="Times New Roman" w:hAnsi="Verdana" w:cs="Times New Roman"/>
          <w:color w:val="000000"/>
          <w:sz w:val="24"/>
          <w:szCs w:val="24"/>
          <w:lang w:eastAsia="en-IN"/>
        </w:rPr>
        <w:t xml:space="preserve"> file as follows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BrowserModule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'@angular/platform-browser'</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lastRenderedPageBreak/>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NgModule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'@angular/core'</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AppComponent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w:t>
      </w:r>
      <w:proofErr w:type="spellStart"/>
      <w:r w:rsidRPr="00AD7B06">
        <w:rPr>
          <w:rFonts w:ascii="Consolas" w:eastAsia="Times New Roman" w:hAnsi="Consolas" w:cs="Consolas"/>
          <w:color w:val="008800"/>
          <w:sz w:val="20"/>
          <w:szCs w:val="20"/>
          <w:lang w:eastAsia="en-IN"/>
        </w:rPr>
        <w:t>app.component</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NewCmpComponent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'./new-</w:t>
      </w:r>
      <w:proofErr w:type="spellStart"/>
      <w:r w:rsidRPr="00AD7B06">
        <w:rPr>
          <w:rFonts w:ascii="Consolas" w:eastAsia="Times New Roman" w:hAnsi="Consolas" w:cs="Consolas"/>
          <w:color w:val="008800"/>
          <w:sz w:val="20"/>
          <w:szCs w:val="20"/>
          <w:lang w:eastAsia="en-IN"/>
        </w:rPr>
        <w:t>cmp</w:t>
      </w:r>
      <w:proofErr w:type="spellEnd"/>
      <w:r w:rsidRPr="00AD7B06">
        <w:rPr>
          <w:rFonts w:ascii="Consolas" w:eastAsia="Times New Roman" w:hAnsi="Consolas" w:cs="Consolas"/>
          <w:color w:val="008800"/>
          <w:sz w:val="20"/>
          <w:szCs w:val="20"/>
          <w:lang w:eastAsia="en-IN"/>
        </w:rPr>
        <w:t>/new-</w:t>
      </w:r>
      <w:proofErr w:type="spellStart"/>
      <w:r w:rsidRPr="00AD7B06">
        <w:rPr>
          <w:rFonts w:ascii="Consolas" w:eastAsia="Times New Roman" w:hAnsi="Consolas" w:cs="Consolas"/>
          <w:color w:val="008800"/>
          <w:sz w:val="20"/>
          <w:szCs w:val="20"/>
          <w:lang w:eastAsia="en-IN"/>
        </w:rPr>
        <w:t>cmp.component</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880000"/>
          <w:sz w:val="20"/>
          <w:szCs w:val="20"/>
          <w:lang w:eastAsia="en-IN"/>
        </w:rPr>
        <w:t>// includes the new-</w:t>
      </w:r>
      <w:proofErr w:type="spellStart"/>
      <w:r w:rsidRPr="00AD7B06">
        <w:rPr>
          <w:rFonts w:ascii="Consolas" w:eastAsia="Times New Roman" w:hAnsi="Consolas" w:cs="Consolas"/>
          <w:color w:val="880000"/>
          <w:sz w:val="20"/>
          <w:szCs w:val="20"/>
          <w:lang w:eastAsia="en-IN"/>
        </w:rPr>
        <w:t>cmp</w:t>
      </w:r>
      <w:proofErr w:type="spellEnd"/>
      <w:r w:rsidRPr="00AD7B06">
        <w:rPr>
          <w:rFonts w:ascii="Consolas" w:eastAsia="Times New Roman" w:hAnsi="Consolas" w:cs="Consolas"/>
          <w:color w:val="880000"/>
          <w:sz w:val="20"/>
          <w:szCs w:val="20"/>
          <w:lang w:eastAsia="en-IN"/>
        </w:rPr>
        <w:t xml:space="preserve"> component we created</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6666"/>
          <w:sz w:val="20"/>
          <w:szCs w:val="20"/>
          <w:lang w:eastAsia="en-IN"/>
        </w:rPr>
        <w:t>@</w:t>
      </w:r>
      <w:proofErr w:type="spellStart"/>
      <w:r w:rsidRPr="00AD7B06">
        <w:rPr>
          <w:rFonts w:ascii="Consolas" w:eastAsia="Times New Roman" w:hAnsi="Consolas" w:cs="Consolas"/>
          <w:color w:val="006666"/>
          <w:sz w:val="20"/>
          <w:szCs w:val="20"/>
          <w:lang w:eastAsia="en-IN"/>
        </w:rPr>
        <w:t>NgModule</w:t>
      </w:r>
      <w:proofErr w:type="spellEnd"/>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declarations</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AppComponent</w:t>
      </w:r>
      <w:proofErr w:type="spellEnd"/>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NewCmpComponent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880000"/>
          <w:sz w:val="20"/>
          <w:szCs w:val="20"/>
          <w:lang w:eastAsia="en-IN"/>
        </w:rPr>
        <w:t>// here it is added in declarations and will behave as a child 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imports</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BrowserModule</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providers</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bootstrap</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roofErr w:type="spellStart"/>
      <w:r w:rsidRPr="00AD7B06">
        <w:rPr>
          <w:rFonts w:ascii="Consolas" w:eastAsia="Times New Roman" w:hAnsi="Consolas" w:cs="Consolas"/>
          <w:color w:val="7F0055"/>
          <w:sz w:val="20"/>
          <w:szCs w:val="20"/>
          <w:lang w:eastAsia="en-IN"/>
        </w:rPr>
        <w:t>AppComponent</w:t>
      </w:r>
      <w:proofErr w:type="spellEnd"/>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880000"/>
          <w:sz w:val="20"/>
          <w:szCs w:val="20"/>
          <w:lang w:eastAsia="en-IN"/>
        </w:rPr>
        <w:t xml:space="preserve">//for bootstrap the </w:t>
      </w:r>
      <w:proofErr w:type="spellStart"/>
      <w:r w:rsidRPr="00AD7B06">
        <w:rPr>
          <w:rFonts w:ascii="Consolas" w:eastAsia="Times New Roman" w:hAnsi="Consolas" w:cs="Consolas"/>
          <w:color w:val="880000"/>
          <w:sz w:val="20"/>
          <w:szCs w:val="20"/>
          <w:lang w:eastAsia="en-IN"/>
        </w:rPr>
        <w:t>AppComponent</w:t>
      </w:r>
      <w:proofErr w:type="spellEnd"/>
      <w:r w:rsidRPr="00AD7B06">
        <w:rPr>
          <w:rFonts w:ascii="Consolas" w:eastAsia="Times New Roman" w:hAnsi="Consolas" w:cs="Consolas"/>
          <w:color w:val="880000"/>
          <w:sz w:val="20"/>
          <w:szCs w:val="20"/>
          <w:lang w:eastAsia="en-IN"/>
        </w:rPr>
        <w:t xml:space="preserve"> the main app component is given.</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export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class</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AppModule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w:t>
      </w:r>
      <w:r w:rsidRPr="00AD7B06">
        <w:rPr>
          <w:rFonts w:ascii="Verdana" w:eastAsia="Times New Roman" w:hAnsi="Verdana" w:cs="Times New Roman"/>
          <w:b/>
          <w:bCs/>
          <w:color w:val="000000"/>
          <w:sz w:val="24"/>
          <w:szCs w:val="24"/>
          <w:lang w:eastAsia="en-IN"/>
        </w:rPr>
        <w:t>new-</w:t>
      </w:r>
      <w:proofErr w:type="spellStart"/>
      <w:r w:rsidRPr="00AD7B06">
        <w:rPr>
          <w:rFonts w:ascii="Verdana" w:eastAsia="Times New Roman" w:hAnsi="Verdana" w:cs="Times New Roman"/>
          <w:b/>
          <w:bCs/>
          <w:color w:val="000000"/>
          <w:sz w:val="24"/>
          <w:szCs w:val="24"/>
          <w:lang w:eastAsia="en-IN"/>
        </w:rPr>
        <w:t>cmp.component.ts</w:t>
      </w:r>
      <w:proofErr w:type="spellEnd"/>
      <w:r w:rsidRPr="00AD7B06">
        <w:rPr>
          <w:rFonts w:ascii="Verdana" w:eastAsia="Times New Roman" w:hAnsi="Verdana" w:cs="Times New Roman"/>
          <w:color w:val="000000"/>
          <w:sz w:val="24"/>
          <w:szCs w:val="24"/>
          <w:lang w:eastAsia="en-IN"/>
        </w:rPr>
        <w:t> file is generated as follows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7F0055"/>
          <w:sz w:val="20"/>
          <w:szCs w:val="20"/>
          <w:lang w:eastAsia="en-IN"/>
        </w:rPr>
        <w:t>Component</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OnInit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'@angular/core'</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880000"/>
          <w:sz w:val="20"/>
          <w:szCs w:val="20"/>
          <w:lang w:eastAsia="en-IN"/>
        </w:rPr>
        <w:t>// here angular/core is imported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6666"/>
          <w:sz w:val="20"/>
          <w:szCs w:val="20"/>
          <w:lang w:eastAsia="en-IN"/>
        </w:rPr>
        <w:t>@Component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880000"/>
          <w:sz w:val="20"/>
          <w:szCs w:val="20"/>
          <w:lang w:eastAsia="en-IN"/>
        </w:rPr>
        <w:t xml:space="preserve">// this is a </w:t>
      </w:r>
      <w:proofErr w:type="spellStart"/>
      <w:r w:rsidRPr="00AD7B06">
        <w:rPr>
          <w:rFonts w:ascii="Consolas" w:eastAsia="Times New Roman" w:hAnsi="Consolas" w:cs="Consolas"/>
          <w:color w:val="880000"/>
          <w:sz w:val="20"/>
          <w:szCs w:val="20"/>
          <w:lang w:eastAsia="en-IN"/>
        </w:rPr>
        <w:t>declarator</w:t>
      </w:r>
      <w:proofErr w:type="spellEnd"/>
      <w:r w:rsidRPr="00AD7B06">
        <w:rPr>
          <w:rFonts w:ascii="Consolas" w:eastAsia="Times New Roman" w:hAnsi="Consolas" w:cs="Consolas"/>
          <w:color w:val="880000"/>
          <w:sz w:val="20"/>
          <w:szCs w:val="20"/>
          <w:lang w:eastAsia="en-IN"/>
        </w:rPr>
        <w:t xml:space="preserve"> which starts with @ sign. The component word marked in bold needs to be the same.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selector</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'app-new-</w:t>
      </w:r>
      <w:proofErr w:type="spellStart"/>
      <w:r w:rsidRPr="00AD7B06">
        <w:rPr>
          <w:rFonts w:ascii="Consolas" w:eastAsia="Times New Roman" w:hAnsi="Consolas" w:cs="Consolas"/>
          <w:color w:val="008800"/>
          <w:sz w:val="20"/>
          <w:szCs w:val="20"/>
          <w:lang w:eastAsia="en-IN"/>
        </w:rPr>
        <w:t>cmp</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8800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templateUrl</w:t>
      </w:r>
      <w:proofErr w:type="spellEnd"/>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'./new-cmp.component.html'</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880000"/>
          <w:sz w:val="20"/>
          <w:szCs w:val="20"/>
          <w:lang w:eastAsia="en-IN"/>
        </w:rPr>
        <w:t>// reference to the html file created in the new 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styleUrls</w:t>
      </w:r>
      <w:proofErr w:type="spellEnd"/>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008800"/>
          <w:sz w:val="20"/>
          <w:szCs w:val="20"/>
          <w:lang w:eastAsia="en-IN"/>
        </w:rPr>
        <w:t>'./new-</w:t>
      </w:r>
      <w:proofErr w:type="spellStart"/>
      <w:r w:rsidRPr="00AD7B06">
        <w:rPr>
          <w:rFonts w:ascii="Consolas" w:eastAsia="Times New Roman" w:hAnsi="Consolas" w:cs="Consolas"/>
          <w:color w:val="008800"/>
          <w:sz w:val="20"/>
          <w:szCs w:val="20"/>
          <w:lang w:eastAsia="en-IN"/>
        </w:rPr>
        <w:t>cmp.component.css</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880000"/>
          <w:sz w:val="20"/>
          <w:szCs w:val="20"/>
          <w:lang w:eastAsia="en-IN"/>
        </w:rPr>
        <w:t>// reference to the style file.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666600"/>
          <w:sz w:val="20"/>
          <w:szCs w:val="20"/>
          <w:lang w:eastAsia="en-IN"/>
        </w:rPr>
        <w:lastRenderedPageBreak/>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export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class</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NewCmpComponent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implements</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OnInit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constructor</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ngOnInit</w:t>
      </w:r>
      <w:proofErr w:type="spellEnd"/>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666600"/>
          <w:sz w:val="20"/>
          <w:szCs w:val="20"/>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If you see the above new-</w:t>
      </w:r>
      <w:proofErr w:type="spellStart"/>
      <w:r w:rsidRPr="00AD7B06">
        <w:rPr>
          <w:rFonts w:ascii="Verdana" w:eastAsia="Times New Roman" w:hAnsi="Verdana" w:cs="Times New Roman"/>
          <w:color w:val="000000"/>
          <w:sz w:val="24"/>
          <w:szCs w:val="24"/>
          <w:lang w:eastAsia="en-IN"/>
        </w:rPr>
        <w:t>cmp.component.ts</w:t>
      </w:r>
      <w:proofErr w:type="spellEnd"/>
      <w:r w:rsidRPr="00AD7B06">
        <w:rPr>
          <w:rFonts w:ascii="Verdana" w:eastAsia="Times New Roman" w:hAnsi="Verdana" w:cs="Times New Roman"/>
          <w:color w:val="000000"/>
          <w:sz w:val="24"/>
          <w:szCs w:val="24"/>
          <w:lang w:eastAsia="en-IN"/>
        </w:rPr>
        <w:t xml:space="preserve"> file, it creates a new class called </w:t>
      </w:r>
      <w:proofErr w:type="spellStart"/>
      <w:r w:rsidRPr="00AD7B06">
        <w:rPr>
          <w:rFonts w:ascii="Verdana" w:eastAsia="Times New Roman" w:hAnsi="Verdana" w:cs="Times New Roman"/>
          <w:color w:val="000000"/>
          <w:sz w:val="24"/>
          <w:szCs w:val="24"/>
          <w:lang w:eastAsia="en-IN"/>
        </w:rPr>
        <w:t>NewCmpComponent</w:t>
      </w:r>
      <w:proofErr w:type="spellEnd"/>
      <w:r w:rsidRPr="00AD7B06">
        <w:rPr>
          <w:rFonts w:ascii="Verdana" w:eastAsia="Times New Roman" w:hAnsi="Verdana" w:cs="Times New Roman"/>
          <w:color w:val="000000"/>
          <w:sz w:val="24"/>
          <w:szCs w:val="24"/>
          <w:lang w:eastAsia="en-IN"/>
        </w:rPr>
        <w:t xml:space="preserve">, which implements </w:t>
      </w:r>
      <w:proofErr w:type="spellStart"/>
      <w:r w:rsidRPr="00AD7B06">
        <w:rPr>
          <w:rFonts w:ascii="Verdana" w:eastAsia="Times New Roman" w:hAnsi="Verdana" w:cs="Times New Roman"/>
          <w:color w:val="000000"/>
          <w:sz w:val="24"/>
          <w:szCs w:val="24"/>
          <w:lang w:eastAsia="en-IN"/>
        </w:rPr>
        <w:t>OnInit.In</w:t>
      </w:r>
      <w:proofErr w:type="spellEnd"/>
      <w:r w:rsidRPr="00AD7B06">
        <w:rPr>
          <w:rFonts w:ascii="Verdana" w:eastAsia="Times New Roman" w:hAnsi="Verdana" w:cs="Times New Roman"/>
          <w:color w:val="000000"/>
          <w:sz w:val="24"/>
          <w:szCs w:val="24"/>
          <w:lang w:eastAsia="en-IN"/>
        </w:rPr>
        <w:t xml:space="preserve">, which has a constructor and a method called </w:t>
      </w:r>
      <w:proofErr w:type="spellStart"/>
      <w:r w:rsidRPr="00AD7B06">
        <w:rPr>
          <w:rFonts w:ascii="Verdana" w:eastAsia="Times New Roman" w:hAnsi="Verdana" w:cs="Times New Roman"/>
          <w:color w:val="000000"/>
          <w:sz w:val="24"/>
          <w:szCs w:val="24"/>
          <w:lang w:eastAsia="en-IN"/>
        </w:rPr>
        <w:t>ngOnInit</w:t>
      </w:r>
      <w:proofErr w:type="spellEnd"/>
      <w:r w:rsidRPr="00AD7B06">
        <w:rPr>
          <w:rFonts w:ascii="Verdana" w:eastAsia="Times New Roman" w:hAnsi="Verdana" w:cs="Times New Roman"/>
          <w:color w:val="000000"/>
          <w:sz w:val="24"/>
          <w:szCs w:val="24"/>
          <w:lang w:eastAsia="en-IN"/>
        </w:rPr>
        <w:t xml:space="preserve">(). </w:t>
      </w:r>
      <w:proofErr w:type="spellStart"/>
      <w:r w:rsidRPr="00AD7B06">
        <w:rPr>
          <w:rFonts w:ascii="Verdana" w:eastAsia="Times New Roman" w:hAnsi="Verdana" w:cs="Times New Roman"/>
          <w:color w:val="000000"/>
          <w:sz w:val="24"/>
          <w:szCs w:val="24"/>
          <w:lang w:eastAsia="en-IN"/>
        </w:rPr>
        <w:t>ngOnInit</w:t>
      </w:r>
      <w:proofErr w:type="spellEnd"/>
      <w:r w:rsidRPr="00AD7B06">
        <w:rPr>
          <w:rFonts w:ascii="Verdana" w:eastAsia="Times New Roman" w:hAnsi="Verdana" w:cs="Times New Roman"/>
          <w:color w:val="000000"/>
          <w:sz w:val="24"/>
          <w:szCs w:val="24"/>
          <w:lang w:eastAsia="en-IN"/>
        </w:rPr>
        <w:t xml:space="preserve"> is called by default when the class is executed.</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check how the flow works. Now, the app component, which is created by default becomes the parent component. Any component added later becomes the child component.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When we hit the </w:t>
      </w:r>
      <w:proofErr w:type="spellStart"/>
      <w:r w:rsidRPr="00AD7B06">
        <w:rPr>
          <w:rFonts w:ascii="Verdana" w:eastAsia="Times New Roman" w:hAnsi="Verdana" w:cs="Times New Roman"/>
          <w:color w:val="000000"/>
          <w:sz w:val="24"/>
          <w:szCs w:val="24"/>
          <w:lang w:eastAsia="en-IN"/>
        </w:rPr>
        <w:t>url</w:t>
      </w:r>
      <w:proofErr w:type="spellEnd"/>
      <w:r w:rsidRPr="00AD7B06">
        <w:rPr>
          <w:rFonts w:ascii="Verdana" w:eastAsia="Times New Roman" w:hAnsi="Verdana" w:cs="Times New Roman"/>
          <w:color w:val="000000"/>
          <w:sz w:val="24"/>
          <w:szCs w:val="24"/>
          <w:lang w:eastAsia="en-IN"/>
        </w:rPr>
        <w:t xml:space="preserve"> in the </w:t>
      </w:r>
      <w:r w:rsidRPr="00AD7B06">
        <w:rPr>
          <w:rFonts w:ascii="Verdana" w:eastAsia="Times New Roman" w:hAnsi="Verdana" w:cs="Times New Roman"/>
          <w:b/>
          <w:bCs/>
          <w:color w:val="000000"/>
          <w:sz w:val="24"/>
          <w:szCs w:val="24"/>
          <w:lang w:eastAsia="en-IN"/>
        </w:rPr>
        <w:t>http://localhost:4200/</w:t>
      </w:r>
      <w:r w:rsidRPr="00AD7B06">
        <w:rPr>
          <w:rFonts w:ascii="Verdana" w:eastAsia="Times New Roman" w:hAnsi="Verdana" w:cs="Times New Roman"/>
          <w:color w:val="000000"/>
          <w:sz w:val="24"/>
          <w:szCs w:val="24"/>
          <w:lang w:eastAsia="en-IN"/>
        </w:rPr>
        <w:t> browser, it first executes the index.html file which is shown below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7F0055"/>
          <w:sz w:val="20"/>
          <w:szCs w:val="20"/>
          <w:lang w:eastAsia="en-IN"/>
        </w:rPr>
        <w:t>&lt;!</w:t>
      </w:r>
      <w:proofErr w:type="spellStart"/>
      <w:r w:rsidRPr="00AD7B06">
        <w:rPr>
          <w:rFonts w:ascii="Consolas" w:eastAsia="Times New Roman" w:hAnsi="Consolas" w:cs="Consolas"/>
          <w:color w:val="7F0055"/>
          <w:sz w:val="20"/>
          <w:szCs w:val="20"/>
          <w:lang w:eastAsia="en-IN"/>
        </w:rPr>
        <w:t>doctype</w:t>
      </w:r>
      <w:proofErr w:type="spellEnd"/>
      <w:r w:rsidRPr="00AD7B06">
        <w:rPr>
          <w:rFonts w:ascii="Consolas" w:eastAsia="Times New Roman" w:hAnsi="Consolas" w:cs="Consolas"/>
          <w:color w:val="7F0055"/>
          <w:sz w:val="20"/>
          <w:szCs w:val="20"/>
          <w:lang w:eastAsia="en-IN"/>
        </w:rPr>
        <w:t xml:space="preserve"> html&gt;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&lt;html</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lang</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"en"</w:t>
      </w:r>
      <w:r w:rsidRPr="00AD7B06">
        <w:rPr>
          <w:rFonts w:ascii="Consolas" w:eastAsia="Times New Roman" w:hAnsi="Consolas" w:cs="Consolas"/>
          <w:color w:val="000088"/>
          <w:sz w:val="20"/>
          <w:szCs w:val="20"/>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&lt;head&gt;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&lt;meta</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charset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"utf-8"</w:t>
      </w:r>
      <w:r w:rsidRPr="00AD7B06">
        <w:rPr>
          <w:rFonts w:ascii="Consolas" w:eastAsia="Times New Roman" w:hAnsi="Consolas" w:cs="Consolas"/>
          <w:color w:val="000088"/>
          <w:sz w:val="20"/>
          <w:szCs w:val="20"/>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&lt;title&gt;</w:t>
      </w:r>
      <w:r w:rsidRPr="00AD7B06">
        <w:rPr>
          <w:rFonts w:ascii="Consolas" w:eastAsia="Times New Roman" w:hAnsi="Consolas" w:cs="Consolas"/>
          <w:color w:val="313131"/>
          <w:sz w:val="20"/>
          <w:szCs w:val="20"/>
          <w:lang w:eastAsia="en-IN"/>
        </w:rPr>
        <w:t>Angular 4App</w:t>
      </w:r>
      <w:r w:rsidRPr="00AD7B06">
        <w:rPr>
          <w:rFonts w:ascii="Consolas" w:eastAsia="Times New Roman" w:hAnsi="Consolas" w:cs="Consolas"/>
          <w:color w:val="000088"/>
          <w:sz w:val="20"/>
          <w:szCs w:val="20"/>
          <w:lang w:eastAsia="en-IN"/>
        </w:rPr>
        <w:t>&lt;/title&gt;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&lt;base</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href</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000088"/>
          <w:sz w:val="20"/>
          <w:szCs w:val="20"/>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&lt;meta</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7F0055"/>
          <w:sz w:val="20"/>
          <w:szCs w:val="20"/>
          <w:lang w:eastAsia="en-IN"/>
        </w:rPr>
        <w:t>name</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008800"/>
          <w:sz w:val="20"/>
          <w:szCs w:val="20"/>
          <w:lang w:eastAsia="en-IN"/>
        </w:rPr>
        <w:t>"viewport"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7F0055"/>
          <w:sz w:val="20"/>
          <w:szCs w:val="20"/>
          <w:lang w:eastAsia="en-IN"/>
        </w:rPr>
        <w:t>content</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008800"/>
          <w:sz w:val="20"/>
          <w:szCs w:val="20"/>
          <w:lang w:eastAsia="en-IN"/>
        </w:rPr>
        <w:t>"width = device-width, initial-scale = 1"</w:t>
      </w:r>
      <w:r w:rsidRPr="00AD7B06">
        <w:rPr>
          <w:rFonts w:ascii="Consolas" w:eastAsia="Times New Roman" w:hAnsi="Consolas" w:cs="Consolas"/>
          <w:color w:val="000088"/>
          <w:sz w:val="20"/>
          <w:szCs w:val="20"/>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&lt;link</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rel</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"icon"</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7F0055"/>
          <w:sz w:val="20"/>
          <w:szCs w:val="20"/>
          <w:lang w:eastAsia="en-IN"/>
        </w:rPr>
        <w:t>type</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"image/x-icon"</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href</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"favicon.ico"</w:t>
      </w:r>
      <w:r w:rsidRPr="00AD7B06">
        <w:rPr>
          <w:rFonts w:ascii="Consolas" w:eastAsia="Times New Roman" w:hAnsi="Consolas" w:cs="Consolas"/>
          <w:color w:val="000088"/>
          <w:sz w:val="20"/>
          <w:szCs w:val="20"/>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&lt;/head&gt;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&lt;body&gt;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&lt;app-root&gt;&lt;/app-root&gt;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&lt;/body&gt;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&lt;/html&gt;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lastRenderedPageBreak/>
        <w:t>The above is the normal html file and we do not see anything that is printed in the browser. Take a look at the tag in the body section.</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&lt;app-root&gt;&lt;/app-root&gt;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This is the root tag created by the Angular by default. This tag has the reference in the </w:t>
      </w:r>
      <w:proofErr w:type="spellStart"/>
      <w:r w:rsidRPr="00AD7B06">
        <w:rPr>
          <w:rFonts w:ascii="Verdana" w:eastAsia="Times New Roman" w:hAnsi="Verdana" w:cs="Times New Roman"/>
          <w:b/>
          <w:bCs/>
          <w:color w:val="000000"/>
          <w:sz w:val="24"/>
          <w:szCs w:val="24"/>
          <w:lang w:eastAsia="en-IN"/>
        </w:rPr>
        <w:t>main.ts</w:t>
      </w:r>
      <w:proofErr w:type="spellEnd"/>
      <w:r w:rsidRPr="00AD7B06">
        <w:rPr>
          <w:rFonts w:ascii="Verdana" w:eastAsia="Times New Roman" w:hAnsi="Verdana" w:cs="Times New Roman"/>
          <w:color w:val="000000"/>
          <w:sz w:val="24"/>
          <w:szCs w:val="24"/>
          <w:lang w:eastAsia="en-IN"/>
        </w:rPr>
        <w:t> file.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enableProdMode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'@angular/core'</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platformBrowserDynamic</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'@angular/platform-browser-dynamic'</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AppModule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'./app/</w:t>
      </w:r>
      <w:proofErr w:type="spellStart"/>
      <w:r w:rsidRPr="00AD7B06">
        <w:rPr>
          <w:rFonts w:ascii="Consolas" w:eastAsia="Times New Roman" w:hAnsi="Consolas" w:cs="Consolas"/>
          <w:color w:val="008800"/>
          <w:sz w:val="20"/>
          <w:szCs w:val="20"/>
          <w:lang w:eastAsia="en-IN"/>
        </w:rPr>
        <w:t>app.module</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environment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'./environments/environment'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if</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roofErr w:type="spellStart"/>
      <w:r w:rsidRPr="00AD7B06">
        <w:rPr>
          <w:rFonts w:ascii="Consolas" w:eastAsia="Times New Roman" w:hAnsi="Consolas" w:cs="Consolas"/>
          <w:color w:val="313131"/>
          <w:sz w:val="20"/>
          <w:szCs w:val="20"/>
          <w:lang w:eastAsia="en-IN"/>
        </w:rPr>
        <w:t>environment</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production</w:t>
      </w:r>
      <w:proofErr w:type="spellEnd"/>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enableProdMode</w:t>
      </w:r>
      <w:proofErr w:type="spellEnd"/>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spellStart"/>
      <w:r w:rsidRPr="00AD7B06">
        <w:rPr>
          <w:rFonts w:ascii="Consolas" w:eastAsia="Times New Roman" w:hAnsi="Consolas" w:cs="Consolas"/>
          <w:color w:val="313131"/>
          <w:sz w:val="20"/>
          <w:szCs w:val="20"/>
          <w:lang w:eastAsia="en-IN"/>
        </w:rPr>
        <w:t>platformBrowserDynamic</w:t>
      </w:r>
      <w:proofErr w:type="spellEnd"/>
      <w:r w:rsidRPr="00AD7B06">
        <w:rPr>
          <w:rFonts w:ascii="Consolas" w:eastAsia="Times New Roman" w:hAnsi="Consolas" w:cs="Consolas"/>
          <w:color w:val="666600"/>
          <w:sz w:val="20"/>
          <w:szCs w:val="20"/>
          <w:lang w:eastAsia="en-IN"/>
        </w:rPr>
        <w:t>().</w:t>
      </w:r>
      <w:proofErr w:type="spellStart"/>
      <w:r w:rsidRPr="00AD7B06">
        <w:rPr>
          <w:rFonts w:ascii="Consolas" w:eastAsia="Times New Roman" w:hAnsi="Consolas" w:cs="Consolas"/>
          <w:color w:val="313131"/>
          <w:sz w:val="20"/>
          <w:szCs w:val="20"/>
          <w:lang w:eastAsia="en-IN"/>
        </w:rPr>
        <w:t>bootstrapModule</w:t>
      </w:r>
      <w:proofErr w:type="spellEnd"/>
      <w:r w:rsidRPr="00AD7B06">
        <w:rPr>
          <w:rFonts w:ascii="Consolas" w:eastAsia="Times New Roman" w:hAnsi="Consolas" w:cs="Consolas"/>
          <w:color w:val="666600"/>
          <w:sz w:val="20"/>
          <w:szCs w:val="20"/>
          <w:lang w:eastAsia="en-IN"/>
        </w:rPr>
        <w:t>(</w:t>
      </w:r>
      <w:proofErr w:type="spellStart"/>
      <w:r w:rsidRPr="00AD7B06">
        <w:rPr>
          <w:rFonts w:ascii="Consolas" w:eastAsia="Times New Roman" w:hAnsi="Consolas" w:cs="Consolas"/>
          <w:color w:val="7F0055"/>
          <w:sz w:val="20"/>
          <w:szCs w:val="20"/>
          <w:lang w:eastAsia="en-IN"/>
        </w:rPr>
        <w:t>AppModule</w:t>
      </w:r>
      <w:proofErr w:type="spellEnd"/>
      <w:r w:rsidRPr="00AD7B06">
        <w:rPr>
          <w:rFonts w:ascii="Consolas" w:eastAsia="Times New Roman" w:hAnsi="Consolas" w:cs="Consolas"/>
          <w:color w:val="666600"/>
          <w:sz w:val="20"/>
          <w:szCs w:val="20"/>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proofErr w:type="spellStart"/>
      <w:r w:rsidRPr="00AD7B06">
        <w:rPr>
          <w:rFonts w:ascii="Verdana" w:eastAsia="Times New Roman" w:hAnsi="Verdana" w:cs="Times New Roman"/>
          <w:color w:val="000000"/>
          <w:sz w:val="24"/>
          <w:szCs w:val="24"/>
          <w:lang w:eastAsia="en-IN"/>
        </w:rPr>
        <w:t>AppModule</w:t>
      </w:r>
      <w:proofErr w:type="spellEnd"/>
      <w:r w:rsidRPr="00AD7B06">
        <w:rPr>
          <w:rFonts w:ascii="Verdana" w:eastAsia="Times New Roman" w:hAnsi="Verdana" w:cs="Times New Roman"/>
          <w:color w:val="000000"/>
          <w:sz w:val="24"/>
          <w:szCs w:val="24"/>
          <w:lang w:eastAsia="en-IN"/>
        </w:rPr>
        <w:t xml:space="preserve"> is imported from the app of the main parent module, and the same is given to the bootstrap Module, which makes the </w:t>
      </w:r>
      <w:proofErr w:type="spellStart"/>
      <w:r w:rsidRPr="00AD7B06">
        <w:rPr>
          <w:rFonts w:ascii="Verdana" w:eastAsia="Times New Roman" w:hAnsi="Verdana" w:cs="Times New Roman"/>
          <w:color w:val="000000"/>
          <w:sz w:val="24"/>
          <w:szCs w:val="24"/>
          <w:lang w:eastAsia="en-IN"/>
        </w:rPr>
        <w:t>appmodule</w:t>
      </w:r>
      <w:proofErr w:type="spellEnd"/>
      <w:r w:rsidRPr="00AD7B06">
        <w:rPr>
          <w:rFonts w:ascii="Verdana" w:eastAsia="Times New Roman" w:hAnsi="Verdana" w:cs="Times New Roman"/>
          <w:color w:val="000000"/>
          <w:sz w:val="24"/>
          <w:szCs w:val="24"/>
          <w:lang w:eastAsia="en-IN"/>
        </w:rPr>
        <w:t xml:space="preserve"> load.</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now see the </w:t>
      </w:r>
      <w:proofErr w:type="spellStart"/>
      <w:r w:rsidRPr="00AD7B06">
        <w:rPr>
          <w:rFonts w:ascii="Verdana" w:eastAsia="Times New Roman" w:hAnsi="Verdana" w:cs="Times New Roman"/>
          <w:b/>
          <w:bCs/>
          <w:color w:val="000000"/>
          <w:sz w:val="24"/>
          <w:szCs w:val="24"/>
          <w:lang w:eastAsia="en-IN"/>
        </w:rPr>
        <w:t>app.module.ts</w:t>
      </w:r>
      <w:proofErr w:type="spellEnd"/>
      <w:r w:rsidRPr="00AD7B06">
        <w:rPr>
          <w:rFonts w:ascii="Verdana" w:eastAsia="Times New Roman" w:hAnsi="Verdana" w:cs="Times New Roman"/>
          <w:color w:val="000000"/>
          <w:sz w:val="24"/>
          <w:szCs w:val="24"/>
          <w:lang w:eastAsia="en-IN"/>
        </w:rPr>
        <w:t> file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BrowserModule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'@angular/platform-browser'</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NgModule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'@angular/core'</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AppComponent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w:t>
      </w:r>
      <w:proofErr w:type="spellStart"/>
      <w:r w:rsidRPr="00AD7B06">
        <w:rPr>
          <w:rFonts w:ascii="Consolas" w:eastAsia="Times New Roman" w:hAnsi="Consolas" w:cs="Consolas"/>
          <w:color w:val="008800"/>
          <w:sz w:val="20"/>
          <w:szCs w:val="20"/>
          <w:lang w:eastAsia="en-IN"/>
        </w:rPr>
        <w:t>app.component</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NewCmpComponent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'./new-</w:t>
      </w:r>
      <w:proofErr w:type="spellStart"/>
      <w:r w:rsidRPr="00AD7B06">
        <w:rPr>
          <w:rFonts w:ascii="Consolas" w:eastAsia="Times New Roman" w:hAnsi="Consolas" w:cs="Consolas"/>
          <w:color w:val="008800"/>
          <w:sz w:val="20"/>
          <w:szCs w:val="20"/>
          <w:lang w:eastAsia="en-IN"/>
        </w:rPr>
        <w:t>cmp</w:t>
      </w:r>
      <w:proofErr w:type="spellEnd"/>
      <w:r w:rsidRPr="00AD7B06">
        <w:rPr>
          <w:rFonts w:ascii="Consolas" w:eastAsia="Times New Roman" w:hAnsi="Consolas" w:cs="Consolas"/>
          <w:color w:val="008800"/>
          <w:sz w:val="20"/>
          <w:szCs w:val="20"/>
          <w:lang w:eastAsia="en-IN"/>
        </w:rPr>
        <w:t>/new-</w:t>
      </w:r>
      <w:proofErr w:type="spellStart"/>
      <w:r w:rsidRPr="00AD7B06">
        <w:rPr>
          <w:rFonts w:ascii="Consolas" w:eastAsia="Times New Roman" w:hAnsi="Consolas" w:cs="Consolas"/>
          <w:color w:val="008800"/>
          <w:sz w:val="20"/>
          <w:szCs w:val="20"/>
          <w:lang w:eastAsia="en-IN"/>
        </w:rPr>
        <w:t>cmp.component</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6666"/>
          <w:sz w:val="20"/>
          <w:szCs w:val="20"/>
          <w:lang w:eastAsia="en-IN"/>
        </w:rPr>
        <w:t>@</w:t>
      </w:r>
      <w:proofErr w:type="spellStart"/>
      <w:r w:rsidRPr="00AD7B06">
        <w:rPr>
          <w:rFonts w:ascii="Consolas" w:eastAsia="Times New Roman" w:hAnsi="Consolas" w:cs="Consolas"/>
          <w:color w:val="006666"/>
          <w:sz w:val="20"/>
          <w:szCs w:val="20"/>
          <w:lang w:eastAsia="en-IN"/>
        </w:rPr>
        <w:t>NgModule</w:t>
      </w:r>
      <w:proofErr w:type="spellEnd"/>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declarations</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AppComponent</w:t>
      </w:r>
      <w:proofErr w:type="spellEnd"/>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NewCmpComponent</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imports</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lastRenderedPageBreak/>
        <w:t xml:space="preserve">      </w:t>
      </w:r>
      <w:proofErr w:type="spellStart"/>
      <w:r w:rsidRPr="00AD7B06">
        <w:rPr>
          <w:rFonts w:ascii="Consolas" w:eastAsia="Times New Roman" w:hAnsi="Consolas" w:cs="Consolas"/>
          <w:color w:val="7F0055"/>
          <w:sz w:val="20"/>
          <w:szCs w:val="20"/>
          <w:lang w:eastAsia="en-IN"/>
        </w:rPr>
        <w:t>BrowserModule</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providers</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bootstrap</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roofErr w:type="spellStart"/>
      <w:r w:rsidRPr="00AD7B06">
        <w:rPr>
          <w:rFonts w:ascii="Consolas" w:eastAsia="Times New Roman" w:hAnsi="Consolas" w:cs="Consolas"/>
          <w:color w:val="7F0055"/>
          <w:sz w:val="20"/>
          <w:szCs w:val="20"/>
          <w:lang w:eastAsia="en-IN"/>
        </w:rPr>
        <w:t>AppComponent</w:t>
      </w:r>
      <w:proofErr w:type="spellEnd"/>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export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class</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AppModule</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Here, the </w:t>
      </w:r>
      <w:proofErr w:type="spellStart"/>
      <w:r w:rsidRPr="00AD7B06">
        <w:rPr>
          <w:rFonts w:ascii="Verdana" w:eastAsia="Times New Roman" w:hAnsi="Verdana" w:cs="Times New Roman"/>
          <w:color w:val="000000"/>
          <w:sz w:val="24"/>
          <w:szCs w:val="24"/>
          <w:lang w:eastAsia="en-IN"/>
        </w:rPr>
        <w:t>AppComponent</w:t>
      </w:r>
      <w:proofErr w:type="spellEnd"/>
      <w:r w:rsidRPr="00AD7B06">
        <w:rPr>
          <w:rFonts w:ascii="Verdana" w:eastAsia="Times New Roman" w:hAnsi="Verdana" w:cs="Times New Roman"/>
          <w:color w:val="000000"/>
          <w:sz w:val="24"/>
          <w:szCs w:val="24"/>
          <w:lang w:eastAsia="en-IN"/>
        </w:rPr>
        <w:t xml:space="preserve"> is the name given, i.e., the variable to store the reference of the </w:t>
      </w:r>
      <w:r w:rsidRPr="00AD7B06">
        <w:rPr>
          <w:rFonts w:ascii="Verdana" w:eastAsia="Times New Roman" w:hAnsi="Verdana" w:cs="Times New Roman"/>
          <w:b/>
          <w:bCs/>
          <w:color w:val="000000"/>
          <w:sz w:val="24"/>
          <w:szCs w:val="24"/>
          <w:lang w:eastAsia="en-IN"/>
        </w:rPr>
        <w:t xml:space="preserve">app. </w:t>
      </w:r>
      <w:proofErr w:type="spellStart"/>
      <w:r w:rsidRPr="00AD7B06">
        <w:rPr>
          <w:rFonts w:ascii="Verdana" w:eastAsia="Times New Roman" w:hAnsi="Verdana" w:cs="Times New Roman"/>
          <w:b/>
          <w:bCs/>
          <w:color w:val="000000"/>
          <w:sz w:val="24"/>
          <w:szCs w:val="24"/>
          <w:lang w:eastAsia="en-IN"/>
        </w:rPr>
        <w:t>Component.ts</w:t>
      </w:r>
      <w:proofErr w:type="spellEnd"/>
      <w:r w:rsidRPr="00AD7B06">
        <w:rPr>
          <w:rFonts w:ascii="Verdana" w:eastAsia="Times New Roman" w:hAnsi="Verdana" w:cs="Times New Roman"/>
          <w:color w:val="000000"/>
          <w:sz w:val="24"/>
          <w:szCs w:val="24"/>
          <w:lang w:eastAsia="en-IN"/>
        </w:rPr>
        <w:t> and the same is given to the bootstrap. Let us now see the </w:t>
      </w:r>
      <w:proofErr w:type="spellStart"/>
      <w:r w:rsidRPr="00AD7B06">
        <w:rPr>
          <w:rFonts w:ascii="Verdana" w:eastAsia="Times New Roman" w:hAnsi="Verdana" w:cs="Times New Roman"/>
          <w:b/>
          <w:bCs/>
          <w:color w:val="000000"/>
          <w:sz w:val="24"/>
          <w:szCs w:val="24"/>
          <w:lang w:eastAsia="en-IN"/>
        </w:rPr>
        <w:t>app.component.ts</w:t>
      </w:r>
      <w:proofErr w:type="spellEnd"/>
      <w:r w:rsidRPr="00AD7B06">
        <w:rPr>
          <w:rFonts w:ascii="Verdana" w:eastAsia="Times New Roman" w:hAnsi="Verdana" w:cs="Times New Roman"/>
          <w:color w:val="000000"/>
          <w:sz w:val="24"/>
          <w:szCs w:val="24"/>
          <w:lang w:eastAsia="en-IN"/>
        </w:rPr>
        <w:t> file.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import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7F0055"/>
          <w:sz w:val="20"/>
          <w:szCs w:val="20"/>
          <w:lang w:eastAsia="en-IN"/>
        </w:rPr>
        <w:t>Component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from</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'@angular/core'</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6666"/>
          <w:sz w:val="20"/>
          <w:szCs w:val="20"/>
          <w:lang w:eastAsia="en-IN"/>
        </w:rPr>
        <w:t>@Component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selector</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'app-root'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templateUrl</w:t>
      </w:r>
      <w:proofErr w:type="spellEnd"/>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'./app.component.html'</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313131"/>
          <w:sz w:val="20"/>
          <w:szCs w:val="20"/>
          <w:lang w:eastAsia="en-IN"/>
        </w:rPr>
        <w:t>styleUrls</w:t>
      </w:r>
      <w:proofErr w:type="spellEnd"/>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008800"/>
          <w:sz w:val="20"/>
          <w:szCs w:val="20"/>
          <w:lang w:eastAsia="en-IN"/>
        </w:rPr>
        <w:t>'./</w:t>
      </w:r>
      <w:proofErr w:type="spellStart"/>
      <w:r w:rsidRPr="00AD7B06">
        <w:rPr>
          <w:rFonts w:ascii="Consolas" w:eastAsia="Times New Roman" w:hAnsi="Consolas" w:cs="Consolas"/>
          <w:color w:val="008800"/>
          <w:sz w:val="20"/>
          <w:szCs w:val="20"/>
          <w:lang w:eastAsia="en-IN"/>
        </w:rPr>
        <w:t>app.component.css</w:t>
      </w:r>
      <w:proofErr w:type="spellEnd"/>
      <w:r w:rsidRPr="00AD7B06">
        <w:rPr>
          <w:rFonts w:ascii="Consolas" w:eastAsia="Times New Roman" w:hAnsi="Consolas" w:cs="Consolas"/>
          <w:color w:val="008800"/>
          <w:sz w:val="20"/>
          <w:szCs w:val="20"/>
          <w:lang w:eastAsia="en-IN"/>
        </w:rPr>
        <w: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000088"/>
          <w:sz w:val="20"/>
          <w:szCs w:val="20"/>
          <w:lang w:eastAsia="en-IN"/>
        </w:rPr>
        <w:t>export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0088"/>
          <w:sz w:val="20"/>
          <w:szCs w:val="20"/>
          <w:lang w:eastAsia="en-IN"/>
        </w:rPr>
        <w:t>class</w:t>
      </w:r>
      <w:r w:rsidRPr="00AD7B06">
        <w:rPr>
          <w:rFonts w:ascii="Consolas" w:eastAsia="Times New Roman" w:hAnsi="Consolas" w:cs="Consolas"/>
          <w:color w:val="313131"/>
          <w:sz w:val="20"/>
          <w:szCs w:val="20"/>
          <w:lang w:eastAsia="en-IN"/>
        </w:rPr>
        <w:t xml:space="preserve"> </w:t>
      </w:r>
      <w:proofErr w:type="spellStart"/>
      <w:r w:rsidRPr="00AD7B06">
        <w:rPr>
          <w:rFonts w:ascii="Consolas" w:eastAsia="Times New Roman" w:hAnsi="Consolas" w:cs="Consolas"/>
          <w:color w:val="7F0055"/>
          <w:sz w:val="20"/>
          <w:szCs w:val="20"/>
          <w:lang w:eastAsia="en-IN"/>
        </w:rPr>
        <w:t>AppComponent</w:t>
      </w:r>
      <w:proofErr w:type="spellEnd"/>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313131"/>
          <w:sz w:val="20"/>
          <w:szCs w:val="20"/>
          <w:lang w:eastAsia="en-IN"/>
        </w:rPr>
        <w:t xml:space="preserve">   title </w:t>
      </w:r>
      <w:r w:rsidRPr="00AD7B06">
        <w:rPr>
          <w:rFonts w:ascii="Consolas" w:eastAsia="Times New Roman" w:hAnsi="Consolas" w:cs="Consolas"/>
          <w:color w:val="666600"/>
          <w:sz w:val="20"/>
          <w:szCs w:val="20"/>
          <w:lang w:eastAsia="en-IN"/>
        </w:rPr>
        <w:t>=</w:t>
      </w:r>
      <w:r w:rsidRPr="00AD7B06">
        <w:rPr>
          <w:rFonts w:ascii="Consolas" w:eastAsia="Times New Roman" w:hAnsi="Consolas" w:cs="Consolas"/>
          <w:color w:val="313131"/>
          <w:sz w:val="20"/>
          <w:szCs w:val="20"/>
          <w:lang w:eastAsia="en-IN"/>
        </w:rPr>
        <w:t xml:space="preserve"> </w:t>
      </w:r>
      <w:r w:rsidRPr="00AD7B06">
        <w:rPr>
          <w:rFonts w:ascii="Consolas" w:eastAsia="Times New Roman" w:hAnsi="Consolas" w:cs="Consolas"/>
          <w:color w:val="008800"/>
          <w:sz w:val="20"/>
          <w:szCs w:val="20"/>
          <w:lang w:eastAsia="en-IN"/>
        </w:rPr>
        <w:t>'Angular 4 Project!'</w:t>
      </w:r>
      <w:r w:rsidRPr="00AD7B06">
        <w:rPr>
          <w:rFonts w:ascii="Consolas" w:eastAsia="Times New Roman" w:hAnsi="Consolas" w:cs="Consolas"/>
          <w:color w:val="666600"/>
          <w:sz w:val="20"/>
          <w:szCs w:val="20"/>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AD7B06">
        <w:rPr>
          <w:rFonts w:ascii="Consolas" w:eastAsia="Times New Roman" w:hAnsi="Consolas" w:cs="Consolas"/>
          <w:color w:val="666600"/>
          <w:sz w:val="20"/>
          <w:szCs w:val="20"/>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Angular core is imported and referred as the Component and the same is used in the </w:t>
      </w:r>
      <w:proofErr w:type="spellStart"/>
      <w:r w:rsidRPr="00AD7B06">
        <w:rPr>
          <w:rFonts w:ascii="Verdana" w:eastAsia="Times New Roman" w:hAnsi="Verdana" w:cs="Times New Roman"/>
          <w:color w:val="000000"/>
          <w:sz w:val="24"/>
          <w:szCs w:val="24"/>
          <w:lang w:eastAsia="en-IN"/>
        </w:rPr>
        <w:t>Declarator</w:t>
      </w:r>
      <w:proofErr w:type="spellEnd"/>
      <w:r w:rsidRPr="00AD7B06">
        <w:rPr>
          <w:rFonts w:ascii="Verdana" w:eastAsia="Times New Roman" w:hAnsi="Verdana" w:cs="Times New Roman"/>
          <w:color w:val="000000"/>
          <w:sz w:val="24"/>
          <w:szCs w:val="24"/>
          <w:lang w:eastAsia="en-IN"/>
        </w:rPr>
        <w:t xml:space="preserve"> as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selector: 'app-root',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templateUrl</w:t>
      </w:r>
      <w:proofErr w:type="spellEnd"/>
      <w:r w:rsidRPr="00AD7B06">
        <w:rPr>
          <w:rFonts w:ascii="Consolas" w:eastAsia="Times New Roman" w:hAnsi="Consolas" w:cs="Consolas"/>
          <w:color w:val="313131"/>
          <w:sz w:val="18"/>
          <w:szCs w:val="18"/>
          <w:lang w:eastAsia="en-IN"/>
        </w:rPr>
        <w:t>: './app.component.html',</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styleUrls</w:t>
      </w:r>
      <w:proofErr w:type="spellEnd"/>
      <w:r w:rsidRPr="00AD7B06">
        <w:rPr>
          <w:rFonts w:ascii="Consolas" w:eastAsia="Times New Roman" w:hAnsi="Consolas" w:cs="Consolas"/>
          <w:color w:val="313131"/>
          <w:sz w:val="18"/>
          <w:szCs w:val="18"/>
          <w:lang w:eastAsia="en-IN"/>
        </w:rPr>
        <w:t>: ['./</w:t>
      </w:r>
      <w:proofErr w:type="spellStart"/>
      <w:r w:rsidRPr="00AD7B06">
        <w:rPr>
          <w:rFonts w:ascii="Consolas" w:eastAsia="Times New Roman" w:hAnsi="Consolas" w:cs="Consolas"/>
          <w:color w:val="313131"/>
          <w:sz w:val="18"/>
          <w:szCs w:val="18"/>
          <w:lang w:eastAsia="en-IN"/>
        </w:rPr>
        <w:t>app.component.css</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In the </w:t>
      </w:r>
      <w:proofErr w:type="spellStart"/>
      <w:r w:rsidRPr="00AD7B06">
        <w:rPr>
          <w:rFonts w:ascii="Verdana" w:eastAsia="Times New Roman" w:hAnsi="Verdana" w:cs="Times New Roman"/>
          <w:color w:val="000000"/>
          <w:sz w:val="24"/>
          <w:szCs w:val="24"/>
          <w:lang w:eastAsia="en-IN"/>
        </w:rPr>
        <w:t>declarator</w:t>
      </w:r>
      <w:proofErr w:type="spellEnd"/>
      <w:r w:rsidRPr="00AD7B06">
        <w:rPr>
          <w:rFonts w:ascii="Verdana" w:eastAsia="Times New Roman" w:hAnsi="Verdana" w:cs="Times New Roman"/>
          <w:color w:val="000000"/>
          <w:sz w:val="24"/>
          <w:szCs w:val="24"/>
          <w:lang w:eastAsia="en-IN"/>
        </w:rPr>
        <w:t xml:space="preserve"> reference to the selector, </w:t>
      </w:r>
      <w:proofErr w:type="spellStart"/>
      <w:r w:rsidRPr="00AD7B06">
        <w:rPr>
          <w:rFonts w:ascii="Verdana" w:eastAsia="Times New Roman" w:hAnsi="Verdana" w:cs="Times New Roman"/>
          <w:b/>
          <w:bCs/>
          <w:color w:val="000000"/>
          <w:sz w:val="24"/>
          <w:szCs w:val="24"/>
          <w:lang w:eastAsia="en-IN"/>
        </w:rPr>
        <w:t>templateUrl</w:t>
      </w:r>
      <w:proofErr w:type="spellEnd"/>
      <w:r w:rsidRPr="00AD7B06">
        <w:rPr>
          <w:rFonts w:ascii="Verdana" w:eastAsia="Times New Roman" w:hAnsi="Verdana" w:cs="Times New Roman"/>
          <w:color w:val="000000"/>
          <w:sz w:val="24"/>
          <w:szCs w:val="24"/>
          <w:lang w:eastAsia="en-IN"/>
        </w:rPr>
        <w:t> and </w:t>
      </w:r>
      <w:proofErr w:type="spellStart"/>
      <w:r w:rsidRPr="00AD7B06">
        <w:rPr>
          <w:rFonts w:ascii="Verdana" w:eastAsia="Times New Roman" w:hAnsi="Verdana" w:cs="Times New Roman"/>
          <w:b/>
          <w:bCs/>
          <w:color w:val="000000"/>
          <w:sz w:val="24"/>
          <w:szCs w:val="24"/>
          <w:lang w:eastAsia="en-IN"/>
        </w:rPr>
        <w:t>styleUrl</w:t>
      </w:r>
      <w:proofErr w:type="spellEnd"/>
      <w:r w:rsidRPr="00AD7B06">
        <w:rPr>
          <w:rFonts w:ascii="Verdana" w:eastAsia="Times New Roman" w:hAnsi="Verdana" w:cs="Times New Roman"/>
          <w:color w:val="000000"/>
          <w:sz w:val="24"/>
          <w:szCs w:val="24"/>
          <w:lang w:eastAsia="en-IN"/>
        </w:rPr>
        <w:t> are given. The selector here is nothing but the tag which is placed in the index.html file that we saw above.</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lastRenderedPageBreak/>
        <w:t xml:space="preserve">The class </w:t>
      </w:r>
      <w:proofErr w:type="spellStart"/>
      <w:r w:rsidRPr="00AD7B06">
        <w:rPr>
          <w:rFonts w:ascii="Verdana" w:eastAsia="Times New Roman" w:hAnsi="Verdana" w:cs="Times New Roman"/>
          <w:color w:val="000000"/>
          <w:sz w:val="24"/>
          <w:szCs w:val="24"/>
          <w:lang w:eastAsia="en-IN"/>
        </w:rPr>
        <w:t>AppComponent</w:t>
      </w:r>
      <w:proofErr w:type="spellEnd"/>
      <w:r w:rsidRPr="00AD7B06">
        <w:rPr>
          <w:rFonts w:ascii="Verdana" w:eastAsia="Times New Roman" w:hAnsi="Verdana" w:cs="Times New Roman"/>
          <w:color w:val="000000"/>
          <w:sz w:val="24"/>
          <w:szCs w:val="24"/>
          <w:lang w:eastAsia="en-IN"/>
        </w:rPr>
        <w:t xml:space="preserve"> has a variable called title, which is displayed in the browser.</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w:t>
      </w:r>
      <w:r w:rsidRPr="00AD7B06">
        <w:rPr>
          <w:rFonts w:ascii="Verdana" w:eastAsia="Times New Roman" w:hAnsi="Verdana" w:cs="Times New Roman"/>
          <w:b/>
          <w:bCs/>
          <w:color w:val="000000"/>
          <w:sz w:val="24"/>
          <w:szCs w:val="24"/>
          <w:lang w:eastAsia="en-IN"/>
        </w:rPr>
        <w:t>@Component</w:t>
      </w:r>
      <w:r w:rsidRPr="00AD7B06">
        <w:rPr>
          <w:rFonts w:ascii="Verdana" w:eastAsia="Times New Roman" w:hAnsi="Verdana" w:cs="Times New Roman"/>
          <w:color w:val="000000"/>
          <w:sz w:val="24"/>
          <w:szCs w:val="24"/>
          <w:lang w:eastAsia="en-IN"/>
        </w:rPr>
        <w:t xml:space="preserve"> uses the </w:t>
      </w:r>
      <w:proofErr w:type="spellStart"/>
      <w:r w:rsidRPr="00AD7B06">
        <w:rPr>
          <w:rFonts w:ascii="Verdana" w:eastAsia="Times New Roman" w:hAnsi="Verdana" w:cs="Times New Roman"/>
          <w:color w:val="000000"/>
          <w:sz w:val="24"/>
          <w:szCs w:val="24"/>
          <w:lang w:eastAsia="en-IN"/>
        </w:rPr>
        <w:t>templateUrl</w:t>
      </w:r>
      <w:proofErr w:type="spellEnd"/>
      <w:r w:rsidRPr="00AD7B06">
        <w:rPr>
          <w:rFonts w:ascii="Verdana" w:eastAsia="Times New Roman" w:hAnsi="Verdana" w:cs="Times New Roman"/>
          <w:color w:val="000000"/>
          <w:sz w:val="24"/>
          <w:szCs w:val="24"/>
          <w:lang w:eastAsia="en-IN"/>
        </w:rPr>
        <w:t xml:space="preserve"> called app.component.html which is as follows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&lt;!--The content below is only a placeholder and can be replaced.--&gt;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 style="text-</w:t>
      </w:r>
      <w:proofErr w:type="spellStart"/>
      <w:r w:rsidRPr="00AD7B06">
        <w:rPr>
          <w:rFonts w:ascii="Consolas" w:eastAsia="Times New Roman" w:hAnsi="Consolas" w:cs="Consolas"/>
          <w:color w:val="313131"/>
          <w:sz w:val="18"/>
          <w:szCs w:val="18"/>
          <w:lang w:eastAsia="en-IN"/>
        </w:rPr>
        <w:t>align:center</w:t>
      </w:r>
      <w:proofErr w:type="spellEnd"/>
      <w:r w:rsidRPr="00AD7B06">
        <w:rPr>
          <w:rFonts w:ascii="Consolas" w:eastAsia="Times New Roman" w:hAnsi="Consolas" w:cs="Consolas"/>
          <w:color w:val="313131"/>
          <w:sz w:val="18"/>
          <w:szCs w:val="18"/>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&lt;h1&gt;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Welcome to {{title}}.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&lt;/h1&gt;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It has just the html code and the variable title in curly brackets. It gets replaced with the value, which is present in the </w:t>
      </w:r>
      <w:proofErr w:type="spellStart"/>
      <w:r w:rsidRPr="00AD7B06">
        <w:rPr>
          <w:rFonts w:ascii="Verdana" w:eastAsia="Times New Roman" w:hAnsi="Verdana" w:cs="Times New Roman"/>
          <w:b/>
          <w:bCs/>
          <w:color w:val="000000"/>
          <w:sz w:val="24"/>
          <w:szCs w:val="24"/>
          <w:lang w:eastAsia="en-IN"/>
        </w:rPr>
        <w:t>app.component.ts</w:t>
      </w:r>
      <w:proofErr w:type="spellEnd"/>
      <w:r w:rsidRPr="00AD7B06">
        <w:rPr>
          <w:rFonts w:ascii="Verdana" w:eastAsia="Times New Roman" w:hAnsi="Verdana" w:cs="Times New Roman"/>
          <w:color w:val="000000"/>
          <w:sz w:val="24"/>
          <w:szCs w:val="24"/>
          <w:lang w:eastAsia="en-IN"/>
        </w:rPr>
        <w:t> file. This is called binding. We will discuss the concept of binding in a subsequent chapter.</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Now that we have created a new component called </w:t>
      </w:r>
      <w:r w:rsidRPr="00AD7B06">
        <w:rPr>
          <w:rFonts w:ascii="Verdana" w:eastAsia="Times New Roman" w:hAnsi="Verdana" w:cs="Times New Roman"/>
          <w:b/>
          <w:bCs/>
          <w:color w:val="000000"/>
          <w:sz w:val="24"/>
          <w:szCs w:val="24"/>
          <w:lang w:eastAsia="en-IN"/>
        </w:rPr>
        <w:t>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color w:val="000000"/>
          <w:sz w:val="24"/>
          <w:szCs w:val="24"/>
          <w:lang w:eastAsia="en-IN"/>
        </w:rPr>
        <w:t>. The same gets included in the </w:t>
      </w:r>
      <w:proofErr w:type="spellStart"/>
      <w:r w:rsidRPr="00AD7B06">
        <w:rPr>
          <w:rFonts w:ascii="Verdana" w:eastAsia="Times New Roman" w:hAnsi="Verdana" w:cs="Times New Roman"/>
          <w:b/>
          <w:bCs/>
          <w:color w:val="000000"/>
          <w:sz w:val="24"/>
          <w:szCs w:val="24"/>
          <w:lang w:eastAsia="en-IN"/>
        </w:rPr>
        <w:t>app.module.ts</w:t>
      </w:r>
      <w:proofErr w:type="spellEnd"/>
      <w:r w:rsidRPr="00AD7B06">
        <w:rPr>
          <w:rFonts w:ascii="Verdana" w:eastAsia="Times New Roman" w:hAnsi="Verdana" w:cs="Times New Roman"/>
          <w:color w:val="000000"/>
          <w:sz w:val="24"/>
          <w:szCs w:val="24"/>
          <w:lang w:eastAsia="en-IN"/>
        </w:rPr>
        <w:t> file, when the command is run for creating a new component.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proofErr w:type="spellStart"/>
      <w:r w:rsidRPr="00AD7B06">
        <w:rPr>
          <w:rFonts w:ascii="Verdana" w:eastAsia="Times New Roman" w:hAnsi="Verdana" w:cs="Times New Roman"/>
          <w:b/>
          <w:bCs/>
          <w:color w:val="000000"/>
          <w:sz w:val="24"/>
          <w:szCs w:val="24"/>
          <w:lang w:eastAsia="en-IN"/>
        </w:rPr>
        <w:t>app.module.ts</w:t>
      </w:r>
      <w:proofErr w:type="spellEnd"/>
      <w:r w:rsidRPr="00AD7B06">
        <w:rPr>
          <w:rFonts w:ascii="Verdana" w:eastAsia="Times New Roman" w:hAnsi="Verdana" w:cs="Times New Roman"/>
          <w:color w:val="000000"/>
          <w:sz w:val="24"/>
          <w:szCs w:val="24"/>
          <w:lang w:eastAsia="en-IN"/>
        </w:rPr>
        <w:t> has a reference to the new component created.</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now check the new files created in new-</w:t>
      </w:r>
      <w:proofErr w:type="spellStart"/>
      <w:r w:rsidRPr="00AD7B06">
        <w:rPr>
          <w:rFonts w:ascii="Verdana" w:eastAsia="Times New Roman" w:hAnsi="Verdana" w:cs="Times New Roman"/>
          <w:color w:val="000000"/>
          <w:sz w:val="24"/>
          <w:szCs w:val="24"/>
          <w:lang w:eastAsia="en-IN"/>
        </w:rPr>
        <w:t>cmp</w:t>
      </w:r>
      <w:proofErr w:type="spellEnd"/>
      <w:r w:rsidRPr="00AD7B06">
        <w:rPr>
          <w:rFonts w:ascii="Verdana" w:eastAsia="Times New Roman" w:hAnsi="Verdana" w:cs="Times New Roman"/>
          <w:color w:val="000000"/>
          <w:sz w:val="24"/>
          <w:szCs w:val="24"/>
          <w:lang w:eastAsia="en-IN"/>
        </w:rPr>
        <w:t>.</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new-</w:t>
      </w:r>
      <w:proofErr w:type="spellStart"/>
      <w:r w:rsidRPr="00AD7B06">
        <w:rPr>
          <w:rFonts w:ascii="Verdana" w:eastAsia="Times New Roman" w:hAnsi="Verdana" w:cs="Times New Roman"/>
          <w:color w:val="000000"/>
          <w:sz w:val="31"/>
          <w:szCs w:val="31"/>
          <w:lang w:eastAsia="en-IN"/>
        </w:rPr>
        <w:t>cmp.component.ts</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Component, </w:t>
      </w:r>
      <w:proofErr w:type="spellStart"/>
      <w:r w:rsidRPr="00AD7B06">
        <w:rPr>
          <w:rFonts w:ascii="Consolas" w:eastAsia="Times New Roman" w:hAnsi="Consolas" w:cs="Consolas"/>
          <w:color w:val="313131"/>
          <w:sz w:val="18"/>
          <w:szCs w:val="18"/>
          <w:lang w:eastAsia="en-IN"/>
        </w:rPr>
        <w:t>OnInit</w:t>
      </w:r>
      <w:proofErr w:type="spellEnd"/>
      <w:r w:rsidRPr="00AD7B06">
        <w:rPr>
          <w:rFonts w:ascii="Consolas" w:eastAsia="Times New Roman" w:hAnsi="Consolas" w:cs="Consolas"/>
          <w:color w:val="313131"/>
          <w:sz w:val="18"/>
          <w:szCs w:val="18"/>
          <w:lang w:eastAsia="en-IN"/>
        </w:rPr>
        <w:t xml:space="preserve"> } from '@angular/core';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selector: 'app-new-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templateUrl</w:t>
      </w:r>
      <w:proofErr w:type="spellEnd"/>
      <w:r w:rsidRPr="00AD7B06">
        <w:rPr>
          <w:rFonts w:ascii="Consolas" w:eastAsia="Times New Roman" w:hAnsi="Consolas" w:cs="Consolas"/>
          <w:color w:val="313131"/>
          <w:sz w:val="18"/>
          <w:szCs w:val="18"/>
          <w:lang w:eastAsia="en-IN"/>
        </w:rPr>
        <w:t>: './new-cmp.component.html',</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styleUrls</w:t>
      </w:r>
      <w:proofErr w:type="spellEnd"/>
      <w:r w:rsidRPr="00AD7B06">
        <w:rPr>
          <w:rFonts w:ascii="Consolas" w:eastAsia="Times New Roman" w:hAnsi="Consolas" w:cs="Consolas"/>
          <w:color w:val="313131"/>
          <w:sz w:val="18"/>
          <w:szCs w:val="18"/>
          <w:lang w:eastAsia="en-IN"/>
        </w:rPr>
        <w:t>: ['./new-</w:t>
      </w:r>
      <w:proofErr w:type="spellStart"/>
      <w:r w:rsidRPr="00AD7B06">
        <w:rPr>
          <w:rFonts w:ascii="Consolas" w:eastAsia="Times New Roman" w:hAnsi="Consolas" w:cs="Consolas"/>
          <w:color w:val="313131"/>
          <w:sz w:val="18"/>
          <w:szCs w:val="18"/>
          <w:lang w:eastAsia="en-IN"/>
        </w:rPr>
        <w:t>cmp.component.css</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export class </w:t>
      </w:r>
      <w:proofErr w:type="spellStart"/>
      <w:r w:rsidRPr="00AD7B06">
        <w:rPr>
          <w:rFonts w:ascii="Consolas" w:eastAsia="Times New Roman" w:hAnsi="Consolas" w:cs="Consolas"/>
          <w:color w:val="313131"/>
          <w:sz w:val="18"/>
          <w:szCs w:val="18"/>
          <w:lang w:eastAsia="en-IN"/>
        </w:rPr>
        <w:t>NewCmpComponent</w:t>
      </w:r>
      <w:proofErr w:type="spellEnd"/>
      <w:r w:rsidRPr="00AD7B06">
        <w:rPr>
          <w:rFonts w:ascii="Consolas" w:eastAsia="Times New Roman" w:hAnsi="Consolas" w:cs="Consolas"/>
          <w:color w:val="313131"/>
          <w:sz w:val="18"/>
          <w:szCs w:val="18"/>
          <w:lang w:eastAsia="en-IN"/>
        </w:rPr>
        <w:t xml:space="preserve"> implements </w:t>
      </w:r>
      <w:proofErr w:type="spellStart"/>
      <w:r w:rsidRPr="00AD7B06">
        <w:rPr>
          <w:rFonts w:ascii="Consolas" w:eastAsia="Times New Roman" w:hAnsi="Consolas" w:cs="Consolas"/>
          <w:color w:val="313131"/>
          <w:sz w:val="18"/>
          <w:szCs w:val="18"/>
          <w:lang w:eastAsia="en-IN"/>
        </w:rPr>
        <w:t>OnInit</w:t>
      </w:r>
      <w:proofErr w:type="spellEnd"/>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constructor() {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ngOnInit</w:t>
      </w:r>
      <w:proofErr w:type="spellEnd"/>
      <w:r w:rsidRPr="00AD7B06">
        <w:rPr>
          <w:rFonts w:ascii="Consolas" w:eastAsia="Times New Roman" w:hAnsi="Consolas" w:cs="Consolas"/>
          <w:color w:val="313131"/>
          <w:sz w:val="18"/>
          <w:szCs w:val="18"/>
          <w:lang w:eastAsia="en-IN"/>
        </w:rPr>
        <w:t>()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Here, we have to import the core too. The reference of the component is used in the </w:t>
      </w:r>
      <w:proofErr w:type="spellStart"/>
      <w:r w:rsidRPr="00AD7B06">
        <w:rPr>
          <w:rFonts w:ascii="Verdana" w:eastAsia="Times New Roman" w:hAnsi="Verdana" w:cs="Times New Roman"/>
          <w:color w:val="000000"/>
          <w:sz w:val="24"/>
          <w:szCs w:val="24"/>
          <w:lang w:eastAsia="en-IN"/>
        </w:rPr>
        <w:t>declarator</w:t>
      </w:r>
      <w:proofErr w:type="spellEnd"/>
      <w:r w:rsidRPr="00AD7B06">
        <w:rPr>
          <w:rFonts w:ascii="Verdana" w:eastAsia="Times New Roman" w:hAnsi="Verdana" w:cs="Times New Roman"/>
          <w:color w:val="000000"/>
          <w:sz w:val="24"/>
          <w:szCs w:val="24"/>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The </w:t>
      </w:r>
      <w:proofErr w:type="spellStart"/>
      <w:r w:rsidRPr="00AD7B06">
        <w:rPr>
          <w:rFonts w:ascii="Verdana" w:eastAsia="Times New Roman" w:hAnsi="Verdana" w:cs="Times New Roman"/>
          <w:color w:val="000000"/>
          <w:sz w:val="24"/>
          <w:szCs w:val="24"/>
          <w:lang w:eastAsia="en-IN"/>
        </w:rPr>
        <w:t>declarator</w:t>
      </w:r>
      <w:proofErr w:type="spellEnd"/>
      <w:r w:rsidRPr="00AD7B06">
        <w:rPr>
          <w:rFonts w:ascii="Verdana" w:eastAsia="Times New Roman" w:hAnsi="Verdana" w:cs="Times New Roman"/>
          <w:color w:val="000000"/>
          <w:sz w:val="24"/>
          <w:szCs w:val="24"/>
          <w:lang w:eastAsia="en-IN"/>
        </w:rPr>
        <w:t xml:space="preserve"> has the selector called </w:t>
      </w:r>
      <w:r w:rsidRPr="00AD7B06">
        <w:rPr>
          <w:rFonts w:ascii="Verdana" w:eastAsia="Times New Roman" w:hAnsi="Verdana" w:cs="Times New Roman"/>
          <w:b/>
          <w:bCs/>
          <w:color w:val="000000"/>
          <w:sz w:val="24"/>
          <w:szCs w:val="24"/>
          <w:lang w:eastAsia="en-IN"/>
        </w:rPr>
        <w:t>app-new-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color w:val="000000"/>
          <w:sz w:val="24"/>
          <w:szCs w:val="24"/>
          <w:lang w:eastAsia="en-IN"/>
        </w:rPr>
        <w:t> and the </w:t>
      </w:r>
      <w:proofErr w:type="spellStart"/>
      <w:r w:rsidRPr="00AD7B06">
        <w:rPr>
          <w:rFonts w:ascii="Verdana" w:eastAsia="Times New Roman" w:hAnsi="Verdana" w:cs="Times New Roman"/>
          <w:b/>
          <w:bCs/>
          <w:color w:val="000000"/>
          <w:sz w:val="24"/>
          <w:szCs w:val="24"/>
          <w:lang w:eastAsia="en-IN"/>
        </w:rPr>
        <w:t>templateUrl</w:t>
      </w:r>
      <w:r w:rsidRPr="00AD7B06">
        <w:rPr>
          <w:rFonts w:ascii="Verdana" w:eastAsia="Times New Roman" w:hAnsi="Verdana" w:cs="Times New Roman"/>
          <w:color w:val="000000"/>
          <w:sz w:val="24"/>
          <w:szCs w:val="24"/>
          <w:lang w:eastAsia="en-IN"/>
        </w:rPr>
        <w:t>and</w:t>
      </w:r>
      <w:proofErr w:type="spellEnd"/>
      <w:r w:rsidRPr="00AD7B06">
        <w:rPr>
          <w:rFonts w:ascii="Verdana" w:eastAsia="Times New Roman" w:hAnsi="Verdana" w:cs="Times New Roman"/>
          <w:color w:val="000000"/>
          <w:sz w:val="24"/>
          <w:szCs w:val="24"/>
          <w:lang w:eastAsia="en-IN"/>
        </w:rPr>
        <w:t> </w:t>
      </w:r>
      <w:proofErr w:type="spellStart"/>
      <w:r w:rsidRPr="00AD7B06">
        <w:rPr>
          <w:rFonts w:ascii="Verdana" w:eastAsia="Times New Roman" w:hAnsi="Verdana" w:cs="Times New Roman"/>
          <w:b/>
          <w:bCs/>
          <w:color w:val="000000"/>
          <w:sz w:val="24"/>
          <w:szCs w:val="24"/>
          <w:lang w:eastAsia="en-IN"/>
        </w:rPr>
        <w:t>styleUrl</w:t>
      </w:r>
      <w:proofErr w:type="spellEnd"/>
      <w:r w:rsidRPr="00AD7B06">
        <w:rPr>
          <w:rFonts w:ascii="Verdana" w:eastAsia="Times New Roman" w:hAnsi="Verdana" w:cs="Times New Roman"/>
          <w:color w:val="000000"/>
          <w:sz w:val="24"/>
          <w:szCs w:val="24"/>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.html called </w:t>
      </w:r>
      <w:r w:rsidRPr="00AD7B06">
        <w:rPr>
          <w:rFonts w:ascii="Verdana" w:eastAsia="Times New Roman" w:hAnsi="Verdana" w:cs="Times New Roman"/>
          <w:b/>
          <w:bCs/>
          <w:color w:val="000000"/>
          <w:sz w:val="24"/>
          <w:szCs w:val="24"/>
          <w:lang w:eastAsia="en-IN"/>
        </w:rPr>
        <w:t>new-cmp.component.html</w:t>
      </w:r>
      <w:r w:rsidRPr="00AD7B06">
        <w:rPr>
          <w:rFonts w:ascii="Verdana" w:eastAsia="Times New Roman" w:hAnsi="Verdana" w:cs="Times New Roman"/>
          <w:color w:val="000000"/>
          <w:sz w:val="24"/>
          <w:szCs w:val="24"/>
          <w:lang w:eastAsia="en-IN"/>
        </w:rPr>
        <w:t> is as follows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 xml:space="preserve"> works!</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As seen above, we have the html code, i.e., the p tag. The style file is empty as we do not need any styling at present. But when we run the </w:t>
      </w:r>
      <w:r w:rsidRPr="00AD7B06">
        <w:rPr>
          <w:rFonts w:ascii="Verdana" w:eastAsia="Times New Roman" w:hAnsi="Verdana" w:cs="Times New Roman"/>
          <w:color w:val="000000"/>
          <w:sz w:val="24"/>
          <w:szCs w:val="24"/>
          <w:lang w:eastAsia="en-IN"/>
        </w:rPr>
        <w:lastRenderedPageBreak/>
        <w:t>project, we do not see anything related to the new component getting displayed in the browser. Let us now add something and the same can be seen in the browser later.</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selector, i.e., </w:t>
      </w:r>
      <w:r w:rsidRPr="00AD7B06">
        <w:rPr>
          <w:rFonts w:ascii="Verdana" w:eastAsia="Times New Roman" w:hAnsi="Verdana" w:cs="Times New Roman"/>
          <w:b/>
          <w:bCs/>
          <w:color w:val="000000"/>
          <w:sz w:val="24"/>
          <w:szCs w:val="24"/>
          <w:lang w:eastAsia="en-IN"/>
        </w:rPr>
        <w:t>app-new-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color w:val="000000"/>
          <w:sz w:val="24"/>
          <w:szCs w:val="24"/>
          <w:lang w:eastAsia="en-IN"/>
        </w:rPr>
        <w:t> needs to be added in the </w:t>
      </w:r>
      <w:proofErr w:type="spellStart"/>
      <w:r w:rsidRPr="00AD7B06">
        <w:rPr>
          <w:rFonts w:ascii="Verdana" w:eastAsia="Times New Roman" w:hAnsi="Verdana" w:cs="Times New Roman"/>
          <w:b/>
          <w:bCs/>
          <w:color w:val="000000"/>
          <w:sz w:val="24"/>
          <w:szCs w:val="24"/>
          <w:lang w:eastAsia="en-IN"/>
        </w:rPr>
        <w:t>app.component</w:t>
      </w:r>
      <w:proofErr w:type="spellEnd"/>
      <w:r w:rsidRPr="00AD7B06">
        <w:rPr>
          <w:rFonts w:ascii="Verdana" w:eastAsia="Times New Roman" w:hAnsi="Verdana" w:cs="Times New Roman"/>
          <w:b/>
          <w:bCs/>
          <w:color w:val="000000"/>
          <w:sz w:val="24"/>
          <w:szCs w:val="24"/>
          <w:lang w:eastAsia="en-IN"/>
        </w:rPr>
        <w:t xml:space="preserve"> .html</w:t>
      </w:r>
      <w:r w:rsidRPr="00AD7B06">
        <w:rPr>
          <w:rFonts w:ascii="Verdana" w:eastAsia="Times New Roman" w:hAnsi="Verdana" w:cs="Times New Roman"/>
          <w:color w:val="000000"/>
          <w:sz w:val="24"/>
          <w:szCs w:val="24"/>
          <w:lang w:eastAsia="en-IN"/>
        </w:rPr>
        <w:t> file as follows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&lt;!--The content below is only a placeholder and can be replaced.--&gt;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 style="text-</w:t>
      </w:r>
      <w:proofErr w:type="spellStart"/>
      <w:r w:rsidRPr="00AD7B06">
        <w:rPr>
          <w:rFonts w:ascii="Consolas" w:eastAsia="Times New Roman" w:hAnsi="Consolas" w:cs="Consolas"/>
          <w:color w:val="313131"/>
          <w:sz w:val="18"/>
          <w:szCs w:val="18"/>
          <w:lang w:eastAsia="en-IN"/>
        </w:rPr>
        <w:t>align:center</w:t>
      </w:r>
      <w:proofErr w:type="spellEnd"/>
      <w:r w:rsidRPr="00AD7B06">
        <w:rPr>
          <w:rFonts w:ascii="Consolas" w:eastAsia="Times New Roman" w:hAnsi="Consolas" w:cs="Consolas"/>
          <w:color w:val="313131"/>
          <w:sz w:val="18"/>
          <w:szCs w:val="18"/>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&lt;h1&gt;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Welcome to {{title}}.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&lt;/h1&gt;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&lt;/div&gt;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&gt;&lt;/app-new-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When the </w:t>
      </w:r>
      <w:r w:rsidRPr="00AD7B06">
        <w:rPr>
          <w:rFonts w:ascii="Verdana" w:eastAsia="Times New Roman" w:hAnsi="Verdana" w:cs="Times New Roman"/>
          <w:b/>
          <w:bCs/>
          <w:color w:val="000000"/>
          <w:sz w:val="24"/>
          <w:szCs w:val="24"/>
          <w:lang w:eastAsia="en-IN"/>
        </w:rPr>
        <w:t>&lt;app-new-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b/>
          <w:bCs/>
          <w:color w:val="000000"/>
          <w:sz w:val="24"/>
          <w:szCs w:val="24"/>
          <w:lang w:eastAsia="en-IN"/>
        </w:rPr>
        <w:t>&gt;&lt;/app-new-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b/>
          <w:bCs/>
          <w:color w:val="000000"/>
          <w:sz w:val="24"/>
          <w:szCs w:val="24"/>
          <w:lang w:eastAsia="en-IN"/>
        </w:rPr>
        <w:t>&gt;</w:t>
      </w:r>
      <w:r w:rsidRPr="00AD7B06">
        <w:rPr>
          <w:rFonts w:ascii="Verdana" w:eastAsia="Times New Roman" w:hAnsi="Verdana" w:cs="Times New Roman"/>
          <w:color w:val="000000"/>
          <w:sz w:val="24"/>
          <w:szCs w:val="24"/>
          <w:lang w:eastAsia="en-IN"/>
        </w:rPr>
        <w:t> tag is added, all that is present in the .html file of the new component created will get displayed on the browser along with the parent component data.</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see the </w:t>
      </w:r>
      <w:r w:rsidRPr="00AD7B06">
        <w:rPr>
          <w:rFonts w:ascii="Verdana" w:eastAsia="Times New Roman" w:hAnsi="Verdana" w:cs="Times New Roman"/>
          <w:b/>
          <w:bCs/>
          <w:color w:val="000000"/>
          <w:sz w:val="24"/>
          <w:szCs w:val="24"/>
          <w:lang w:eastAsia="en-IN"/>
        </w:rPr>
        <w:t>new component .html</w:t>
      </w:r>
      <w:r w:rsidRPr="00AD7B06">
        <w:rPr>
          <w:rFonts w:ascii="Verdana" w:eastAsia="Times New Roman" w:hAnsi="Verdana" w:cs="Times New Roman"/>
          <w:color w:val="000000"/>
          <w:sz w:val="24"/>
          <w:szCs w:val="24"/>
          <w:lang w:eastAsia="en-IN"/>
        </w:rPr>
        <w:t> file and the </w:t>
      </w:r>
      <w:r w:rsidRPr="00AD7B06">
        <w:rPr>
          <w:rFonts w:ascii="Verdana" w:eastAsia="Times New Roman" w:hAnsi="Verdana" w:cs="Times New Roman"/>
          <w:b/>
          <w:bCs/>
          <w:color w:val="000000"/>
          <w:sz w:val="24"/>
          <w:szCs w:val="24"/>
          <w:lang w:eastAsia="en-IN"/>
        </w:rPr>
        <w:t>new-</w:t>
      </w:r>
      <w:proofErr w:type="spellStart"/>
      <w:r w:rsidRPr="00AD7B06">
        <w:rPr>
          <w:rFonts w:ascii="Verdana" w:eastAsia="Times New Roman" w:hAnsi="Verdana" w:cs="Times New Roman"/>
          <w:b/>
          <w:bCs/>
          <w:color w:val="000000"/>
          <w:sz w:val="24"/>
          <w:szCs w:val="24"/>
          <w:lang w:eastAsia="en-IN"/>
        </w:rPr>
        <w:t>cmp.component.ts</w:t>
      </w:r>
      <w:r w:rsidRPr="00AD7B06">
        <w:rPr>
          <w:rFonts w:ascii="Verdana" w:eastAsia="Times New Roman" w:hAnsi="Verdana" w:cs="Times New Roman"/>
          <w:color w:val="000000"/>
          <w:sz w:val="24"/>
          <w:szCs w:val="24"/>
          <w:lang w:eastAsia="en-IN"/>
        </w:rPr>
        <w:t>file</w:t>
      </w:r>
      <w:proofErr w:type="spellEnd"/>
      <w:r w:rsidRPr="00AD7B06">
        <w:rPr>
          <w:rFonts w:ascii="Verdana" w:eastAsia="Times New Roman" w:hAnsi="Verdana" w:cs="Times New Roman"/>
          <w:color w:val="000000"/>
          <w:sz w:val="24"/>
          <w:szCs w:val="24"/>
          <w:lang w:eastAsia="en-IN"/>
        </w:rPr>
        <w:t>.</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new-</w:t>
      </w:r>
      <w:proofErr w:type="spellStart"/>
      <w:r w:rsidRPr="00AD7B06">
        <w:rPr>
          <w:rFonts w:ascii="Verdana" w:eastAsia="Times New Roman" w:hAnsi="Verdana" w:cs="Times New Roman"/>
          <w:color w:val="000000"/>
          <w:sz w:val="31"/>
          <w:szCs w:val="31"/>
          <w:lang w:eastAsia="en-IN"/>
        </w:rPr>
        <w:t>cmp.component.ts</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Component, </w:t>
      </w:r>
      <w:proofErr w:type="spellStart"/>
      <w:r w:rsidRPr="00AD7B06">
        <w:rPr>
          <w:rFonts w:ascii="Consolas" w:eastAsia="Times New Roman" w:hAnsi="Consolas" w:cs="Consolas"/>
          <w:color w:val="313131"/>
          <w:sz w:val="18"/>
          <w:szCs w:val="18"/>
          <w:lang w:eastAsia="en-IN"/>
        </w:rPr>
        <w:t>OnInit</w:t>
      </w:r>
      <w:proofErr w:type="spellEnd"/>
      <w:r w:rsidRPr="00AD7B06">
        <w:rPr>
          <w:rFonts w:ascii="Consolas" w:eastAsia="Times New Roman" w:hAnsi="Consolas" w:cs="Consolas"/>
          <w:color w:val="313131"/>
          <w:sz w:val="18"/>
          <w:szCs w:val="18"/>
          <w:lang w:eastAsia="en-IN"/>
        </w:rPr>
        <w:t xml:space="preserve"> } from '@angular/core';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selector: 'app-new-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templateUrl</w:t>
      </w:r>
      <w:proofErr w:type="spellEnd"/>
      <w:r w:rsidRPr="00AD7B06">
        <w:rPr>
          <w:rFonts w:ascii="Consolas" w:eastAsia="Times New Roman" w:hAnsi="Consolas" w:cs="Consolas"/>
          <w:color w:val="313131"/>
          <w:sz w:val="18"/>
          <w:szCs w:val="18"/>
          <w:lang w:eastAsia="en-IN"/>
        </w:rPr>
        <w:t>: './new-cmp.component.html',</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styleUrls</w:t>
      </w:r>
      <w:proofErr w:type="spellEnd"/>
      <w:r w:rsidRPr="00AD7B06">
        <w:rPr>
          <w:rFonts w:ascii="Consolas" w:eastAsia="Times New Roman" w:hAnsi="Consolas" w:cs="Consolas"/>
          <w:color w:val="313131"/>
          <w:sz w:val="18"/>
          <w:szCs w:val="18"/>
          <w:lang w:eastAsia="en-IN"/>
        </w:rPr>
        <w:t>: ['./new-</w:t>
      </w:r>
      <w:proofErr w:type="spellStart"/>
      <w:r w:rsidRPr="00AD7B06">
        <w:rPr>
          <w:rFonts w:ascii="Consolas" w:eastAsia="Times New Roman" w:hAnsi="Consolas" w:cs="Consolas"/>
          <w:color w:val="313131"/>
          <w:sz w:val="18"/>
          <w:szCs w:val="18"/>
          <w:lang w:eastAsia="en-IN"/>
        </w:rPr>
        <w:t>cmp.component.css</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export class </w:t>
      </w:r>
      <w:proofErr w:type="spellStart"/>
      <w:r w:rsidRPr="00AD7B06">
        <w:rPr>
          <w:rFonts w:ascii="Consolas" w:eastAsia="Times New Roman" w:hAnsi="Consolas" w:cs="Consolas"/>
          <w:color w:val="313131"/>
          <w:sz w:val="18"/>
          <w:szCs w:val="18"/>
          <w:lang w:eastAsia="en-IN"/>
        </w:rPr>
        <w:t>NewCmpComponent</w:t>
      </w:r>
      <w:proofErr w:type="spellEnd"/>
      <w:r w:rsidRPr="00AD7B06">
        <w:rPr>
          <w:rFonts w:ascii="Consolas" w:eastAsia="Times New Roman" w:hAnsi="Consolas" w:cs="Consolas"/>
          <w:color w:val="313131"/>
          <w:sz w:val="18"/>
          <w:szCs w:val="18"/>
          <w:lang w:eastAsia="en-IN"/>
        </w:rPr>
        <w:t xml:space="preserve"> implements </w:t>
      </w:r>
      <w:proofErr w:type="spellStart"/>
      <w:r w:rsidRPr="00AD7B06">
        <w:rPr>
          <w:rFonts w:ascii="Consolas" w:eastAsia="Times New Roman" w:hAnsi="Consolas" w:cs="Consolas"/>
          <w:color w:val="313131"/>
          <w:sz w:val="18"/>
          <w:szCs w:val="18"/>
          <w:lang w:eastAsia="en-IN"/>
        </w:rPr>
        <w:t>OnInit</w:t>
      </w:r>
      <w:proofErr w:type="spellEnd"/>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newcomponent</w:t>
      </w:r>
      <w:proofErr w:type="spellEnd"/>
      <w:r w:rsidRPr="00AD7B06">
        <w:rPr>
          <w:rFonts w:ascii="Consolas" w:eastAsia="Times New Roman" w:hAnsi="Consolas" w:cs="Consolas"/>
          <w:color w:val="313131"/>
          <w:sz w:val="18"/>
          <w:szCs w:val="18"/>
          <w:lang w:eastAsia="en-IN"/>
        </w:rPr>
        <w:t xml:space="preserve"> = "Entered in new component created";</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constructor()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ngOnInit</w:t>
      </w:r>
      <w:proofErr w:type="spellEnd"/>
      <w:r w:rsidRPr="00AD7B06">
        <w:rPr>
          <w:rFonts w:ascii="Consolas" w:eastAsia="Times New Roman" w:hAnsi="Consolas" w:cs="Consolas"/>
          <w:color w:val="313131"/>
          <w:sz w:val="18"/>
          <w:szCs w:val="18"/>
          <w:lang w:eastAsia="en-IN"/>
        </w:rPr>
        <w:t>() {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In the class, we have added one variable called new component and the value is “</w:t>
      </w:r>
      <w:r w:rsidRPr="00AD7B06">
        <w:rPr>
          <w:rFonts w:ascii="Verdana" w:eastAsia="Times New Roman" w:hAnsi="Verdana" w:cs="Times New Roman"/>
          <w:b/>
          <w:bCs/>
          <w:color w:val="000000"/>
          <w:sz w:val="24"/>
          <w:szCs w:val="24"/>
          <w:lang w:eastAsia="en-IN"/>
        </w:rPr>
        <w:t>Entered in new component created</w:t>
      </w:r>
      <w:r w:rsidRPr="00AD7B06">
        <w:rPr>
          <w:rFonts w:ascii="Verdana" w:eastAsia="Times New Roman" w:hAnsi="Verdana" w:cs="Times New Roman"/>
          <w:color w:val="000000"/>
          <w:sz w:val="24"/>
          <w:szCs w:val="24"/>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above variable is bound in the </w:t>
      </w:r>
      <w:r w:rsidRPr="00AD7B06">
        <w:rPr>
          <w:rFonts w:ascii="Verdana" w:eastAsia="Times New Roman" w:hAnsi="Verdana" w:cs="Times New Roman"/>
          <w:b/>
          <w:bCs/>
          <w:color w:val="000000"/>
          <w:sz w:val="24"/>
          <w:szCs w:val="24"/>
          <w:lang w:eastAsia="en-IN"/>
        </w:rPr>
        <w:t>.new-cmp.component.html</w:t>
      </w:r>
      <w:r w:rsidRPr="00AD7B06">
        <w:rPr>
          <w:rFonts w:ascii="Verdana" w:eastAsia="Times New Roman" w:hAnsi="Verdana" w:cs="Times New Roman"/>
          <w:color w:val="000000"/>
          <w:sz w:val="24"/>
          <w:szCs w:val="24"/>
          <w:lang w:eastAsia="en-IN"/>
        </w:rPr>
        <w:t> file as follows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newcomponent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 xml:space="preserve"> works!</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Now since we have included the </w:t>
      </w:r>
      <w:r w:rsidRPr="00AD7B06">
        <w:rPr>
          <w:rFonts w:ascii="Verdana" w:eastAsia="Times New Roman" w:hAnsi="Verdana" w:cs="Times New Roman"/>
          <w:b/>
          <w:bCs/>
          <w:color w:val="000000"/>
          <w:sz w:val="24"/>
          <w:szCs w:val="24"/>
          <w:lang w:eastAsia="en-IN"/>
        </w:rPr>
        <w:t>&lt;app-new-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b/>
          <w:bCs/>
          <w:color w:val="000000"/>
          <w:sz w:val="24"/>
          <w:szCs w:val="24"/>
          <w:lang w:eastAsia="en-IN"/>
        </w:rPr>
        <w:t>&gt;&lt;/app-new-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b/>
          <w:bCs/>
          <w:color w:val="000000"/>
          <w:sz w:val="24"/>
          <w:szCs w:val="24"/>
          <w:lang w:eastAsia="en-IN"/>
        </w:rPr>
        <w:t>&gt;</w:t>
      </w:r>
      <w:r w:rsidRPr="00AD7B06">
        <w:rPr>
          <w:rFonts w:ascii="Verdana" w:eastAsia="Times New Roman" w:hAnsi="Verdana" w:cs="Times New Roman"/>
          <w:color w:val="000000"/>
          <w:sz w:val="24"/>
          <w:szCs w:val="24"/>
          <w:lang w:eastAsia="en-IN"/>
        </w:rPr>
        <w:t>selector in the </w:t>
      </w:r>
      <w:r w:rsidRPr="00AD7B06">
        <w:rPr>
          <w:rFonts w:ascii="Verdana" w:eastAsia="Times New Roman" w:hAnsi="Verdana" w:cs="Times New Roman"/>
          <w:b/>
          <w:bCs/>
          <w:color w:val="000000"/>
          <w:sz w:val="24"/>
          <w:szCs w:val="24"/>
          <w:lang w:eastAsia="en-IN"/>
        </w:rPr>
        <w:t>app. component .html</w:t>
      </w:r>
      <w:r w:rsidRPr="00AD7B06">
        <w:rPr>
          <w:rFonts w:ascii="Verdana" w:eastAsia="Times New Roman" w:hAnsi="Verdana" w:cs="Times New Roman"/>
          <w:color w:val="000000"/>
          <w:sz w:val="24"/>
          <w:szCs w:val="24"/>
          <w:lang w:eastAsia="en-IN"/>
        </w:rPr>
        <w:t xml:space="preserve"> which is the .html of the </w:t>
      </w:r>
      <w:r w:rsidRPr="00AD7B06">
        <w:rPr>
          <w:rFonts w:ascii="Verdana" w:eastAsia="Times New Roman" w:hAnsi="Verdana" w:cs="Times New Roman"/>
          <w:color w:val="000000"/>
          <w:sz w:val="24"/>
          <w:szCs w:val="24"/>
          <w:lang w:eastAsia="en-IN"/>
        </w:rPr>
        <w:lastRenderedPageBreak/>
        <w:t>parent component, the content present in the new component .html file (new-cmp.component.html) gets displayed on the browser as follows −</w:t>
      </w:r>
    </w:p>
    <w:p w:rsidR="00AD7B06" w:rsidRPr="00AD7B06" w:rsidRDefault="00AD7B06" w:rsidP="00AD7B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781175"/>
            <wp:effectExtent l="19050" t="0" r="0" b="0"/>
            <wp:docPr id="1" name="Picture 1" descr="Using Selectors Brows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Selectors Browser Output"/>
                    <pic:cNvPicPr>
                      <a:picLocks noChangeAspect="1" noChangeArrowheads="1"/>
                    </pic:cNvPicPr>
                  </pic:nvPicPr>
                  <pic:blipFill>
                    <a:blip r:embed="rId5"/>
                    <a:srcRect/>
                    <a:stretch>
                      <a:fillRect/>
                    </a:stretch>
                  </pic:blipFill>
                  <pic:spPr bwMode="auto">
                    <a:xfrm>
                      <a:off x="0" y="0"/>
                      <a:ext cx="5715000" cy="1781175"/>
                    </a:xfrm>
                    <a:prstGeom prst="rect">
                      <a:avLst/>
                    </a:prstGeom>
                    <a:noFill/>
                    <a:ln w="9525">
                      <a:noFill/>
                      <a:miter lim="800000"/>
                      <a:headEnd/>
                      <a:tailEnd/>
                    </a:ln>
                  </pic:spPr>
                </pic:pic>
              </a:graphicData>
            </a:graphic>
          </wp:inline>
        </w:drawing>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Similarly, we can create components and link the same using the selector in the </w:t>
      </w:r>
      <w:r w:rsidRPr="00AD7B06">
        <w:rPr>
          <w:rFonts w:ascii="Verdana" w:eastAsia="Times New Roman" w:hAnsi="Verdana" w:cs="Times New Roman"/>
          <w:b/>
          <w:bCs/>
          <w:color w:val="000000"/>
          <w:sz w:val="24"/>
          <w:szCs w:val="24"/>
          <w:lang w:eastAsia="en-IN"/>
        </w:rPr>
        <w:t>app.component.html</w:t>
      </w:r>
      <w:r w:rsidRPr="00AD7B06">
        <w:rPr>
          <w:rFonts w:ascii="Verdana" w:eastAsia="Times New Roman" w:hAnsi="Verdana" w:cs="Times New Roman"/>
          <w:color w:val="000000"/>
          <w:sz w:val="24"/>
          <w:szCs w:val="24"/>
          <w:lang w:eastAsia="en-IN"/>
        </w:rPr>
        <w:t> file as per our requirements.</w:t>
      </w:r>
    </w:p>
    <w:p w:rsidR="00AD7B06" w:rsidRDefault="00AD7B06"/>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Module</w:t>
      </w:r>
      <w:r>
        <w:rPr>
          <w:rFonts w:ascii="Verdana" w:hAnsi="Verdana"/>
          <w:color w:val="000000"/>
        </w:rPr>
        <w:t> in Angular refers to a place where you can group the components, directives, pipes, and services, which are related to the application.</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case you are developing a website, the header, footer, left, </w:t>
      </w:r>
      <w:proofErr w:type="spellStart"/>
      <w:r>
        <w:rPr>
          <w:rFonts w:ascii="Verdana" w:hAnsi="Verdana"/>
          <w:color w:val="000000"/>
        </w:rPr>
        <w:t>center</w:t>
      </w:r>
      <w:proofErr w:type="spellEnd"/>
      <w:r>
        <w:rPr>
          <w:rFonts w:ascii="Verdana" w:hAnsi="Verdana"/>
          <w:color w:val="000000"/>
        </w:rPr>
        <w:t xml:space="preserve"> and the right section become part of a module.</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define module, we can use the </w:t>
      </w:r>
      <w:proofErr w:type="spellStart"/>
      <w:r>
        <w:rPr>
          <w:rFonts w:ascii="Verdana" w:hAnsi="Verdana"/>
          <w:b/>
          <w:bCs/>
          <w:color w:val="000000"/>
        </w:rPr>
        <w:t>NgModule</w:t>
      </w:r>
      <w:proofErr w:type="spellEnd"/>
      <w:r>
        <w:rPr>
          <w:rFonts w:ascii="Verdana" w:hAnsi="Verdana"/>
          <w:color w:val="000000"/>
        </w:rPr>
        <w:t>. When you create a new project using the Angular –</w:t>
      </w:r>
      <w:proofErr w:type="spellStart"/>
      <w:r>
        <w:rPr>
          <w:rFonts w:ascii="Verdana" w:hAnsi="Verdana"/>
          <w:color w:val="000000"/>
        </w:rPr>
        <w:t>cli</w:t>
      </w:r>
      <w:proofErr w:type="spellEnd"/>
      <w:r>
        <w:rPr>
          <w:rFonts w:ascii="Verdana" w:hAnsi="Verdana"/>
          <w:color w:val="000000"/>
        </w:rPr>
        <w:t xml:space="preserve"> command, the </w:t>
      </w:r>
      <w:proofErr w:type="spellStart"/>
      <w:r>
        <w:rPr>
          <w:rFonts w:ascii="Verdana" w:hAnsi="Verdana"/>
          <w:color w:val="000000"/>
        </w:rPr>
        <w:t>ngmodule</w:t>
      </w:r>
      <w:proofErr w:type="spellEnd"/>
      <w:r>
        <w:rPr>
          <w:rFonts w:ascii="Verdana" w:hAnsi="Verdana"/>
          <w:color w:val="000000"/>
        </w:rPr>
        <w:t xml:space="preserve"> is created in the </w:t>
      </w:r>
      <w:proofErr w:type="spellStart"/>
      <w:r>
        <w:rPr>
          <w:rFonts w:ascii="Verdana" w:hAnsi="Verdana"/>
          <w:color w:val="000000"/>
        </w:rPr>
        <w:t>app.module.ts</w:t>
      </w:r>
      <w:proofErr w:type="spellEnd"/>
      <w:r>
        <w:rPr>
          <w:rFonts w:ascii="Verdana" w:hAnsi="Verdana"/>
          <w:color w:val="000000"/>
        </w:rPr>
        <w:t xml:space="preserve"> file by default and it looks as follows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BrowserModule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'@angular/platform-browser'</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NgModule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app.component</w:t>
      </w:r>
      <w:proofErr w:type="spellEnd"/>
      <w:r>
        <w:rPr>
          <w:rStyle w:val="str"/>
          <w:rFonts w:ascii="Consolas" w:hAnsi="Consolas" w:cs="Consolas"/>
          <w:color w:val="008800"/>
        </w:rPr>
        <w:t>'</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w:t>
      </w:r>
      <w:proofErr w:type="spellStart"/>
      <w:r>
        <w:rPr>
          <w:rStyle w:val="lit"/>
          <w:rFonts w:ascii="Consolas" w:hAnsi="Consolas" w:cs="Consolas"/>
          <w:color w:val="006666"/>
        </w:rPr>
        <w:t>NgModule</w:t>
      </w:r>
      <w:proofErr w:type="spellEnd"/>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declarations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imports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BrowserModule</w:t>
      </w:r>
      <w:proofErr w:type="spellEnd"/>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providers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bootstrap</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AppComponent</w:t>
      </w:r>
      <w:proofErr w:type="spellEnd"/>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AppModule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NgModule</w:t>
      </w:r>
      <w:proofErr w:type="spellEnd"/>
      <w:r>
        <w:rPr>
          <w:rFonts w:ascii="Verdana" w:hAnsi="Verdana"/>
          <w:color w:val="000000"/>
        </w:rPr>
        <w:t xml:space="preserve"> needs to be imported as follows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import { </w:t>
      </w:r>
      <w:proofErr w:type="spellStart"/>
      <w:r>
        <w:rPr>
          <w:rFonts w:ascii="Consolas" w:hAnsi="Consolas" w:cs="Consolas"/>
          <w:color w:val="313131"/>
          <w:sz w:val="18"/>
          <w:szCs w:val="18"/>
        </w:rPr>
        <w:t>NgModule</w:t>
      </w:r>
      <w:proofErr w:type="spellEnd"/>
      <w:r>
        <w:rPr>
          <w:rFonts w:ascii="Consolas" w:hAnsi="Consolas" w:cs="Consolas"/>
          <w:color w:val="313131"/>
          <w:sz w:val="18"/>
          <w:szCs w:val="18"/>
        </w:rPr>
        <w:t xml:space="preserve"> } from '@angular/core';</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structure for the </w:t>
      </w:r>
      <w:proofErr w:type="spellStart"/>
      <w:r>
        <w:rPr>
          <w:rFonts w:ascii="Verdana" w:hAnsi="Verdana"/>
          <w:color w:val="000000"/>
        </w:rPr>
        <w:t>ngmodule</w:t>
      </w:r>
      <w:proofErr w:type="spellEnd"/>
      <w:r>
        <w:rPr>
          <w:rFonts w:ascii="Verdana" w:hAnsi="Verdana"/>
          <w:color w:val="000000"/>
        </w:rPr>
        <w:t xml:space="preserve"> is as shown below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w:t>
      </w:r>
      <w:proofErr w:type="spellStart"/>
      <w:r>
        <w:rPr>
          <w:rStyle w:val="lit"/>
          <w:rFonts w:ascii="Consolas" w:hAnsi="Consolas" w:cs="Consolas"/>
          <w:color w:val="006666"/>
        </w:rPr>
        <w:t>NgModule</w:t>
      </w:r>
      <w:proofErr w:type="spellEnd"/>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declarations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imports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BrowserModule</w:t>
      </w:r>
      <w:proofErr w:type="spellEnd"/>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providers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bootstrap</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AppComponent</w:t>
      </w:r>
      <w:proofErr w:type="spellEnd"/>
      <w:r>
        <w:rPr>
          <w:rStyle w:val="pun"/>
          <w:rFonts w:ascii="Consolas" w:hAnsi="Consolas" w:cs="Consolas"/>
          <w:color w:val="666600"/>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starts with </w:t>
      </w:r>
      <w:r>
        <w:rPr>
          <w:rFonts w:ascii="Verdana" w:hAnsi="Verdana"/>
          <w:b/>
          <w:bCs/>
          <w:color w:val="000000"/>
        </w:rPr>
        <w:t>@</w:t>
      </w:r>
      <w:proofErr w:type="spellStart"/>
      <w:r>
        <w:rPr>
          <w:rFonts w:ascii="Verdana" w:hAnsi="Verdana"/>
          <w:b/>
          <w:bCs/>
          <w:color w:val="000000"/>
        </w:rPr>
        <w:t>NgModule</w:t>
      </w:r>
      <w:proofErr w:type="spellEnd"/>
      <w:r>
        <w:rPr>
          <w:rFonts w:ascii="Verdana" w:hAnsi="Verdana"/>
          <w:color w:val="000000"/>
        </w:rPr>
        <w:t> and contains an object which has declarations, import s, providers and bootstrap.</w:t>
      </w:r>
    </w:p>
    <w:p w:rsidR="00AD7B06" w:rsidRDefault="00AD7B06" w:rsidP="00AD7B0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Declaration</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an array of components created. If any new component gets created, it will be imported first and the reference will be included in declarations as shown below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declarations: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AppComponent</w:t>
      </w:r>
      <w:proofErr w:type="spellEnd"/>
      <w:r>
        <w:rPr>
          <w:rFonts w:ascii="Consolas" w:hAnsi="Consolas" w:cs="Consolas"/>
          <w:color w:val="313131"/>
          <w:sz w:val="18"/>
          <w:szCs w:val="18"/>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NewCmpComponent</w:t>
      </w:r>
      <w:proofErr w:type="spellEnd"/>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AD7B06" w:rsidRDefault="00AD7B06" w:rsidP="00AD7B0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Import</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an array of modules required to be used in the application. It can also be used by the components in the Declaration array. For example, right now in the @</w:t>
      </w:r>
      <w:proofErr w:type="spellStart"/>
      <w:r>
        <w:rPr>
          <w:rFonts w:ascii="Verdana" w:hAnsi="Verdana"/>
          <w:color w:val="000000"/>
        </w:rPr>
        <w:t>NgModule</w:t>
      </w:r>
      <w:proofErr w:type="spellEnd"/>
      <w:r>
        <w:rPr>
          <w:rFonts w:ascii="Verdana" w:hAnsi="Verdana"/>
          <w:color w:val="000000"/>
        </w:rPr>
        <w:t xml:space="preserve"> we see the Browser Module imported. In </w:t>
      </w:r>
      <w:r>
        <w:rPr>
          <w:rFonts w:ascii="Verdana" w:hAnsi="Verdana"/>
          <w:color w:val="000000"/>
        </w:rPr>
        <w:lastRenderedPageBreak/>
        <w:t>case your application needs forms, you can include the module as follows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import { </w:t>
      </w:r>
      <w:proofErr w:type="spellStart"/>
      <w:r>
        <w:rPr>
          <w:rFonts w:ascii="Consolas" w:hAnsi="Consolas" w:cs="Consolas"/>
          <w:color w:val="313131"/>
          <w:sz w:val="18"/>
          <w:szCs w:val="18"/>
        </w:rPr>
        <w:t>FormsModule</w:t>
      </w:r>
      <w:proofErr w:type="spellEnd"/>
      <w:r>
        <w:rPr>
          <w:rFonts w:ascii="Consolas" w:hAnsi="Consolas" w:cs="Consolas"/>
          <w:color w:val="313131"/>
          <w:sz w:val="18"/>
          <w:szCs w:val="18"/>
        </w:rPr>
        <w:t xml:space="preserve"> } from @angular/forms;</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import in the </w:t>
      </w:r>
      <w:r>
        <w:rPr>
          <w:rFonts w:ascii="Verdana" w:hAnsi="Verdana"/>
          <w:b/>
          <w:bCs/>
          <w:color w:val="000000"/>
        </w:rPr>
        <w:t>@</w:t>
      </w:r>
      <w:proofErr w:type="spellStart"/>
      <w:r>
        <w:rPr>
          <w:rFonts w:ascii="Verdana" w:hAnsi="Verdana"/>
          <w:b/>
          <w:bCs/>
          <w:color w:val="000000"/>
        </w:rPr>
        <w:t>NgModule</w:t>
      </w:r>
      <w:proofErr w:type="spellEnd"/>
      <w:r>
        <w:rPr>
          <w:rFonts w:ascii="Verdana" w:hAnsi="Verdana"/>
          <w:color w:val="000000"/>
        </w:rPr>
        <w:t> will be like the following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imports: [</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BrowserModule</w:t>
      </w:r>
      <w:proofErr w:type="spellEnd"/>
      <w:r>
        <w:rPr>
          <w:rFonts w:ascii="Consolas" w:hAnsi="Consolas" w:cs="Consolas"/>
          <w:color w:val="313131"/>
          <w:sz w:val="18"/>
          <w:szCs w:val="18"/>
        </w:rPr>
        <w:t>,</w:t>
      </w: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FormsModule</w:t>
      </w:r>
      <w:proofErr w:type="spellEnd"/>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AD7B06" w:rsidRDefault="00AD7B06" w:rsidP="00AD7B0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Providers</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include the services created.</w:t>
      </w:r>
    </w:p>
    <w:p w:rsidR="00AD7B06" w:rsidRDefault="00AD7B06" w:rsidP="00AD7B0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Bootstrap</w:t>
      </w:r>
    </w:p>
    <w:p w:rsidR="00AD7B06" w:rsidRDefault="00AD7B06" w:rsidP="00AD7B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includes the main app component for starting the execution.</w:t>
      </w:r>
    </w:p>
    <w:p w:rsidR="00AD7B06" w:rsidRDefault="00AD7B06"/>
    <w:p w:rsidR="00AD7B06" w:rsidRDefault="00AD7B06" w:rsidP="00AD7B0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Angular 4 - Data Binding</w:t>
      </w:r>
    </w:p>
    <w:p w:rsidR="00AD7B06" w:rsidRDefault="00AD7B06" w:rsidP="00AD7B06">
      <w:pPr>
        <w:spacing w:before="105" w:after="105"/>
        <w:jc w:val="center"/>
        <w:rPr>
          <w:rFonts w:ascii="Verdana" w:hAnsi="Verdana"/>
          <w:color w:val="313131"/>
          <w:sz w:val="21"/>
          <w:szCs w:val="21"/>
        </w:rPr>
      </w:pPr>
      <w:r>
        <w:rPr>
          <w:rFonts w:ascii="Verdana" w:hAnsi="Verdana"/>
          <w:color w:val="313131"/>
          <w:sz w:val="21"/>
          <w:szCs w:val="21"/>
        </w:rPr>
        <w:pict>
          <v:rect id="_x0000_i1025" style="width:0;height:0" o:hralign="center" o:hrstd="t" o:hr="t" fillcolor="#a0a0a0" stroked="f"/>
        </w:pict>
      </w:r>
    </w:p>
    <w:p w:rsidR="00AD7B06" w:rsidRDefault="00AD7B06" w:rsidP="00AD7B06">
      <w:pPr>
        <w:spacing w:before="105" w:after="105"/>
        <w:jc w:val="center"/>
        <w:rPr>
          <w:rFonts w:ascii="Verdana" w:hAnsi="Verdana"/>
          <w:color w:val="313131"/>
          <w:sz w:val="21"/>
          <w:szCs w:val="21"/>
        </w:rPr>
      </w:pPr>
      <w:r>
        <w:rPr>
          <w:rFonts w:ascii="Verdana" w:hAnsi="Verdana"/>
          <w:color w:val="313131"/>
          <w:sz w:val="21"/>
          <w:szCs w:val="21"/>
        </w:rPr>
        <w:t>Advertisements</w:t>
      </w:r>
    </w:p>
    <w:p w:rsidR="00AD7B06" w:rsidRDefault="00AD7B06" w:rsidP="00AD7B06">
      <w:pPr>
        <w:spacing w:before="105" w:after="105"/>
        <w:rPr>
          <w:ins w:id="0" w:author="Unknown"/>
          <w:rFonts w:ascii="Times New Roman" w:hAnsi="Times New Roman"/>
          <w:sz w:val="24"/>
          <w:szCs w:val="24"/>
        </w:rPr>
      </w:pPr>
      <w:ins w:id="1" w:author="Unknown">
        <w:r>
          <w:pict>
            <v:rect id="_x0000_i1026" style="width:0;height:0" o:hralign="center" o:hrstd="t" o:hrnoshade="t" o:hr="t" fillcolor="#313131" stroked="f"/>
          </w:pict>
        </w:r>
      </w:ins>
    </w:p>
    <w:p w:rsidR="00AD7B06" w:rsidRDefault="00AD7B06" w:rsidP="00AD7B06">
      <w:pPr>
        <w:spacing w:before="105" w:after="105"/>
        <w:jc w:val="center"/>
        <w:rPr>
          <w:ins w:id="2" w:author="Unknown"/>
          <w:rFonts w:ascii="Verdana" w:hAnsi="Verdana"/>
          <w:color w:val="313131"/>
          <w:sz w:val="21"/>
          <w:szCs w:val="21"/>
        </w:rPr>
      </w:pPr>
      <w:ins w:id="3" w:author="Unknown">
        <w:r>
          <w:rPr>
            <w:rFonts w:ascii="Verdana" w:hAnsi="Verdana"/>
            <w:color w:val="313131"/>
            <w:sz w:val="21"/>
            <w:szCs w:val="21"/>
          </w:rPr>
          <w:fldChar w:fldCharType="begin"/>
        </w:r>
        <w:r>
          <w:rPr>
            <w:rFonts w:ascii="Verdana" w:hAnsi="Verdana"/>
            <w:color w:val="313131"/>
            <w:sz w:val="21"/>
            <w:szCs w:val="21"/>
          </w:rPr>
          <w:instrText xml:space="preserve"> HYPERLINK "https://www.tutorialspoint.com/angular4/angular4_module.htm" </w:instrText>
        </w:r>
        <w:r>
          <w:rPr>
            <w:rFonts w:ascii="Verdana" w:hAnsi="Verdana"/>
            <w:color w:val="313131"/>
            <w:sz w:val="21"/>
            <w:szCs w:val="21"/>
          </w:rPr>
          <w:fldChar w:fldCharType="separate"/>
        </w:r>
        <w:r>
          <w:rPr>
            <w:rStyle w:val="Hyperlink"/>
            <w:rFonts w:ascii="Verdana" w:hAnsi="Verdana"/>
            <w:color w:val="000000"/>
          </w:rPr>
          <w:t> Previous Page</w:t>
        </w:r>
        <w:r>
          <w:rPr>
            <w:rFonts w:ascii="Verdana" w:hAnsi="Verdana"/>
            <w:color w:val="313131"/>
            <w:sz w:val="21"/>
            <w:szCs w:val="21"/>
          </w:rPr>
          <w:fldChar w:fldCharType="end"/>
        </w:r>
      </w:ins>
    </w:p>
    <w:p w:rsidR="00AD7B06" w:rsidRDefault="00AD7B06" w:rsidP="00AD7B06">
      <w:pPr>
        <w:spacing w:before="105" w:after="105"/>
        <w:jc w:val="center"/>
        <w:rPr>
          <w:ins w:id="4" w:author="Unknown"/>
          <w:rFonts w:ascii="Verdana" w:hAnsi="Verdana"/>
          <w:color w:val="313131"/>
          <w:sz w:val="21"/>
          <w:szCs w:val="21"/>
        </w:rPr>
      </w:pPr>
      <w:ins w:id="5" w:author="Unknown">
        <w:r>
          <w:rPr>
            <w:rFonts w:ascii="Verdana" w:hAnsi="Verdana"/>
            <w:color w:val="313131"/>
            <w:sz w:val="21"/>
            <w:szCs w:val="21"/>
          </w:rPr>
          <w:fldChar w:fldCharType="begin"/>
        </w:r>
        <w:r>
          <w:rPr>
            <w:rFonts w:ascii="Verdana" w:hAnsi="Verdana"/>
            <w:color w:val="313131"/>
            <w:sz w:val="21"/>
            <w:szCs w:val="21"/>
          </w:rPr>
          <w:instrText xml:space="preserve"> HYPERLINK "https://www.tutorialspoint.com/angular4/angular4_event_binding.htm" </w:instrText>
        </w:r>
        <w:r>
          <w:rPr>
            <w:rFonts w:ascii="Verdana" w:hAnsi="Verdana"/>
            <w:color w:val="313131"/>
            <w:sz w:val="21"/>
            <w:szCs w:val="21"/>
          </w:rPr>
          <w:fldChar w:fldCharType="separate"/>
        </w:r>
        <w:r>
          <w:rPr>
            <w:rStyle w:val="Hyperlink"/>
            <w:rFonts w:ascii="Verdana" w:hAnsi="Verdana"/>
            <w:color w:val="000000"/>
          </w:rPr>
          <w:t>Next Page  </w:t>
        </w:r>
        <w:r>
          <w:rPr>
            <w:rFonts w:ascii="Verdana" w:hAnsi="Verdana"/>
            <w:color w:val="313131"/>
            <w:sz w:val="21"/>
            <w:szCs w:val="21"/>
          </w:rPr>
          <w:fldChar w:fldCharType="end"/>
        </w:r>
      </w:ins>
    </w:p>
    <w:p w:rsidR="00AD7B06" w:rsidRDefault="00AD7B06" w:rsidP="00AD7B06">
      <w:pPr>
        <w:spacing w:before="105" w:after="105"/>
        <w:rPr>
          <w:ins w:id="6" w:author="Unknown"/>
          <w:rFonts w:ascii="Times New Roman" w:hAnsi="Times New Roman"/>
          <w:sz w:val="24"/>
          <w:szCs w:val="24"/>
        </w:rPr>
      </w:pPr>
      <w:ins w:id="7" w:author="Unknown">
        <w:r>
          <w:pict>
            <v:rect id="_x0000_i1027" style="width:0;height:0" o:hralign="center" o:hrstd="t" o:hrnoshade="t" o:hr="t" fillcolor="#313131" stroked="f"/>
          </w:pict>
        </w:r>
      </w:ins>
    </w:p>
    <w:p w:rsidR="00AD7B06" w:rsidRDefault="00AD7B06" w:rsidP="00AD7B06">
      <w:pPr>
        <w:pStyle w:val="NormalWeb"/>
        <w:spacing w:before="0" w:beforeAutospacing="0" w:after="144" w:afterAutospacing="0" w:line="360" w:lineRule="atLeast"/>
        <w:ind w:left="48" w:right="48"/>
        <w:jc w:val="both"/>
        <w:rPr>
          <w:ins w:id="8" w:author="Unknown"/>
          <w:rFonts w:ascii="Verdana" w:hAnsi="Verdana"/>
          <w:color w:val="000000"/>
        </w:rPr>
      </w:pPr>
      <w:ins w:id="9" w:author="Unknown">
        <w:r>
          <w:rPr>
            <w:rFonts w:ascii="Verdana" w:hAnsi="Verdana"/>
            <w:color w:val="000000"/>
          </w:rPr>
          <w:t xml:space="preserve">Data Binding is available right from </w:t>
        </w:r>
        <w:proofErr w:type="spellStart"/>
        <w:r>
          <w:rPr>
            <w:rFonts w:ascii="Verdana" w:hAnsi="Verdana"/>
            <w:color w:val="000000"/>
          </w:rPr>
          <w:t>AngularJS</w:t>
        </w:r>
        <w:proofErr w:type="spellEnd"/>
        <w:r>
          <w:rPr>
            <w:rFonts w:ascii="Verdana" w:hAnsi="Verdana"/>
            <w:color w:val="000000"/>
          </w:rPr>
          <w:t>, Angular 2 and is now available in Angular 4 as well. We use curly braces for data binding - {{}}; this process is called interpolation. We have already seen in our previous examples how we declared the value to the variable title and the same is printed in the browser.</w:t>
        </w:r>
      </w:ins>
    </w:p>
    <w:p w:rsidR="00AD7B06" w:rsidRDefault="00AD7B06" w:rsidP="00AD7B06">
      <w:pPr>
        <w:pStyle w:val="NormalWeb"/>
        <w:spacing w:before="0" w:beforeAutospacing="0" w:after="144" w:afterAutospacing="0" w:line="360" w:lineRule="atLeast"/>
        <w:ind w:left="48" w:right="48"/>
        <w:jc w:val="both"/>
        <w:rPr>
          <w:ins w:id="10" w:author="Unknown"/>
          <w:rFonts w:ascii="Verdana" w:hAnsi="Verdana"/>
          <w:color w:val="000000"/>
        </w:rPr>
      </w:pPr>
      <w:ins w:id="11" w:author="Unknown">
        <w:r>
          <w:rPr>
            <w:rFonts w:ascii="Verdana" w:hAnsi="Verdana"/>
            <w:color w:val="000000"/>
          </w:rPr>
          <w:t>The variable in the </w:t>
        </w:r>
        <w:r>
          <w:rPr>
            <w:rFonts w:ascii="Verdana" w:hAnsi="Verdana"/>
            <w:b/>
            <w:bCs/>
            <w:color w:val="000000"/>
          </w:rPr>
          <w:t>app.component.html</w:t>
        </w:r>
        <w:r>
          <w:rPr>
            <w:rFonts w:ascii="Verdana" w:hAnsi="Verdana"/>
            <w:color w:val="000000"/>
          </w:rPr>
          <w:t> file is referred as {{title}} and the value of title is initialized in the </w:t>
        </w:r>
        <w:proofErr w:type="spellStart"/>
        <w:r>
          <w:rPr>
            <w:rFonts w:ascii="Verdana" w:hAnsi="Verdana"/>
            <w:b/>
            <w:bCs/>
            <w:color w:val="000000"/>
          </w:rPr>
          <w:t>app.component.ts</w:t>
        </w:r>
        <w:proofErr w:type="spellEnd"/>
        <w:r>
          <w:rPr>
            <w:rFonts w:ascii="Verdana" w:hAnsi="Verdana"/>
            <w:color w:val="000000"/>
          </w:rPr>
          <w:t> file and in </w:t>
        </w:r>
        <w:r>
          <w:rPr>
            <w:rFonts w:ascii="Verdana" w:hAnsi="Verdana"/>
            <w:b/>
            <w:bCs/>
            <w:color w:val="000000"/>
          </w:rPr>
          <w:t>app.component.html</w:t>
        </w:r>
        <w:r>
          <w:rPr>
            <w:rFonts w:ascii="Verdana" w:hAnsi="Verdana"/>
            <w:color w:val="000000"/>
          </w:rPr>
          <w:t>, the value is displayed.</w:t>
        </w:r>
      </w:ins>
    </w:p>
    <w:p w:rsidR="00AD7B06" w:rsidRDefault="00AD7B06" w:rsidP="00AD7B06">
      <w:pPr>
        <w:pStyle w:val="NormalWeb"/>
        <w:spacing w:before="0" w:beforeAutospacing="0" w:after="144" w:afterAutospacing="0" w:line="360" w:lineRule="atLeast"/>
        <w:ind w:left="48" w:right="48"/>
        <w:jc w:val="both"/>
        <w:rPr>
          <w:ins w:id="12" w:author="Unknown"/>
          <w:rFonts w:ascii="Verdana" w:hAnsi="Verdana"/>
          <w:color w:val="000000"/>
        </w:rPr>
      </w:pPr>
      <w:ins w:id="13" w:author="Unknown">
        <w:r>
          <w:rPr>
            <w:rFonts w:ascii="Verdana" w:hAnsi="Verdana"/>
            <w:color w:val="000000"/>
          </w:rPr>
          <w:t>Let us now create a dropdown of months in the browser. To do that , we have created an array of months in </w:t>
        </w:r>
        <w:proofErr w:type="spellStart"/>
        <w:r>
          <w:rPr>
            <w:rFonts w:ascii="Verdana" w:hAnsi="Verdana"/>
            <w:b/>
            <w:bCs/>
            <w:color w:val="000000"/>
          </w:rPr>
          <w:t>app.component.ts</w:t>
        </w:r>
        <w:proofErr w:type="spellEnd"/>
        <w:r>
          <w:rPr>
            <w:rFonts w:ascii="Verdana" w:hAnsi="Verdana"/>
            <w:color w:val="000000"/>
          </w:rPr>
          <w:t> as follows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4" w:author="Unknown"/>
          <w:rStyle w:val="pln"/>
          <w:rFonts w:ascii="Consolas" w:hAnsi="Consolas" w:cs="Consolas"/>
          <w:color w:val="313131"/>
        </w:rPr>
      </w:pPr>
      <w:ins w:id="15"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6"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7" w:author="Unknown"/>
          <w:rStyle w:val="pln"/>
          <w:rFonts w:ascii="Consolas" w:hAnsi="Consolas" w:cs="Consolas"/>
          <w:color w:val="313131"/>
        </w:rPr>
      </w:pPr>
      <w:ins w:id="18"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9" w:author="Unknown"/>
          <w:rStyle w:val="pln"/>
          <w:rFonts w:ascii="Consolas" w:hAnsi="Consolas" w:cs="Consolas"/>
          <w:color w:val="313131"/>
        </w:rPr>
      </w:pPr>
      <w:ins w:id="20" w:author="Unknown">
        <w:r>
          <w:rPr>
            <w:rStyle w:val="pln"/>
            <w:rFonts w:ascii="Consolas" w:hAnsi="Consolas" w:cs="Consolas"/>
            <w:color w:val="313131"/>
          </w:rPr>
          <w:lastRenderedPageBreak/>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1" w:author="Unknown"/>
          <w:rStyle w:val="pln"/>
          <w:rFonts w:ascii="Consolas" w:hAnsi="Consolas" w:cs="Consolas"/>
          <w:color w:val="313131"/>
        </w:rPr>
      </w:pPr>
      <w:ins w:id="22" w:author="Unknown">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3" w:author="Unknown"/>
          <w:rStyle w:val="pln"/>
          <w:rFonts w:ascii="Consolas" w:hAnsi="Consolas" w:cs="Consolas"/>
          <w:color w:val="313131"/>
        </w:rPr>
      </w:pPr>
      <w:ins w:id="24" w:author="Unknown">
        <w:r>
          <w:rPr>
            <w:rStyle w:val="pln"/>
            <w:rFonts w:ascii="Consolas" w:hAnsi="Consolas" w:cs="Consolas"/>
            <w:color w:val="313131"/>
          </w:rPr>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5" w:author="Unknown"/>
          <w:rStyle w:val="pln"/>
          <w:rFonts w:ascii="Consolas" w:hAnsi="Consolas" w:cs="Consolas"/>
          <w:color w:val="313131"/>
        </w:rPr>
      </w:pPr>
      <w:ins w:id="26"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7" w:author="Unknown"/>
          <w:rStyle w:val="pln"/>
          <w:rFonts w:ascii="Consolas" w:hAnsi="Consolas" w:cs="Consolas"/>
          <w:color w:val="313131"/>
        </w:rPr>
      </w:pPr>
      <w:ins w:id="28"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9" w:author="Unknown"/>
          <w:rStyle w:val="pln"/>
          <w:rFonts w:ascii="Consolas" w:hAnsi="Consolas" w:cs="Consolas"/>
          <w:color w:val="313131"/>
        </w:rPr>
      </w:pPr>
      <w:ins w:id="30"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1" w:author="Unknown"/>
          <w:rStyle w:val="pln"/>
          <w:rFonts w:ascii="Consolas" w:hAnsi="Consolas" w:cs="Consolas"/>
          <w:color w:val="313131"/>
        </w:rPr>
      </w:pPr>
      <w:ins w:id="32" w:author="Unknown">
        <w:r>
          <w:rPr>
            <w:rStyle w:val="pln"/>
            <w:rFonts w:ascii="Consolas" w:hAnsi="Consolas" w:cs="Consolas"/>
            <w:color w:val="313131"/>
          </w:rPr>
          <w:t xml:space="preserve">   </w:t>
        </w:r>
        <w:r>
          <w:rPr>
            <w:rStyle w:val="com"/>
            <w:rFonts w:ascii="Consolas" w:hAnsi="Consolas" w:cs="Consolas"/>
            <w:color w:val="880000"/>
          </w:rPr>
          <w:t>// declared array of months.</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3" w:author="Unknown"/>
          <w:rStyle w:val="pln"/>
          <w:rFonts w:ascii="Consolas" w:hAnsi="Consolas" w:cs="Consolas"/>
          <w:color w:val="313131"/>
        </w:rPr>
      </w:pPr>
      <w:ins w:id="34"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Feburary</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"March"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5" w:author="Unknown"/>
          <w:rStyle w:val="pln"/>
          <w:rFonts w:ascii="Consolas" w:hAnsi="Consolas" w:cs="Consolas"/>
          <w:color w:val="313131"/>
        </w:rPr>
      </w:pPr>
      <w:ins w:id="36" w:author="Unknown">
        <w:r>
          <w:rPr>
            <w:rStyle w:val="pln"/>
            <w:rFonts w:ascii="Consolas" w:hAnsi="Consolas" w:cs="Consolas"/>
            <w:color w:val="313131"/>
          </w:rPr>
          <w:t xml:space="preserve">            </w:t>
        </w:r>
        <w:r>
          <w:rPr>
            <w:rStyle w:val="str"/>
            <w:rFonts w:ascii="Consolas" w:hAnsi="Consolas" w:cs="Consolas"/>
            <w:color w:val="008800"/>
          </w:rPr>
          <w:t>"June"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"August"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7" w:author="Unknown"/>
          <w:rStyle w:val="pln"/>
          <w:rFonts w:ascii="Consolas" w:hAnsi="Consolas" w:cs="Consolas"/>
          <w:color w:val="313131"/>
        </w:rPr>
      </w:pPr>
      <w:ins w:id="38" w:author="Unknown">
        <w:r>
          <w:rPr>
            <w:rStyle w:val="pln"/>
            <w:rFonts w:ascii="Consolas" w:hAnsi="Consolas" w:cs="Consolas"/>
            <w:color w:val="313131"/>
          </w:rPr>
          <w:t xml:space="preserve">            </w:t>
        </w:r>
        <w:r>
          <w:rPr>
            <w:rStyle w:val="str"/>
            <w:rFonts w:ascii="Consolas" w:hAnsi="Consolas" w:cs="Consolas"/>
            <w:color w:val="008800"/>
          </w:rPr>
          <w:t>"October"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"November"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9" w:author="Unknown"/>
          <w:rFonts w:ascii="Consolas" w:hAnsi="Consolas" w:cs="Consolas"/>
          <w:color w:val="313131"/>
        </w:rPr>
      </w:pPr>
      <w:ins w:id="40" w:author="Unknown">
        <w:r>
          <w:rPr>
            <w:rStyle w:val="pun"/>
            <w:rFonts w:ascii="Consolas" w:hAnsi="Consolas" w:cs="Consolas"/>
            <w:color w:val="666600"/>
          </w:rPr>
          <w:t>}</w:t>
        </w:r>
      </w:ins>
    </w:p>
    <w:p w:rsidR="00AD7B06" w:rsidRDefault="00AD7B06" w:rsidP="00AD7B06">
      <w:pPr>
        <w:pStyle w:val="NormalWeb"/>
        <w:spacing w:before="0" w:beforeAutospacing="0" w:after="144" w:afterAutospacing="0" w:line="360" w:lineRule="atLeast"/>
        <w:ind w:left="48" w:right="48"/>
        <w:jc w:val="both"/>
        <w:rPr>
          <w:ins w:id="41" w:author="Unknown"/>
          <w:rFonts w:ascii="Verdana" w:hAnsi="Verdana"/>
          <w:color w:val="000000"/>
        </w:rPr>
      </w:pPr>
      <w:ins w:id="42" w:author="Unknown">
        <w:r>
          <w:rPr>
            <w:rFonts w:ascii="Verdana" w:hAnsi="Verdana"/>
            <w:color w:val="000000"/>
          </w:rPr>
          <w:t>The month’s array that is shown above is to be displayed in a dropdown in the browser. For this, we will use the following line of code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 w:author="Unknown"/>
          <w:rStyle w:val="pln"/>
          <w:rFonts w:ascii="Consolas" w:hAnsi="Consolas" w:cs="Consolas"/>
          <w:color w:val="313131"/>
        </w:rPr>
      </w:pPr>
      <w:ins w:id="44" w:author="Unknown">
        <w:r>
          <w:rPr>
            <w:rStyle w:val="com"/>
            <w:rFonts w:ascii="Consolas" w:hAnsi="Consolas" w:cs="Consolas"/>
            <w:color w:val="880000"/>
          </w:rPr>
          <w:t>&lt;!--The content below is only a placeholder and can be replaced. --&gt;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 w:author="Unknown"/>
          <w:rStyle w:val="pln"/>
          <w:rFonts w:ascii="Consolas" w:hAnsi="Consolas" w:cs="Consolas"/>
          <w:color w:val="313131"/>
        </w:rPr>
      </w:pPr>
      <w:ins w:id="46" w:author="Unknown">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text</w:t>
        </w:r>
        <w:r>
          <w:rPr>
            <w:rStyle w:val="pun"/>
            <w:rFonts w:ascii="Consolas" w:hAnsi="Consolas" w:cs="Consolas"/>
            <w:color w:val="666600"/>
          </w:rPr>
          <w:t>-</w:t>
        </w:r>
        <w:proofErr w:type="spellStart"/>
        <w:r>
          <w:rPr>
            <w:rStyle w:val="pln"/>
            <w:rFonts w:ascii="Consolas" w:hAnsi="Consolas" w:cs="Consolas"/>
            <w:color w:val="313131"/>
          </w:rPr>
          <w:t>align</w:t>
        </w:r>
        <w:r>
          <w:rPr>
            <w:rStyle w:val="pun"/>
            <w:rFonts w:ascii="Consolas" w:hAnsi="Consolas" w:cs="Consolas"/>
            <w:color w:val="666600"/>
          </w:rPr>
          <w:t>:</w:t>
        </w:r>
        <w:r>
          <w:rPr>
            <w:rStyle w:val="pln"/>
            <w:rFonts w:ascii="Consolas" w:hAnsi="Consolas" w:cs="Consolas"/>
            <w:color w:val="313131"/>
          </w:rPr>
          <w:t>center</w:t>
        </w:r>
        <w:proofErr w:type="spellEnd"/>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7" w:author="Unknown"/>
          <w:rStyle w:val="pln"/>
          <w:rFonts w:ascii="Consolas" w:hAnsi="Consolas" w:cs="Consolas"/>
          <w:color w:val="313131"/>
        </w:rPr>
      </w:pPr>
      <w:ins w:id="48"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9" w:author="Unknown"/>
          <w:rStyle w:val="pln"/>
          <w:rFonts w:ascii="Consolas" w:hAnsi="Consolas" w:cs="Consolas"/>
          <w:color w:val="313131"/>
        </w:rPr>
      </w:pPr>
      <w:ins w:id="50" w:author="Unknown">
        <w:r>
          <w:rPr>
            <w:rStyle w:val="pln"/>
            <w:rFonts w:ascii="Consolas" w:hAnsi="Consolas" w:cs="Consolas"/>
            <w:color w:val="313131"/>
          </w:rPr>
          <w:t xml:space="preserve">      Welcome to {{title}}.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1" w:author="Unknown"/>
          <w:rStyle w:val="pln"/>
          <w:rFonts w:ascii="Consolas" w:hAnsi="Consolas" w:cs="Consolas"/>
          <w:color w:val="313131"/>
        </w:rPr>
      </w:pPr>
      <w:ins w:id="52"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3" w:author="Unknown"/>
          <w:rStyle w:val="pln"/>
          <w:rFonts w:ascii="Consolas" w:hAnsi="Consolas" w:cs="Consolas"/>
          <w:color w:val="313131"/>
        </w:rPr>
      </w:pPr>
      <w:ins w:id="54"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5"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6" w:author="Unknown"/>
          <w:rStyle w:val="pln"/>
          <w:rFonts w:ascii="Consolas" w:hAnsi="Consolas" w:cs="Consolas"/>
          <w:color w:val="313131"/>
        </w:rPr>
      </w:pPr>
      <w:ins w:id="57" w:author="Unknown">
        <w:r>
          <w:rPr>
            <w:rStyle w:val="tag"/>
            <w:rFonts w:ascii="Consolas" w:hAnsi="Consolas" w:cs="Consolas"/>
            <w:color w:val="000088"/>
          </w:rPr>
          <w:t>&lt;div&gt;</w:t>
        </w:r>
        <w:r>
          <w:rPr>
            <w:rStyle w:val="pln"/>
            <w:rFonts w:ascii="Consolas" w:hAnsi="Consolas" w:cs="Consolas"/>
            <w:color w:val="313131"/>
          </w:rPr>
          <w:t xml:space="preserve"> Months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8" w:author="Unknown"/>
          <w:rStyle w:val="pln"/>
          <w:rFonts w:ascii="Consolas" w:hAnsi="Consolas" w:cs="Consolas"/>
          <w:color w:val="313131"/>
        </w:rPr>
      </w:pPr>
      <w:ins w:id="59"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0" w:author="Unknown"/>
          <w:rStyle w:val="pln"/>
          <w:rFonts w:ascii="Consolas" w:hAnsi="Consolas" w:cs="Consolas"/>
          <w:color w:val="313131"/>
        </w:rPr>
      </w:pPr>
      <w:ins w:id="61" w:author="Unknown">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proofErr w:type="spellStart"/>
        <w:r>
          <w:rPr>
            <w:rStyle w:val="atn"/>
            <w:rFonts w:ascii="Consolas" w:hAnsi="Consolas" w:cs="Consolas"/>
            <w:color w:val="7F0055"/>
          </w:rPr>
          <w:t>ngFor</w:t>
        </w:r>
        <w:proofErr w:type="spellEnd"/>
        <w:r>
          <w:rPr>
            <w:rStyle w:val="pun"/>
            <w:rFonts w:ascii="Consolas" w:hAnsi="Consolas" w:cs="Consolas"/>
            <w:color w:val="666600"/>
          </w:rPr>
          <w:t>=</w:t>
        </w:r>
        <w:r>
          <w:rPr>
            <w:rStyle w:val="atv"/>
            <w:rFonts w:ascii="Consolas" w:hAnsi="Consolas" w:cs="Consolas"/>
            <w:color w:val="008800"/>
          </w:rPr>
          <w:t xml:space="preserve">"let </w:t>
        </w:r>
        <w:proofErr w:type="spellStart"/>
        <w:r>
          <w:rPr>
            <w:rStyle w:val="atv"/>
            <w:rFonts w:ascii="Consolas" w:hAnsi="Consolas" w:cs="Consolas"/>
            <w:color w:val="008800"/>
          </w:rPr>
          <w:t>i</w:t>
        </w:r>
        <w:proofErr w:type="spellEnd"/>
        <w:r>
          <w:rPr>
            <w:rStyle w:val="atv"/>
            <w:rFonts w:ascii="Consolas" w:hAnsi="Consolas" w:cs="Consolas"/>
            <w:color w:val="008800"/>
          </w:rPr>
          <w:t xml:space="preserve"> of months"</w:t>
        </w:r>
        <w:r>
          <w:rPr>
            <w:rStyle w:val="tag"/>
            <w:rFonts w:ascii="Consolas" w:hAnsi="Consolas" w:cs="Consolas"/>
            <w:color w:val="000088"/>
          </w:rPr>
          <w:t>&gt;</w:t>
        </w:r>
        <w:r>
          <w:rPr>
            <w:rStyle w:val="pln"/>
            <w:rFonts w:ascii="Consolas" w:hAnsi="Consolas" w:cs="Consolas"/>
            <w:color w:val="313131"/>
          </w:rPr>
          <w:t>{{</w:t>
        </w:r>
        <w:proofErr w:type="spellStart"/>
        <w:r>
          <w:rPr>
            <w:rStyle w:val="pln"/>
            <w:rFonts w:ascii="Consolas" w:hAnsi="Consolas" w:cs="Consolas"/>
            <w:color w:val="313131"/>
          </w:rPr>
          <w:t>i</w:t>
        </w:r>
        <w:proofErr w:type="spellEnd"/>
        <w:r>
          <w:rPr>
            <w:rStyle w:val="pln"/>
            <w:rFonts w:ascii="Consolas" w:hAnsi="Consolas" w:cs="Consolas"/>
            <w:color w:val="313131"/>
          </w:rPr>
          <w:t>}}</w:t>
        </w:r>
        <w:r>
          <w:rPr>
            <w:rStyle w:val="tag"/>
            <w:rFonts w:ascii="Consolas" w:hAnsi="Consolas" w:cs="Consolas"/>
            <w:color w:val="000088"/>
          </w:rPr>
          <w:t>&lt;/option&gt;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2" w:author="Unknown"/>
          <w:rStyle w:val="pln"/>
          <w:rFonts w:ascii="Consolas" w:hAnsi="Consolas" w:cs="Consolas"/>
          <w:color w:val="313131"/>
        </w:rPr>
      </w:pPr>
      <w:ins w:id="63"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 w:author="Unknown"/>
          <w:rFonts w:ascii="Consolas" w:hAnsi="Consolas" w:cs="Consolas"/>
          <w:color w:val="313131"/>
        </w:rPr>
      </w:pPr>
      <w:ins w:id="65" w:author="Unknown">
        <w:r>
          <w:rPr>
            <w:rStyle w:val="tag"/>
            <w:rFonts w:ascii="Consolas" w:hAnsi="Consolas" w:cs="Consolas"/>
            <w:color w:val="000088"/>
          </w:rPr>
          <w:t>&lt;/div&gt;</w:t>
        </w:r>
      </w:ins>
    </w:p>
    <w:p w:rsidR="00AD7B06" w:rsidRDefault="00AD7B06" w:rsidP="00AD7B06">
      <w:pPr>
        <w:pStyle w:val="NormalWeb"/>
        <w:spacing w:before="0" w:beforeAutospacing="0" w:after="144" w:afterAutospacing="0" w:line="360" w:lineRule="atLeast"/>
        <w:ind w:left="48" w:right="48"/>
        <w:jc w:val="both"/>
        <w:rPr>
          <w:ins w:id="66" w:author="Unknown"/>
          <w:rFonts w:ascii="Verdana" w:hAnsi="Verdana"/>
          <w:color w:val="000000"/>
        </w:rPr>
      </w:pPr>
      <w:ins w:id="67" w:author="Unknown">
        <w:r>
          <w:rPr>
            <w:rFonts w:ascii="Verdana" w:hAnsi="Verdana"/>
            <w:color w:val="000000"/>
          </w:rPr>
          <w:t>We have created the normal select tag with option. In option, we have used the </w:t>
        </w:r>
        <w:r>
          <w:rPr>
            <w:rFonts w:ascii="Verdana" w:hAnsi="Verdana"/>
            <w:b/>
            <w:bCs/>
            <w:color w:val="000000"/>
          </w:rPr>
          <w:t>for loop</w:t>
        </w:r>
        <w:r>
          <w:rPr>
            <w:rFonts w:ascii="Verdana" w:hAnsi="Verdana"/>
            <w:color w:val="000000"/>
          </w:rPr>
          <w:t>. The </w:t>
        </w:r>
        <w:r>
          <w:rPr>
            <w:rFonts w:ascii="Verdana" w:hAnsi="Verdana"/>
            <w:b/>
            <w:bCs/>
            <w:color w:val="000000"/>
          </w:rPr>
          <w:t>for loop</w:t>
        </w:r>
        <w:r>
          <w:rPr>
            <w:rFonts w:ascii="Verdana" w:hAnsi="Verdana"/>
            <w:color w:val="000000"/>
          </w:rPr>
          <w:t> is used to iterate over the months’ array, which in turn will create the option tag with the value present in the months.</w:t>
        </w:r>
      </w:ins>
    </w:p>
    <w:p w:rsidR="00AD7B06" w:rsidRDefault="00AD7B06" w:rsidP="00AD7B06">
      <w:pPr>
        <w:pStyle w:val="NormalWeb"/>
        <w:spacing w:before="0" w:beforeAutospacing="0" w:after="144" w:afterAutospacing="0" w:line="360" w:lineRule="atLeast"/>
        <w:ind w:left="48" w:right="48"/>
        <w:jc w:val="both"/>
        <w:rPr>
          <w:ins w:id="68" w:author="Unknown"/>
          <w:rFonts w:ascii="Verdana" w:hAnsi="Verdana"/>
          <w:color w:val="000000"/>
        </w:rPr>
      </w:pPr>
      <w:ins w:id="69" w:author="Unknown">
        <w:r>
          <w:rPr>
            <w:rFonts w:ascii="Verdana" w:hAnsi="Verdana"/>
            <w:color w:val="000000"/>
          </w:rPr>
          <w:lastRenderedPageBreak/>
          <w:t>The syntax </w:t>
        </w:r>
        <w:r>
          <w:rPr>
            <w:rFonts w:ascii="Verdana" w:hAnsi="Verdana"/>
            <w:b/>
            <w:bCs/>
            <w:color w:val="000000"/>
          </w:rPr>
          <w:t>for</w:t>
        </w:r>
        <w:r>
          <w:rPr>
            <w:rFonts w:ascii="Verdana" w:hAnsi="Verdana"/>
            <w:color w:val="000000"/>
          </w:rPr>
          <w:t> in Angular is </w:t>
        </w:r>
        <w:r>
          <w:rPr>
            <w:rFonts w:ascii="Verdana" w:hAnsi="Verdana"/>
            <w:b/>
            <w:bCs/>
            <w:color w:val="000000"/>
          </w:rPr>
          <w:t>*</w:t>
        </w:r>
        <w:proofErr w:type="spellStart"/>
        <w:r>
          <w:rPr>
            <w:rFonts w:ascii="Verdana" w:hAnsi="Verdana"/>
            <w:b/>
            <w:bCs/>
            <w:color w:val="000000"/>
          </w:rPr>
          <w:t>ngFor</w:t>
        </w:r>
        <w:proofErr w:type="spellEnd"/>
        <w:r>
          <w:rPr>
            <w:rFonts w:ascii="Verdana" w:hAnsi="Verdana"/>
            <w:b/>
            <w:bCs/>
            <w:color w:val="000000"/>
          </w:rPr>
          <w:t xml:space="preserve"> = “let I of months”</w:t>
        </w:r>
        <w:r>
          <w:rPr>
            <w:rFonts w:ascii="Verdana" w:hAnsi="Verdana"/>
            <w:color w:val="000000"/>
          </w:rPr>
          <w:t> and to get the value of months we are displaying it in {{</w:t>
        </w:r>
        <w:proofErr w:type="spellStart"/>
        <w:r>
          <w:rPr>
            <w:rFonts w:ascii="Verdana" w:hAnsi="Verdana"/>
            <w:color w:val="000000"/>
          </w:rPr>
          <w:t>i</w:t>
        </w:r>
        <w:proofErr w:type="spellEnd"/>
        <w:r>
          <w:rPr>
            <w:rFonts w:ascii="Verdana" w:hAnsi="Verdana"/>
            <w:color w:val="000000"/>
          </w:rPr>
          <w:t>}}.</w:t>
        </w:r>
      </w:ins>
    </w:p>
    <w:p w:rsidR="00AD7B06" w:rsidRDefault="00AD7B06" w:rsidP="00AD7B06">
      <w:pPr>
        <w:pStyle w:val="NormalWeb"/>
        <w:spacing w:before="0" w:beforeAutospacing="0" w:after="144" w:afterAutospacing="0" w:line="360" w:lineRule="atLeast"/>
        <w:ind w:left="48" w:right="48"/>
        <w:jc w:val="both"/>
        <w:rPr>
          <w:ins w:id="70" w:author="Unknown"/>
          <w:rFonts w:ascii="Verdana" w:hAnsi="Verdana"/>
          <w:color w:val="000000"/>
        </w:rPr>
      </w:pPr>
      <w:ins w:id="71" w:author="Unknown">
        <w:r>
          <w:rPr>
            <w:rFonts w:ascii="Verdana" w:hAnsi="Verdana"/>
            <w:color w:val="000000"/>
          </w:rPr>
          <w:t>The two curly brackets help with data binding. You declare the variables in your </w:t>
        </w:r>
        <w:proofErr w:type="spellStart"/>
        <w:r>
          <w:rPr>
            <w:rFonts w:ascii="Verdana" w:hAnsi="Verdana"/>
            <w:b/>
            <w:bCs/>
            <w:color w:val="000000"/>
          </w:rPr>
          <w:t>app.component.ts</w:t>
        </w:r>
        <w:proofErr w:type="spellEnd"/>
        <w:r>
          <w:rPr>
            <w:rFonts w:ascii="Verdana" w:hAnsi="Verdana"/>
            <w:color w:val="000000"/>
          </w:rPr>
          <w:t> file and the same will be replaced using the curly brackets.</w:t>
        </w:r>
      </w:ins>
    </w:p>
    <w:p w:rsidR="00AD7B06" w:rsidRDefault="00AD7B06" w:rsidP="00AD7B06">
      <w:pPr>
        <w:pStyle w:val="NormalWeb"/>
        <w:spacing w:before="0" w:beforeAutospacing="0" w:after="144" w:afterAutospacing="0" w:line="360" w:lineRule="atLeast"/>
        <w:ind w:left="48" w:right="48"/>
        <w:jc w:val="both"/>
        <w:rPr>
          <w:ins w:id="72" w:author="Unknown"/>
          <w:rFonts w:ascii="Verdana" w:hAnsi="Verdana"/>
          <w:color w:val="000000"/>
        </w:rPr>
      </w:pPr>
      <w:ins w:id="73" w:author="Unknown">
        <w:r>
          <w:rPr>
            <w:rFonts w:ascii="Verdana" w:hAnsi="Verdana"/>
            <w:color w:val="000000"/>
          </w:rPr>
          <w:t>Let us see the output of the above month’s array in the browser</w:t>
        </w:r>
      </w:ins>
    </w:p>
    <w:p w:rsidR="00AD7B06" w:rsidRDefault="00AD7B06" w:rsidP="00AD7B06">
      <w:pPr>
        <w:rPr>
          <w:ins w:id="74" w:author="Unknown"/>
          <w:rFonts w:ascii="Times New Roman" w:hAnsi="Times New Roman"/>
        </w:rPr>
      </w:pPr>
      <w:r>
        <w:rPr>
          <w:noProof/>
          <w:lang w:eastAsia="en-IN"/>
        </w:rPr>
        <w:drawing>
          <wp:inline distT="0" distB="0" distL="0" distR="0">
            <wp:extent cx="5715000" cy="1657350"/>
            <wp:effectExtent l="19050" t="0" r="0" b="0"/>
            <wp:docPr id="6" name="Picture 6" descr="Output Month’s Array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Month’s Array in Browser"/>
                    <pic:cNvPicPr>
                      <a:picLocks noChangeAspect="1" noChangeArrowheads="1"/>
                    </pic:cNvPicPr>
                  </pic:nvPicPr>
                  <pic:blipFill>
                    <a:blip r:embed="rId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AD7B06" w:rsidRDefault="00AD7B06" w:rsidP="00AD7B06">
      <w:pPr>
        <w:pStyle w:val="NormalWeb"/>
        <w:spacing w:before="0" w:beforeAutospacing="0" w:after="144" w:afterAutospacing="0" w:line="360" w:lineRule="atLeast"/>
        <w:ind w:left="48" w:right="48"/>
        <w:jc w:val="both"/>
        <w:rPr>
          <w:ins w:id="75" w:author="Unknown"/>
          <w:rFonts w:ascii="Verdana" w:hAnsi="Verdana"/>
          <w:color w:val="000000"/>
        </w:rPr>
      </w:pPr>
      <w:ins w:id="76" w:author="Unknown">
        <w:r>
          <w:rPr>
            <w:rFonts w:ascii="Verdana" w:hAnsi="Verdana"/>
            <w:color w:val="000000"/>
          </w:rPr>
          <w:t>The variable that is set in the </w:t>
        </w:r>
        <w:proofErr w:type="spellStart"/>
        <w:r>
          <w:rPr>
            <w:rFonts w:ascii="Verdana" w:hAnsi="Verdana"/>
            <w:b/>
            <w:bCs/>
            <w:color w:val="000000"/>
          </w:rPr>
          <w:t>app.component.ts</w:t>
        </w:r>
        <w:proofErr w:type="spellEnd"/>
        <w:r>
          <w:rPr>
            <w:rFonts w:ascii="Verdana" w:hAnsi="Verdana"/>
            <w:color w:val="000000"/>
          </w:rPr>
          <w:t> can be bound with the </w:t>
        </w:r>
        <w:r>
          <w:rPr>
            <w:rFonts w:ascii="Verdana" w:hAnsi="Verdana"/>
            <w:b/>
            <w:bCs/>
            <w:color w:val="000000"/>
          </w:rPr>
          <w:t>app.component.html</w:t>
        </w:r>
        <w:r>
          <w:rPr>
            <w:rFonts w:ascii="Verdana" w:hAnsi="Verdana"/>
            <w:color w:val="000000"/>
          </w:rPr>
          <w:t> using the curly brackets; for example, </w:t>
        </w:r>
        <w:r>
          <w:rPr>
            <w:rFonts w:ascii="Verdana" w:hAnsi="Verdana"/>
            <w:b/>
            <w:bCs/>
            <w:color w:val="000000"/>
          </w:rPr>
          <w:t>{{}}</w:t>
        </w:r>
        <w:r>
          <w:rPr>
            <w:rFonts w:ascii="Verdana" w:hAnsi="Verdana"/>
            <w:color w:val="000000"/>
          </w:rPr>
          <w:t>.</w:t>
        </w:r>
      </w:ins>
    </w:p>
    <w:p w:rsidR="00AD7B06" w:rsidRDefault="00AD7B06" w:rsidP="00AD7B06">
      <w:pPr>
        <w:pStyle w:val="NormalWeb"/>
        <w:spacing w:before="0" w:beforeAutospacing="0" w:after="144" w:afterAutospacing="0" w:line="360" w:lineRule="atLeast"/>
        <w:ind w:left="48" w:right="48"/>
        <w:jc w:val="both"/>
        <w:rPr>
          <w:ins w:id="77" w:author="Unknown"/>
          <w:rFonts w:ascii="Verdana" w:hAnsi="Verdana"/>
          <w:color w:val="000000"/>
        </w:rPr>
      </w:pPr>
      <w:ins w:id="78" w:author="Unknown">
        <w:r>
          <w:rPr>
            <w:rFonts w:ascii="Verdana" w:hAnsi="Verdana"/>
            <w:color w:val="000000"/>
          </w:rPr>
          <w:t>Let us now display the data in the browser based on condition. Here, we have added a variable and assigned the value as true. Using the if statement, we can hide/show the content to be displayed.</w:t>
        </w:r>
      </w:ins>
    </w:p>
    <w:p w:rsidR="00AD7B06" w:rsidRDefault="00AD7B06" w:rsidP="00AD7B06">
      <w:pPr>
        <w:pStyle w:val="Heading3"/>
        <w:spacing w:before="48" w:beforeAutospacing="0" w:after="48" w:afterAutospacing="0" w:line="360" w:lineRule="atLeast"/>
        <w:ind w:right="48"/>
        <w:rPr>
          <w:ins w:id="79" w:author="Unknown"/>
          <w:rFonts w:ascii="Verdana" w:hAnsi="Verdana"/>
          <w:b w:val="0"/>
          <w:bCs w:val="0"/>
          <w:color w:val="000000"/>
          <w:sz w:val="31"/>
          <w:szCs w:val="31"/>
        </w:rPr>
      </w:pPr>
      <w:ins w:id="80" w:author="Unknown">
        <w:r>
          <w:rPr>
            <w:rFonts w:ascii="Verdana" w:hAnsi="Verdana"/>
            <w:b w:val="0"/>
            <w:bCs w:val="0"/>
            <w:color w:val="000000"/>
            <w:sz w:val="31"/>
            <w:szCs w:val="31"/>
          </w:rPr>
          <w:t>Example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1" w:author="Unknown"/>
          <w:rStyle w:val="pln"/>
          <w:rFonts w:ascii="Consolas" w:hAnsi="Consolas" w:cs="Consolas"/>
          <w:color w:val="313131"/>
        </w:rPr>
      </w:pPr>
      <w:ins w:id="82"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3"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4" w:author="Unknown"/>
          <w:rStyle w:val="pln"/>
          <w:rFonts w:ascii="Consolas" w:hAnsi="Consolas" w:cs="Consolas"/>
          <w:color w:val="313131"/>
        </w:rPr>
      </w:pPr>
      <w:ins w:id="85"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6" w:author="Unknown"/>
          <w:rStyle w:val="pln"/>
          <w:rFonts w:ascii="Consolas" w:hAnsi="Consolas" w:cs="Consolas"/>
          <w:color w:val="313131"/>
        </w:rPr>
      </w:pPr>
      <w:ins w:id="87" w:author="Unknown">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8" w:author="Unknown"/>
          <w:rStyle w:val="pln"/>
          <w:rFonts w:ascii="Consolas" w:hAnsi="Consolas" w:cs="Consolas"/>
          <w:color w:val="313131"/>
        </w:rPr>
      </w:pPr>
      <w:ins w:id="89" w:author="Unknown">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0" w:author="Unknown"/>
          <w:rStyle w:val="pln"/>
          <w:rFonts w:ascii="Consolas" w:hAnsi="Consolas" w:cs="Consolas"/>
          <w:color w:val="313131"/>
        </w:rPr>
      </w:pPr>
      <w:ins w:id="91" w:author="Unknown">
        <w:r>
          <w:rPr>
            <w:rStyle w:val="pln"/>
            <w:rFonts w:ascii="Consolas" w:hAnsi="Consolas" w:cs="Consolas"/>
            <w:color w:val="313131"/>
          </w:rPr>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2" w:author="Unknown"/>
          <w:rStyle w:val="pln"/>
          <w:rFonts w:ascii="Consolas" w:hAnsi="Consolas" w:cs="Consolas"/>
          <w:color w:val="313131"/>
        </w:rPr>
      </w:pPr>
      <w:ins w:id="93"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4"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5" w:author="Unknown"/>
          <w:rStyle w:val="pln"/>
          <w:rFonts w:ascii="Consolas" w:hAnsi="Consolas" w:cs="Consolas"/>
          <w:color w:val="313131"/>
        </w:rPr>
      </w:pPr>
      <w:ins w:id="96"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7" w:author="Unknown"/>
          <w:rStyle w:val="pln"/>
          <w:rFonts w:ascii="Consolas" w:hAnsi="Consolas" w:cs="Consolas"/>
          <w:color w:val="313131"/>
        </w:rPr>
      </w:pPr>
      <w:ins w:id="98"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9" w:author="Unknown"/>
          <w:rStyle w:val="pln"/>
          <w:rFonts w:ascii="Consolas" w:hAnsi="Consolas" w:cs="Consolas"/>
          <w:color w:val="313131"/>
        </w:rPr>
      </w:pPr>
      <w:ins w:id="100" w:author="Unknown">
        <w:r>
          <w:rPr>
            <w:rStyle w:val="pln"/>
            <w:rFonts w:ascii="Consolas" w:hAnsi="Consolas" w:cs="Consolas"/>
            <w:color w:val="313131"/>
          </w:rPr>
          <w:t xml:space="preserve">   </w:t>
        </w:r>
        <w:r>
          <w:rPr>
            <w:rStyle w:val="com"/>
            <w:rFonts w:ascii="Consolas" w:hAnsi="Consolas" w:cs="Consolas"/>
            <w:color w:val="880000"/>
          </w:rPr>
          <w:t>//array of months.</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01" w:author="Unknown"/>
          <w:rStyle w:val="pln"/>
          <w:rFonts w:ascii="Consolas" w:hAnsi="Consolas" w:cs="Consolas"/>
          <w:color w:val="313131"/>
        </w:rPr>
      </w:pPr>
      <w:ins w:id="102"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"February"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"March"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03" w:author="Unknown"/>
          <w:rStyle w:val="pln"/>
          <w:rFonts w:ascii="Consolas" w:hAnsi="Consolas" w:cs="Consolas"/>
          <w:color w:val="313131"/>
        </w:rPr>
      </w:pPr>
      <w:ins w:id="104" w:author="Unknown">
        <w:r>
          <w:rPr>
            <w:rStyle w:val="pln"/>
            <w:rFonts w:ascii="Consolas" w:hAnsi="Consolas" w:cs="Consolas"/>
            <w:color w:val="313131"/>
          </w:rPr>
          <w:lastRenderedPageBreak/>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"August"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05" w:author="Unknown"/>
          <w:rStyle w:val="pln"/>
          <w:rFonts w:ascii="Consolas" w:hAnsi="Consolas" w:cs="Consolas"/>
          <w:color w:val="313131"/>
        </w:rPr>
      </w:pPr>
      <w:ins w:id="106" w:author="Unknown">
        <w:r>
          <w:rPr>
            <w:rStyle w:val="pln"/>
            <w:rFonts w:ascii="Consolas" w:hAnsi="Consolas" w:cs="Consolas"/>
            <w:color w:val="313131"/>
          </w:rPr>
          <w:t xml:space="preserve">            </w:t>
        </w:r>
        <w:r>
          <w:rPr>
            <w:rStyle w:val="str"/>
            <w:rFonts w:ascii="Consolas" w:hAnsi="Consolas" w:cs="Consolas"/>
            <w:color w:val="008800"/>
          </w:rPr>
          <w:t>"October"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"November"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07" w:author="Unknown"/>
          <w:rStyle w:val="pln"/>
          <w:rFonts w:ascii="Consolas" w:hAnsi="Consolas" w:cs="Consolas"/>
          <w:color w:val="313131"/>
        </w:rPr>
      </w:pPr>
      <w:ins w:id="108" w:author="Unknown">
        <w:r>
          <w:rPr>
            <w:rStyle w:val="pln"/>
            <w:rFonts w:ascii="Consolas" w:hAnsi="Consolas" w:cs="Consolas"/>
            <w:color w:val="313131"/>
          </w:rPr>
          <w:t xml:space="preserve">   </w:t>
        </w:r>
        <w:proofErr w:type="spellStart"/>
        <w:r>
          <w:rPr>
            <w:rStyle w:val="pln"/>
            <w:rFonts w:ascii="Consolas" w:hAnsi="Consolas" w:cs="Consolas"/>
            <w:color w:val="313131"/>
          </w:rPr>
          <w:t>isavailable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//variable is set to true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09" w:author="Unknown"/>
          <w:rFonts w:ascii="Consolas" w:hAnsi="Consolas" w:cs="Consolas"/>
          <w:color w:val="313131"/>
        </w:rPr>
      </w:pPr>
      <w:ins w:id="110"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11" w:author="Unknown"/>
          <w:rStyle w:val="pln"/>
          <w:rFonts w:ascii="Consolas" w:hAnsi="Consolas" w:cs="Consolas"/>
          <w:color w:val="313131"/>
        </w:rPr>
      </w:pPr>
      <w:ins w:id="112" w:author="Unknown">
        <w:r>
          <w:rPr>
            <w:rStyle w:val="com"/>
            <w:rFonts w:ascii="Consolas" w:hAnsi="Consolas" w:cs="Consolas"/>
            <w:color w:val="880000"/>
          </w:rPr>
          <w:t>&lt;!--The content below is only a placeholder and can be replaced.--&gt;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13" w:author="Unknown"/>
          <w:rStyle w:val="pln"/>
          <w:rFonts w:ascii="Consolas" w:hAnsi="Consolas" w:cs="Consolas"/>
          <w:color w:val="313131"/>
        </w:rPr>
      </w:pPr>
      <w:ins w:id="114" w:author="Unknown">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text</w:t>
        </w:r>
        <w:r>
          <w:rPr>
            <w:rStyle w:val="pun"/>
            <w:rFonts w:ascii="Consolas" w:hAnsi="Consolas" w:cs="Consolas"/>
            <w:color w:val="666600"/>
          </w:rPr>
          <w:t>-</w:t>
        </w:r>
        <w:proofErr w:type="spellStart"/>
        <w:r>
          <w:rPr>
            <w:rStyle w:val="pln"/>
            <w:rFonts w:ascii="Consolas" w:hAnsi="Consolas" w:cs="Consolas"/>
            <w:color w:val="313131"/>
          </w:rPr>
          <w:t>align</w:t>
        </w:r>
        <w:r>
          <w:rPr>
            <w:rStyle w:val="pun"/>
            <w:rFonts w:ascii="Consolas" w:hAnsi="Consolas" w:cs="Consolas"/>
            <w:color w:val="666600"/>
          </w:rPr>
          <w:t>:</w:t>
        </w:r>
        <w:r>
          <w:rPr>
            <w:rStyle w:val="pln"/>
            <w:rFonts w:ascii="Consolas" w:hAnsi="Consolas" w:cs="Consolas"/>
            <w:color w:val="313131"/>
          </w:rPr>
          <w:t>center</w:t>
        </w:r>
        <w:proofErr w:type="spellEnd"/>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15" w:author="Unknown"/>
          <w:rStyle w:val="pln"/>
          <w:rFonts w:ascii="Consolas" w:hAnsi="Consolas" w:cs="Consolas"/>
          <w:color w:val="313131"/>
        </w:rPr>
      </w:pPr>
      <w:ins w:id="116"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17" w:author="Unknown"/>
          <w:rStyle w:val="pln"/>
          <w:rFonts w:ascii="Consolas" w:hAnsi="Consolas" w:cs="Consolas"/>
          <w:color w:val="313131"/>
        </w:rPr>
      </w:pPr>
      <w:ins w:id="118" w:author="Unknown">
        <w:r>
          <w:rPr>
            <w:rStyle w:val="pln"/>
            <w:rFonts w:ascii="Consolas" w:hAnsi="Consolas" w:cs="Consolas"/>
            <w:color w:val="313131"/>
          </w:rPr>
          <w:t xml:space="preserve">      Welcome to {{title}}.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19" w:author="Unknown"/>
          <w:rStyle w:val="pln"/>
          <w:rFonts w:ascii="Consolas" w:hAnsi="Consolas" w:cs="Consolas"/>
          <w:color w:val="313131"/>
        </w:rPr>
      </w:pPr>
      <w:ins w:id="120"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21" w:author="Unknown"/>
          <w:rStyle w:val="pln"/>
          <w:rFonts w:ascii="Consolas" w:hAnsi="Consolas" w:cs="Consolas"/>
          <w:color w:val="313131"/>
        </w:rPr>
      </w:pPr>
      <w:ins w:id="122"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23"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24" w:author="Unknown"/>
          <w:rStyle w:val="pln"/>
          <w:rFonts w:ascii="Consolas" w:hAnsi="Consolas" w:cs="Consolas"/>
          <w:color w:val="313131"/>
        </w:rPr>
      </w:pPr>
      <w:ins w:id="125" w:author="Unknown">
        <w:r>
          <w:rPr>
            <w:rStyle w:val="tag"/>
            <w:rFonts w:ascii="Consolas" w:hAnsi="Consolas" w:cs="Consolas"/>
            <w:color w:val="000088"/>
          </w:rPr>
          <w:t>&lt;div&gt;</w:t>
        </w:r>
        <w:r>
          <w:rPr>
            <w:rStyle w:val="pln"/>
            <w:rFonts w:ascii="Consolas" w:hAnsi="Consolas" w:cs="Consolas"/>
            <w:color w:val="313131"/>
          </w:rPr>
          <w:t xml:space="preserve"> Months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26" w:author="Unknown"/>
          <w:rStyle w:val="pln"/>
          <w:rFonts w:ascii="Consolas" w:hAnsi="Consolas" w:cs="Consolas"/>
          <w:color w:val="313131"/>
        </w:rPr>
      </w:pPr>
      <w:ins w:id="127"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28" w:author="Unknown"/>
          <w:rStyle w:val="pln"/>
          <w:rFonts w:ascii="Consolas" w:hAnsi="Consolas" w:cs="Consolas"/>
          <w:color w:val="313131"/>
        </w:rPr>
      </w:pPr>
      <w:ins w:id="129" w:author="Unknown">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proofErr w:type="spellStart"/>
        <w:r>
          <w:rPr>
            <w:rStyle w:val="atn"/>
            <w:rFonts w:ascii="Consolas" w:hAnsi="Consolas" w:cs="Consolas"/>
            <w:color w:val="7F0055"/>
          </w:rPr>
          <w:t>ngFor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"let </w:t>
        </w:r>
        <w:proofErr w:type="spellStart"/>
        <w:r>
          <w:rPr>
            <w:rStyle w:val="atv"/>
            <w:rFonts w:ascii="Consolas" w:hAnsi="Consolas" w:cs="Consolas"/>
            <w:color w:val="008800"/>
          </w:rPr>
          <w:t>i</w:t>
        </w:r>
        <w:proofErr w:type="spellEnd"/>
        <w:r>
          <w:rPr>
            <w:rStyle w:val="atv"/>
            <w:rFonts w:ascii="Consolas" w:hAnsi="Consolas" w:cs="Consolas"/>
            <w:color w:val="008800"/>
          </w:rPr>
          <w:t xml:space="preserve"> of months"</w:t>
        </w:r>
        <w:r>
          <w:rPr>
            <w:rStyle w:val="tag"/>
            <w:rFonts w:ascii="Consolas" w:hAnsi="Consolas" w:cs="Consolas"/>
            <w:color w:val="000088"/>
          </w:rPr>
          <w:t>&gt;</w:t>
        </w:r>
        <w:r>
          <w:rPr>
            <w:rStyle w:val="pln"/>
            <w:rFonts w:ascii="Consolas" w:hAnsi="Consolas" w:cs="Consolas"/>
            <w:color w:val="313131"/>
          </w:rPr>
          <w:t>{{</w:t>
        </w:r>
        <w:proofErr w:type="spellStart"/>
        <w:r>
          <w:rPr>
            <w:rStyle w:val="pln"/>
            <w:rFonts w:ascii="Consolas" w:hAnsi="Consolas" w:cs="Consolas"/>
            <w:color w:val="313131"/>
          </w:rPr>
          <w:t>i</w:t>
        </w:r>
        <w:proofErr w:type="spellEnd"/>
        <w:r>
          <w:rPr>
            <w:rStyle w:val="pln"/>
            <w:rFonts w:ascii="Consolas" w:hAnsi="Consolas" w:cs="Consolas"/>
            <w:color w:val="313131"/>
          </w:rPr>
          <w:t>}}</w:t>
        </w:r>
        <w:r>
          <w:rPr>
            <w:rStyle w:val="tag"/>
            <w:rFonts w:ascii="Consolas" w:hAnsi="Consolas" w:cs="Consolas"/>
            <w:color w:val="000088"/>
          </w:rPr>
          <w:t>&lt;/option&gt;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30" w:author="Unknown"/>
          <w:rStyle w:val="pln"/>
          <w:rFonts w:ascii="Consolas" w:hAnsi="Consolas" w:cs="Consolas"/>
          <w:color w:val="313131"/>
        </w:rPr>
      </w:pPr>
      <w:ins w:id="131"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32" w:author="Unknown"/>
          <w:rStyle w:val="pln"/>
          <w:rFonts w:ascii="Consolas" w:hAnsi="Consolas" w:cs="Consolas"/>
          <w:color w:val="313131"/>
        </w:rPr>
      </w:pPr>
      <w:ins w:id="133"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34" w:author="Unknown"/>
          <w:rStyle w:val="pln"/>
          <w:rFonts w:ascii="Consolas" w:hAnsi="Consolas" w:cs="Consolas"/>
          <w:color w:val="313131"/>
        </w:rPr>
      </w:pPr>
      <w:ins w:id="135" w:author="Unknown">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36"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37" w:author="Unknown"/>
          <w:rStyle w:val="pln"/>
          <w:rFonts w:ascii="Consolas" w:hAnsi="Consolas" w:cs="Consolas"/>
          <w:color w:val="313131"/>
        </w:rPr>
      </w:pPr>
      <w:ins w:id="138"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39" w:author="Unknown"/>
          <w:rStyle w:val="pln"/>
          <w:rFonts w:ascii="Consolas" w:hAnsi="Consolas" w:cs="Consolas"/>
          <w:color w:val="313131"/>
        </w:rPr>
      </w:pPr>
      <w:ins w:id="140" w:author="Unknown">
        <w:r>
          <w:rPr>
            <w:rStyle w:val="pln"/>
            <w:rFonts w:ascii="Consolas" w:hAnsi="Consolas" w:cs="Consolas"/>
            <w:color w:val="313131"/>
          </w:rPr>
          <w:t xml:space="preserve">   </w:t>
        </w:r>
        <w:r>
          <w:rPr>
            <w:rStyle w:val="tag"/>
            <w:rFonts w:ascii="Consolas" w:hAnsi="Consolas" w:cs="Consolas"/>
            <w:color w:val="000088"/>
          </w:rPr>
          <w:t>&lt;span</w:t>
        </w:r>
        <w:r>
          <w:rPr>
            <w:rStyle w:val="pln"/>
            <w:rFonts w:ascii="Consolas" w:hAnsi="Consolas" w:cs="Consolas"/>
            <w:color w:val="313131"/>
          </w:rPr>
          <w:t xml:space="preserve"> *</w:t>
        </w:r>
        <w:proofErr w:type="spellStart"/>
        <w:r>
          <w:rPr>
            <w:rStyle w:val="atn"/>
            <w:rFonts w:ascii="Consolas" w:hAnsi="Consolas" w:cs="Consolas"/>
            <w:color w:val="7F0055"/>
          </w:rPr>
          <w:t>ngIf</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isavailable</w:t>
        </w:r>
        <w:proofErr w:type="spellEnd"/>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Condition is valid.</w:t>
        </w:r>
        <w:r>
          <w:rPr>
            <w:rStyle w:val="tag"/>
            <w:rFonts w:ascii="Consolas" w:hAnsi="Consolas" w:cs="Consolas"/>
            <w:color w:val="000088"/>
          </w:rPr>
          <w:t>&lt;/span&gt;</w:t>
        </w:r>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41" w:author="Unknown"/>
          <w:rStyle w:val="pln"/>
          <w:rFonts w:ascii="Consolas" w:hAnsi="Consolas" w:cs="Consolas"/>
          <w:color w:val="313131"/>
        </w:rPr>
      </w:pPr>
      <w:ins w:id="142" w:author="Unknown">
        <w:r>
          <w:rPr>
            <w:rStyle w:val="pln"/>
            <w:rFonts w:ascii="Consolas" w:hAnsi="Consolas" w:cs="Consolas"/>
            <w:color w:val="313131"/>
          </w:rPr>
          <w:t xml:space="preserve">   //over here based on if condition the text condition is valid is displayed.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43" w:author="Unknown"/>
          <w:rStyle w:val="pln"/>
          <w:rFonts w:ascii="Consolas" w:hAnsi="Consolas" w:cs="Consolas"/>
          <w:color w:val="313131"/>
        </w:rPr>
      </w:pPr>
      <w:ins w:id="144" w:author="Unknown">
        <w:r>
          <w:rPr>
            <w:rStyle w:val="pln"/>
            <w:rFonts w:ascii="Consolas" w:hAnsi="Consolas" w:cs="Consolas"/>
            <w:color w:val="313131"/>
          </w:rPr>
          <w:t xml:space="preserve">   If the value of </w:t>
        </w:r>
        <w:proofErr w:type="spellStart"/>
        <w:r>
          <w:rPr>
            <w:rStyle w:val="pln"/>
            <w:rFonts w:ascii="Consolas" w:hAnsi="Consolas" w:cs="Consolas"/>
            <w:color w:val="313131"/>
          </w:rPr>
          <w:t>isavailable</w:t>
        </w:r>
        <w:proofErr w:type="spellEnd"/>
        <w:r>
          <w:rPr>
            <w:rStyle w:val="pln"/>
            <w:rFonts w:ascii="Consolas" w:hAnsi="Consolas" w:cs="Consolas"/>
            <w:color w:val="313131"/>
          </w:rPr>
          <w:t xml:space="preserve"> is set to false it will not display the text.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45" w:author="Unknown"/>
          <w:rFonts w:ascii="Consolas" w:hAnsi="Consolas" w:cs="Consolas"/>
          <w:color w:val="313131"/>
        </w:rPr>
      </w:pPr>
      <w:ins w:id="146" w:author="Unknown">
        <w:r>
          <w:rPr>
            <w:rStyle w:val="tag"/>
            <w:rFonts w:ascii="Consolas" w:hAnsi="Consolas" w:cs="Consolas"/>
            <w:color w:val="000088"/>
          </w:rPr>
          <w:t>&lt;/div&gt;</w:t>
        </w:r>
      </w:ins>
    </w:p>
    <w:p w:rsidR="00AD7B06" w:rsidRDefault="00AD7B06" w:rsidP="00AD7B06">
      <w:pPr>
        <w:pStyle w:val="Heading3"/>
        <w:spacing w:before="48" w:beforeAutospacing="0" w:after="48" w:afterAutospacing="0" w:line="360" w:lineRule="atLeast"/>
        <w:ind w:right="48"/>
        <w:rPr>
          <w:ins w:id="147" w:author="Unknown"/>
          <w:rFonts w:ascii="Verdana" w:hAnsi="Verdana"/>
          <w:b w:val="0"/>
          <w:bCs w:val="0"/>
          <w:color w:val="000000"/>
          <w:sz w:val="31"/>
          <w:szCs w:val="31"/>
        </w:rPr>
      </w:pPr>
      <w:ins w:id="148" w:author="Unknown">
        <w:r>
          <w:rPr>
            <w:rFonts w:ascii="Verdana" w:hAnsi="Verdana"/>
            <w:b w:val="0"/>
            <w:bCs w:val="0"/>
            <w:color w:val="000000"/>
            <w:sz w:val="31"/>
            <w:szCs w:val="31"/>
          </w:rPr>
          <w:t>Output</w:t>
        </w:r>
      </w:ins>
    </w:p>
    <w:p w:rsidR="00AD7B06" w:rsidRDefault="00AD7B06" w:rsidP="00AD7B06">
      <w:pPr>
        <w:rPr>
          <w:ins w:id="149" w:author="Unknown"/>
          <w:rFonts w:ascii="Times New Roman" w:hAnsi="Times New Roman"/>
          <w:sz w:val="24"/>
          <w:szCs w:val="24"/>
        </w:rPr>
      </w:pPr>
      <w:r>
        <w:rPr>
          <w:noProof/>
          <w:lang w:eastAsia="en-IN"/>
        </w:rPr>
        <w:lastRenderedPageBreak/>
        <w:drawing>
          <wp:inline distT="0" distB="0" distL="0" distR="0">
            <wp:extent cx="5715000" cy="1800225"/>
            <wp:effectExtent l="19050" t="0" r="0" b="0"/>
            <wp:docPr id="7" name="Picture 7" descr="Output Using IF-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Using IF-Statement"/>
                    <pic:cNvPicPr>
                      <a:picLocks noChangeAspect="1" noChangeArrowheads="1"/>
                    </pic:cNvPicPr>
                  </pic:nvPicPr>
                  <pic:blipFill>
                    <a:blip r:embed="rId7"/>
                    <a:srcRect/>
                    <a:stretch>
                      <a:fillRect/>
                    </a:stretch>
                  </pic:blipFill>
                  <pic:spPr bwMode="auto">
                    <a:xfrm>
                      <a:off x="0" y="0"/>
                      <a:ext cx="5715000" cy="1800225"/>
                    </a:xfrm>
                    <a:prstGeom prst="rect">
                      <a:avLst/>
                    </a:prstGeom>
                    <a:noFill/>
                    <a:ln w="9525">
                      <a:noFill/>
                      <a:miter lim="800000"/>
                      <a:headEnd/>
                      <a:tailEnd/>
                    </a:ln>
                  </pic:spPr>
                </pic:pic>
              </a:graphicData>
            </a:graphic>
          </wp:inline>
        </w:drawing>
      </w:r>
    </w:p>
    <w:p w:rsidR="00AD7B06" w:rsidRDefault="00AD7B06" w:rsidP="00AD7B06">
      <w:pPr>
        <w:pStyle w:val="NormalWeb"/>
        <w:spacing w:before="0" w:beforeAutospacing="0" w:after="144" w:afterAutospacing="0" w:line="360" w:lineRule="atLeast"/>
        <w:ind w:left="48" w:right="48"/>
        <w:jc w:val="both"/>
        <w:rPr>
          <w:ins w:id="150" w:author="Unknown"/>
          <w:rFonts w:ascii="Verdana" w:hAnsi="Verdana"/>
          <w:color w:val="000000"/>
        </w:rPr>
      </w:pPr>
      <w:ins w:id="151" w:author="Unknown">
        <w:r>
          <w:rPr>
            <w:rFonts w:ascii="Verdana" w:hAnsi="Verdana"/>
            <w:color w:val="000000"/>
          </w:rPr>
          <w:t>Let us try the above example using the </w:t>
        </w:r>
        <w:r>
          <w:rPr>
            <w:rFonts w:ascii="Verdana" w:hAnsi="Verdana"/>
            <w:b/>
            <w:bCs/>
            <w:color w:val="000000"/>
          </w:rPr>
          <w:t>IF THEN ELSE</w:t>
        </w:r>
        <w:r>
          <w:rPr>
            <w:rFonts w:ascii="Verdana" w:hAnsi="Verdana"/>
            <w:color w:val="000000"/>
          </w:rPr>
          <w:t> condition.</w:t>
        </w:r>
      </w:ins>
    </w:p>
    <w:p w:rsidR="00AD7B06" w:rsidRDefault="00AD7B06" w:rsidP="00AD7B06">
      <w:pPr>
        <w:pStyle w:val="Heading3"/>
        <w:spacing w:before="48" w:beforeAutospacing="0" w:after="48" w:afterAutospacing="0" w:line="360" w:lineRule="atLeast"/>
        <w:ind w:right="48"/>
        <w:rPr>
          <w:ins w:id="152" w:author="Unknown"/>
          <w:rFonts w:ascii="Verdana" w:hAnsi="Verdana"/>
          <w:b w:val="0"/>
          <w:bCs w:val="0"/>
          <w:color w:val="000000"/>
          <w:sz w:val="31"/>
          <w:szCs w:val="31"/>
        </w:rPr>
      </w:pPr>
      <w:ins w:id="153" w:author="Unknown">
        <w:r>
          <w:rPr>
            <w:rFonts w:ascii="Verdana" w:hAnsi="Verdana"/>
            <w:b w:val="0"/>
            <w:bCs w:val="0"/>
            <w:color w:val="000000"/>
            <w:sz w:val="31"/>
            <w:szCs w:val="31"/>
          </w:rPr>
          <w:t>Example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54" w:author="Unknown"/>
          <w:rStyle w:val="pln"/>
          <w:rFonts w:ascii="Consolas" w:hAnsi="Consolas" w:cs="Consolas"/>
          <w:color w:val="313131"/>
        </w:rPr>
      </w:pPr>
      <w:ins w:id="155"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56"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57" w:author="Unknown"/>
          <w:rStyle w:val="pln"/>
          <w:rFonts w:ascii="Consolas" w:hAnsi="Consolas" w:cs="Consolas"/>
          <w:color w:val="313131"/>
        </w:rPr>
      </w:pPr>
      <w:ins w:id="158"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59" w:author="Unknown"/>
          <w:rStyle w:val="pln"/>
          <w:rFonts w:ascii="Consolas" w:hAnsi="Consolas" w:cs="Consolas"/>
          <w:color w:val="313131"/>
        </w:rPr>
      </w:pPr>
      <w:ins w:id="160" w:author="Unknown">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61" w:author="Unknown"/>
          <w:rStyle w:val="pln"/>
          <w:rFonts w:ascii="Consolas" w:hAnsi="Consolas" w:cs="Consolas"/>
          <w:color w:val="313131"/>
        </w:rPr>
      </w:pPr>
      <w:ins w:id="162" w:author="Unknown">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63" w:author="Unknown"/>
          <w:rStyle w:val="pln"/>
          <w:rFonts w:ascii="Consolas" w:hAnsi="Consolas" w:cs="Consolas"/>
          <w:color w:val="313131"/>
        </w:rPr>
      </w:pPr>
      <w:ins w:id="164" w:author="Unknown">
        <w:r>
          <w:rPr>
            <w:rStyle w:val="pln"/>
            <w:rFonts w:ascii="Consolas" w:hAnsi="Consolas" w:cs="Consolas"/>
            <w:color w:val="313131"/>
          </w:rPr>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65" w:author="Unknown"/>
          <w:rStyle w:val="pln"/>
          <w:rFonts w:ascii="Consolas" w:hAnsi="Consolas" w:cs="Consolas"/>
          <w:color w:val="313131"/>
        </w:rPr>
      </w:pPr>
      <w:ins w:id="166"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67"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68" w:author="Unknown"/>
          <w:rStyle w:val="pln"/>
          <w:rFonts w:ascii="Consolas" w:hAnsi="Consolas" w:cs="Consolas"/>
          <w:color w:val="313131"/>
        </w:rPr>
      </w:pPr>
      <w:ins w:id="169"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70" w:author="Unknown"/>
          <w:rStyle w:val="pln"/>
          <w:rFonts w:ascii="Consolas" w:hAnsi="Consolas" w:cs="Consolas"/>
          <w:color w:val="313131"/>
        </w:rPr>
      </w:pPr>
      <w:ins w:id="171"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72" w:author="Unknown"/>
          <w:rStyle w:val="pln"/>
          <w:rFonts w:ascii="Consolas" w:hAnsi="Consolas" w:cs="Consolas"/>
          <w:color w:val="313131"/>
        </w:rPr>
      </w:pPr>
      <w:ins w:id="173" w:author="Unknown">
        <w:r>
          <w:rPr>
            <w:rStyle w:val="pln"/>
            <w:rFonts w:ascii="Consolas" w:hAnsi="Consolas" w:cs="Consolas"/>
            <w:color w:val="313131"/>
          </w:rPr>
          <w:t xml:space="preserve">   </w:t>
        </w:r>
        <w:r>
          <w:rPr>
            <w:rStyle w:val="com"/>
            <w:rFonts w:ascii="Consolas" w:hAnsi="Consolas" w:cs="Consolas"/>
            <w:color w:val="880000"/>
          </w:rPr>
          <w:t>//array of months.</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74" w:author="Unknown"/>
          <w:rStyle w:val="pln"/>
          <w:rFonts w:ascii="Consolas" w:hAnsi="Consolas" w:cs="Consolas"/>
          <w:color w:val="313131"/>
        </w:rPr>
      </w:pPr>
      <w:ins w:id="175"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"February"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"March"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76" w:author="Unknown"/>
          <w:rStyle w:val="pln"/>
          <w:rFonts w:ascii="Consolas" w:hAnsi="Consolas" w:cs="Consolas"/>
          <w:color w:val="313131"/>
        </w:rPr>
      </w:pPr>
      <w:ins w:id="177" w:author="Unknown">
        <w:r>
          <w:rPr>
            <w:rStyle w:val="pln"/>
            <w:rFonts w:ascii="Consolas" w:hAnsi="Consolas" w:cs="Consolas"/>
            <w:color w:val="313131"/>
          </w:rPr>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"August"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78" w:author="Unknown"/>
          <w:rStyle w:val="pln"/>
          <w:rFonts w:ascii="Consolas" w:hAnsi="Consolas" w:cs="Consolas"/>
          <w:color w:val="313131"/>
        </w:rPr>
      </w:pPr>
      <w:ins w:id="179" w:author="Unknown">
        <w:r>
          <w:rPr>
            <w:rStyle w:val="pln"/>
            <w:rFonts w:ascii="Consolas" w:hAnsi="Consolas" w:cs="Consolas"/>
            <w:color w:val="313131"/>
          </w:rPr>
          <w:t xml:space="preserve">            </w:t>
        </w:r>
        <w:r>
          <w:rPr>
            <w:rStyle w:val="str"/>
            <w:rFonts w:ascii="Consolas" w:hAnsi="Consolas" w:cs="Consolas"/>
            <w:color w:val="008800"/>
          </w:rPr>
          <w:t>"October"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"November"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80" w:author="Unknown"/>
          <w:rStyle w:val="pln"/>
          <w:rFonts w:ascii="Consolas" w:hAnsi="Consolas" w:cs="Consolas"/>
          <w:color w:val="313131"/>
        </w:rPr>
      </w:pPr>
      <w:ins w:id="181" w:author="Unknown">
        <w:r>
          <w:rPr>
            <w:rStyle w:val="pln"/>
            <w:rFonts w:ascii="Consolas" w:hAnsi="Consolas" w:cs="Consolas"/>
            <w:color w:val="313131"/>
          </w:rPr>
          <w:t xml:space="preserve">   </w:t>
        </w:r>
        <w:proofErr w:type="spellStart"/>
        <w:r>
          <w:rPr>
            <w:rStyle w:val="pln"/>
            <w:rFonts w:ascii="Consolas" w:hAnsi="Consolas" w:cs="Consolas"/>
            <w:color w:val="313131"/>
          </w:rPr>
          <w:t>isavailable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82" w:author="Unknown"/>
          <w:rFonts w:ascii="Consolas" w:hAnsi="Consolas" w:cs="Consolas"/>
          <w:color w:val="313131"/>
        </w:rPr>
      </w:pPr>
      <w:ins w:id="183" w:author="Unknown">
        <w:r>
          <w:rPr>
            <w:rStyle w:val="pun"/>
            <w:rFonts w:ascii="Consolas" w:hAnsi="Consolas" w:cs="Consolas"/>
            <w:color w:val="666600"/>
          </w:rPr>
          <w:t>}</w:t>
        </w:r>
      </w:ins>
    </w:p>
    <w:p w:rsidR="00AD7B06" w:rsidRDefault="00AD7B06" w:rsidP="00AD7B06">
      <w:pPr>
        <w:pStyle w:val="NormalWeb"/>
        <w:spacing w:before="0" w:beforeAutospacing="0" w:after="144" w:afterAutospacing="0" w:line="360" w:lineRule="atLeast"/>
        <w:ind w:left="48" w:right="48"/>
        <w:jc w:val="both"/>
        <w:rPr>
          <w:ins w:id="184" w:author="Unknown"/>
          <w:rFonts w:ascii="Verdana" w:hAnsi="Verdana"/>
          <w:color w:val="000000"/>
        </w:rPr>
      </w:pPr>
      <w:ins w:id="185" w:author="Unknown">
        <w:r>
          <w:rPr>
            <w:rFonts w:ascii="Verdana" w:hAnsi="Verdana"/>
            <w:color w:val="000000"/>
          </w:rPr>
          <w:t>In this case, we have made the </w:t>
        </w:r>
        <w:proofErr w:type="spellStart"/>
        <w:r>
          <w:rPr>
            <w:rFonts w:ascii="Verdana" w:hAnsi="Verdana"/>
            <w:b/>
            <w:bCs/>
            <w:color w:val="000000"/>
          </w:rPr>
          <w:t>isavailable</w:t>
        </w:r>
        <w:proofErr w:type="spellEnd"/>
        <w:r>
          <w:rPr>
            <w:rFonts w:ascii="Verdana" w:hAnsi="Verdana"/>
            <w:color w:val="000000"/>
          </w:rPr>
          <w:t> variable as false. To print the </w:t>
        </w:r>
        <w:r>
          <w:rPr>
            <w:rFonts w:ascii="Verdana" w:hAnsi="Verdana"/>
            <w:b/>
            <w:bCs/>
            <w:color w:val="000000"/>
          </w:rPr>
          <w:t>else</w:t>
        </w:r>
        <w:r>
          <w:rPr>
            <w:rFonts w:ascii="Verdana" w:hAnsi="Verdana"/>
            <w:color w:val="000000"/>
          </w:rPr>
          <w:t> condition, we will have to create the </w:t>
        </w:r>
        <w:proofErr w:type="spellStart"/>
        <w:r>
          <w:rPr>
            <w:rFonts w:ascii="Verdana" w:hAnsi="Verdana"/>
            <w:b/>
            <w:bCs/>
            <w:color w:val="000000"/>
          </w:rPr>
          <w:t>ng</w:t>
        </w:r>
        <w:proofErr w:type="spellEnd"/>
        <w:r>
          <w:rPr>
            <w:rFonts w:ascii="Verdana" w:hAnsi="Verdana"/>
            <w:b/>
            <w:bCs/>
            <w:color w:val="000000"/>
          </w:rPr>
          <w:t>-template</w:t>
        </w:r>
        <w:r>
          <w:rPr>
            <w:rFonts w:ascii="Verdana" w:hAnsi="Verdana"/>
            <w:color w:val="000000"/>
          </w:rPr>
          <w:t> as follows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186" w:author="Unknown"/>
          <w:rFonts w:ascii="Consolas" w:hAnsi="Consolas" w:cs="Consolas"/>
          <w:color w:val="313131"/>
          <w:sz w:val="18"/>
          <w:szCs w:val="18"/>
        </w:rPr>
      </w:pPr>
      <w:ins w:id="187" w:author="Unknown">
        <w:r>
          <w:rPr>
            <w:rFonts w:ascii="Consolas" w:hAnsi="Consolas" w:cs="Consolas"/>
            <w:color w:val="313131"/>
            <w:sz w:val="18"/>
            <w:szCs w:val="18"/>
          </w:rPr>
          <w:t>&lt;</w:t>
        </w:r>
        <w:proofErr w:type="spellStart"/>
        <w:r>
          <w:rPr>
            <w:rFonts w:ascii="Consolas" w:hAnsi="Consolas" w:cs="Consolas"/>
            <w:color w:val="313131"/>
            <w:sz w:val="18"/>
            <w:szCs w:val="18"/>
          </w:rPr>
          <w:t>ng</w:t>
        </w:r>
        <w:proofErr w:type="spellEnd"/>
        <w:r>
          <w:rPr>
            <w:rFonts w:ascii="Consolas" w:hAnsi="Consolas" w:cs="Consolas"/>
            <w:color w:val="313131"/>
            <w:sz w:val="18"/>
            <w:szCs w:val="18"/>
          </w:rPr>
          <w:t>-template #condition1&gt;Condition is invalid&lt;/</w:t>
        </w:r>
        <w:proofErr w:type="spellStart"/>
        <w:r>
          <w:rPr>
            <w:rFonts w:ascii="Consolas" w:hAnsi="Consolas" w:cs="Consolas"/>
            <w:color w:val="313131"/>
            <w:sz w:val="18"/>
            <w:szCs w:val="18"/>
          </w:rPr>
          <w:t>ng</w:t>
        </w:r>
        <w:proofErr w:type="spellEnd"/>
        <w:r>
          <w:rPr>
            <w:rFonts w:ascii="Consolas" w:hAnsi="Consolas" w:cs="Consolas"/>
            <w:color w:val="313131"/>
            <w:sz w:val="18"/>
            <w:szCs w:val="18"/>
          </w:rPr>
          <w:t>-template&gt;</w:t>
        </w:r>
      </w:ins>
    </w:p>
    <w:p w:rsidR="00AD7B06" w:rsidRDefault="00AD7B06" w:rsidP="00AD7B06">
      <w:pPr>
        <w:pStyle w:val="NormalWeb"/>
        <w:spacing w:before="0" w:beforeAutospacing="0" w:after="144" w:afterAutospacing="0" w:line="360" w:lineRule="atLeast"/>
        <w:ind w:left="48" w:right="48"/>
        <w:jc w:val="both"/>
        <w:rPr>
          <w:ins w:id="188" w:author="Unknown"/>
          <w:rFonts w:ascii="Verdana" w:hAnsi="Verdana"/>
          <w:color w:val="000000"/>
        </w:rPr>
      </w:pPr>
      <w:ins w:id="189" w:author="Unknown">
        <w:r>
          <w:rPr>
            <w:rFonts w:ascii="Verdana" w:hAnsi="Verdana"/>
            <w:color w:val="000000"/>
          </w:rPr>
          <w:t>The full code looks like this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90" w:author="Unknown"/>
          <w:rStyle w:val="pln"/>
          <w:rFonts w:ascii="Consolas" w:hAnsi="Consolas" w:cs="Consolas"/>
          <w:color w:val="313131"/>
        </w:rPr>
      </w:pPr>
      <w:ins w:id="191" w:author="Unknown">
        <w:r>
          <w:rPr>
            <w:rStyle w:val="com"/>
            <w:rFonts w:ascii="Consolas" w:hAnsi="Consolas" w:cs="Consolas"/>
            <w:color w:val="880000"/>
          </w:rPr>
          <w:t>&lt;!--The content below is only a placeholder and can be replaced.--&gt;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92" w:author="Unknown"/>
          <w:rStyle w:val="pln"/>
          <w:rFonts w:ascii="Consolas" w:hAnsi="Consolas" w:cs="Consolas"/>
          <w:color w:val="313131"/>
        </w:rPr>
      </w:pPr>
      <w:ins w:id="193" w:author="Unknown">
        <w:r>
          <w:rPr>
            <w:rStyle w:val="tag"/>
            <w:rFonts w:ascii="Consolas" w:hAnsi="Consolas" w:cs="Consolas"/>
            <w:color w:val="000088"/>
          </w:rPr>
          <w:lastRenderedPageBreak/>
          <w:t>&lt;div</w:t>
        </w:r>
        <w:r>
          <w:rPr>
            <w:rStyle w:val="pln"/>
            <w:rFonts w:ascii="Consolas" w:hAnsi="Consolas" w:cs="Consolas"/>
            <w:color w:val="313131"/>
          </w:rPr>
          <w:t xml:space="preserve"> </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text</w:t>
        </w:r>
        <w:r>
          <w:rPr>
            <w:rStyle w:val="pun"/>
            <w:rFonts w:ascii="Consolas" w:hAnsi="Consolas" w:cs="Consolas"/>
            <w:color w:val="666600"/>
          </w:rPr>
          <w:t>-</w:t>
        </w:r>
        <w:proofErr w:type="spellStart"/>
        <w:r>
          <w:rPr>
            <w:rStyle w:val="pln"/>
            <w:rFonts w:ascii="Consolas" w:hAnsi="Consolas" w:cs="Consolas"/>
            <w:color w:val="313131"/>
          </w:rPr>
          <w:t>align</w:t>
        </w:r>
        <w:r>
          <w:rPr>
            <w:rStyle w:val="pun"/>
            <w:rFonts w:ascii="Consolas" w:hAnsi="Consolas" w:cs="Consolas"/>
            <w:color w:val="666600"/>
          </w:rPr>
          <w:t>:</w:t>
        </w:r>
        <w:r>
          <w:rPr>
            <w:rStyle w:val="pln"/>
            <w:rFonts w:ascii="Consolas" w:hAnsi="Consolas" w:cs="Consolas"/>
            <w:color w:val="313131"/>
          </w:rPr>
          <w:t>center</w:t>
        </w:r>
        <w:proofErr w:type="spellEnd"/>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94" w:author="Unknown"/>
          <w:rStyle w:val="pln"/>
          <w:rFonts w:ascii="Consolas" w:hAnsi="Consolas" w:cs="Consolas"/>
          <w:color w:val="313131"/>
        </w:rPr>
      </w:pPr>
      <w:ins w:id="195"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96" w:author="Unknown"/>
          <w:rStyle w:val="pln"/>
          <w:rFonts w:ascii="Consolas" w:hAnsi="Consolas" w:cs="Consolas"/>
          <w:color w:val="313131"/>
        </w:rPr>
      </w:pPr>
      <w:ins w:id="197" w:author="Unknown">
        <w:r>
          <w:rPr>
            <w:rStyle w:val="pln"/>
            <w:rFonts w:ascii="Consolas" w:hAnsi="Consolas" w:cs="Consolas"/>
            <w:color w:val="313131"/>
          </w:rPr>
          <w:t xml:space="preserve">      Welcome to {{title}}.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198" w:author="Unknown"/>
          <w:rStyle w:val="pln"/>
          <w:rFonts w:ascii="Consolas" w:hAnsi="Consolas" w:cs="Consolas"/>
          <w:color w:val="313131"/>
        </w:rPr>
      </w:pPr>
      <w:ins w:id="199"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00" w:author="Unknown"/>
          <w:rStyle w:val="pln"/>
          <w:rFonts w:ascii="Consolas" w:hAnsi="Consolas" w:cs="Consolas"/>
          <w:color w:val="313131"/>
        </w:rPr>
      </w:pPr>
      <w:ins w:id="201"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02"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03" w:author="Unknown"/>
          <w:rStyle w:val="pln"/>
          <w:rFonts w:ascii="Consolas" w:hAnsi="Consolas" w:cs="Consolas"/>
          <w:color w:val="313131"/>
        </w:rPr>
      </w:pPr>
      <w:ins w:id="204" w:author="Unknown">
        <w:r>
          <w:rPr>
            <w:rStyle w:val="tag"/>
            <w:rFonts w:ascii="Consolas" w:hAnsi="Consolas" w:cs="Consolas"/>
            <w:color w:val="000088"/>
          </w:rPr>
          <w:t>&lt;div&gt;</w:t>
        </w:r>
        <w:r>
          <w:rPr>
            <w:rStyle w:val="pln"/>
            <w:rFonts w:ascii="Consolas" w:hAnsi="Consolas" w:cs="Consolas"/>
            <w:color w:val="313131"/>
          </w:rPr>
          <w:t xml:space="preserve"> Months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05" w:author="Unknown"/>
          <w:rStyle w:val="pln"/>
          <w:rFonts w:ascii="Consolas" w:hAnsi="Consolas" w:cs="Consolas"/>
          <w:color w:val="313131"/>
        </w:rPr>
      </w:pPr>
      <w:ins w:id="206"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07" w:author="Unknown"/>
          <w:rStyle w:val="pln"/>
          <w:rFonts w:ascii="Consolas" w:hAnsi="Consolas" w:cs="Consolas"/>
          <w:color w:val="313131"/>
        </w:rPr>
      </w:pPr>
      <w:ins w:id="208" w:author="Unknown">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proofErr w:type="spellStart"/>
        <w:r>
          <w:rPr>
            <w:rStyle w:val="atn"/>
            <w:rFonts w:ascii="Consolas" w:hAnsi="Consolas" w:cs="Consolas"/>
            <w:color w:val="7F0055"/>
          </w:rPr>
          <w:t>ngFor</w:t>
        </w:r>
        <w:proofErr w:type="spellEnd"/>
        <w:r>
          <w:rPr>
            <w:rStyle w:val="pun"/>
            <w:rFonts w:ascii="Consolas" w:hAnsi="Consolas" w:cs="Consolas"/>
            <w:color w:val="666600"/>
          </w:rPr>
          <w:t>=</w:t>
        </w:r>
        <w:r>
          <w:rPr>
            <w:rStyle w:val="atv"/>
            <w:rFonts w:ascii="Consolas" w:hAnsi="Consolas" w:cs="Consolas"/>
            <w:color w:val="008800"/>
          </w:rPr>
          <w:t xml:space="preserve">"let </w:t>
        </w:r>
        <w:proofErr w:type="spellStart"/>
        <w:r>
          <w:rPr>
            <w:rStyle w:val="atv"/>
            <w:rFonts w:ascii="Consolas" w:hAnsi="Consolas" w:cs="Consolas"/>
            <w:color w:val="008800"/>
          </w:rPr>
          <w:t>i</w:t>
        </w:r>
        <w:proofErr w:type="spellEnd"/>
        <w:r>
          <w:rPr>
            <w:rStyle w:val="atv"/>
            <w:rFonts w:ascii="Consolas" w:hAnsi="Consolas" w:cs="Consolas"/>
            <w:color w:val="008800"/>
          </w:rPr>
          <w:t xml:space="preserve"> of months"</w:t>
        </w:r>
        <w:r>
          <w:rPr>
            <w:rStyle w:val="tag"/>
            <w:rFonts w:ascii="Consolas" w:hAnsi="Consolas" w:cs="Consolas"/>
            <w:color w:val="000088"/>
          </w:rPr>
          <w:t>&gt;</w:t>
        </w:r>
        <w:r>
          <w:rPr>
            <w:rStyle w:val="pln"/>
            <w:rFonts w:ascii="Consolas" w:hAnsi="Consolas" w:cs="Consolas"/>
            <w:color w:val="313131"/>
          </w:rPr>
          <w:t>{{</w:t>
        </w:r>
        <w:proofErr w:type="spellStart"/>
        <w:r>
          <w:rPr>
            <w:rStyle w:val="pln"/>
            <w:rFonts w:ascii="Consolas" w:hAnsi="Consolas" w:cs="Consolas"/>
            <w:color w:val="313131"/>
          </w:rPr>
          <w:t>i</w:t>
        </w:r>
        <w:proofErr w:type="spellEnd"/>
        <w:r>
          <w:rPr>
            <w:rStyle w:val="pln"/>
            <w:rFonts w:ascii="Consolas" w:hAnsi="Consolas" w:cs="Consolas"/>
            <w:color w:val="313131"/>
          </w:rPr>
          <w:t>}}</w:t>
        </w:r>
        <w:r>
          <w:rPr>
            <w:rStyle w:val="tag"/>
            <w:rFonts w:ascii="Consolas" w:hAnsi="Consolas" w:cs="Consolas"/>
            <w:color w:val="000088"/>
          </w:rPr>
          <w:t>&lt;/option&gt;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09" w:author="Unknown"/>
          <w:rStyle w:val="pln"/>
          <w:rFonts w:ascii="Consolas" w:hAnsi="Consolas" w:cs="Consolas"/>
          <w:color w:val="313131"/>
        </w:rPr>
      </w:pPr>
      <w:ins w:id="210"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11" w:author="Unknown"/>
          <w:rStyle w:val="pln"/>
          <w:rFonts w:ascii="Consolas" w:hAnsi="Consolas" w:cs="Consolas"/>
          <w:color w:val="313131"/>
        </w:rPr>
      </w:pPr>
      <w:ins w:id="212"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13" w:author="Unknown"/>
          <w:rStyle w:val="pln"/>
          <w:rFonts w:ascii="Consolas" w:hAnsi="Consolas" w:cs="Consolas"/>
          <w:color w:val="313131"/>
        </w:rPr>
      </w:pPr>
      <w:ins w:id="214" w:author="Unknown">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15"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16" w:author="Unknown"/>
          <w:rStyle w:val="pln"/>
          <w:rFonts w:ascii="Consolas" w:hAnsi="Consolas" w:cs="Consolas"/>
          <w:color w:val="313131"/>
        </w:rPr>
      </w:pPr>
      <w:ins w:id="217"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18" w:author="Unknown"/>
          <w:rStyle w:val="pln"/>
          <w:rFonts w:ascii="Consolas" w:hAnsi="Consolas" w:cs="Consolas"/>
          <w:color w:val="313131"/>
        </w:rPr>
      </w:pPr>
      <w:ins w:id="219" w:author="Unknown">
        <w:r>
          <w:rPr>
            <w:rStyle w:val="pln"/>
            <w:rFonts w:ascii="Consolas" w:hAnsi="Consolas" w:cs="Consolas"/>
            <w:color w:val="313131"/>
          </w:rPr>
          <w:t xml:space="preserve">   </w:t>
        </w:r>
        <w:r>
          <w:rPr>
            <w:rStyle w:val="tag"/>
            <w:rFonts w:ascii="Consolas" w:hAnsi="Consolas" w:cs="Consolas"/>
            <w:color w:val="000088"/>
          </w:rPr>
          <w:t>&lt;span</w:t>
        </w:r>
        <w:r>
          <w:rPr>
            <w:rStyle w:val="pln"/>
            <w:rFonts w:ascii="Consolas" w:hAnsi="Consolas" w:cs="Consolas"/>
            <w:color w:val="313131"/>
          </w:rPr>
          <w:t xml:space="preserve"> *</w:t>
        </w:r>
        <w:proofErr w:type="spellStart"/>
        <w:r>
          <w:rPr>
            <w:rStyle w:val="atn"/>
            <w:rFonts w:ascii="Consolas" w:hAnsi="Consolas" w:cs="Consolas"/>
            <w:color w:val="7F0055"/>
          </w:rPr>
          <w:t>ngIf</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isavailable</w:t>
        </w:r>
        <w:proofErr w:type="spellEnd"/>
        <w:r>
          <w:rPr>
            <w:rStyle w:val="atv"/>
            <w:rFonts w:ascii="Consolas" w:hAnsi="Consolas" w:cs="Consolas"/>
            <w:color w:val="008800"/>
          </w:rPr>
          <w:t>; else condition1"</w:t>
        </w:r>
        <w:r>
          <w:rPr>
            <w:rStyle w:val="tag"/>
            <w:rFonts w:ascii="Consolas" w:hAnsi="Consolas" w:cs="Consolas"/>
            <w:color w:val="000088"/>
          </w:rPr>
          <w:t>&gt;</w:t>
        </w:r>
        <w:r>
          <w:rPr>
            <w:rStyle w:val="pln"/>
            <w:rFonts w:ascii="Consolas" w:hAnsi="Consolas" w:cs="Consolas"/>
            <w:color w:val="313131"/>
          </w:rPr>
          <w:t>Condition is valid.</w:t>
        </w:r>
        <w:r>
          <w:rPr>
            <w:rStyle w:val="tag"/>
            <w:rFonts w:ascii="Consolas" w:hAnsi="Consolas" w:cs="Consolas"/>
            <w:color w:val="000088"/>
          </w:rPr>
          <w:t>&lt;/span&gt;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20" w:author="Unknown"/>
          <w:rStyle w:val="pln"/>
          <w:rFonts w:ascii="Consolas" w:hAnsi="Consolas" w:cs="Consolas"/>
          <w:color w:val="313131"/>
        </w:rPr>
      </w:pPr>
      <w:ins w:id="221" w:author="Unknown">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w:t>
        </w:r>
        <w:r>
          <w:rPr>
            <w:rStyle w:val="pln"/>
            <w:rFonts w:ascii="Consolas" w:hAnsi="Consolas" w:cs="Consolas"/>
            <w:color w:val="313131"/>
          </w:rPr>
          <w:t xml:space="preserve"> #</w:t>
        </w:r>
        <w:r>
          <w:rPr>
            <w:rStyle w:val="atn"/>
            <w:rFonts w:ascii="Consolas" w:hAnsi="Consolas" w:cs="Consolas"/>
            <w:color w:val="7F0055"/>
          </w:rPr>
          <w:t>condition1</w:t>
        </w:r>
        <w:r>
          <w:rPr>
            <w:rStyle w:val="tag"/>
            <w:rFonts w:ascii="Consolas" w:hAnsi="Consolas" w:cs="Consolas"/>
            <w:color w:val="000088"/>
          </w:rPr>
          <w:t>&gt;</w:t>
        </w:r>
        <w:r>
          <w:rPr>
            <w:rStyle w:val="pln"/>
            <w:rFonts w:ascii="Consolas" w:hAnsi="Consolas" w:cs="Consolas"/>
            <w:color w:val="313131"/>
          </w:rPr>
          <w:t>Condition is invalid</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22" w:author="Unknown"/>
          <w:rFonts w:ascii="Consolas" w:hAnsi="Consolas" w:cs="Consolas"/>
          <w:color w:val="313131"/>
        </w:rPr>
      </w:pPr>
      <w:ins w:id="223" w:author="Unknown">
        <w:r>
          <w:rPr>
            <w:rStyle w:val="tag"/>
            <w:rFonts w:ascii="Consolas" w:hAnsi="Consolas" w:cs="Consolas"/>
            <w:color w:val="000088"/>
          </w:rPr>
          <w:t>&lt;/div&gt;</w:t>
        </w:r>
      </w:ins>
    </w:p>
    <w:p w:rsidR="00AD7B06" w:rsidRDefault="00AD7B06" w:rsidP="00AD7B06">
      <w:pPr>
        <w:pStyle w:val="NormalWeb"/>
        <w:spacing w:before="0" w:beforeAutospacing="0" w:after="144" w:afterAutospacing="0" w:line="360" w:lineRule="atLeast"/>
        <w:ind w:left="48" w:right="48"/>
        <w:jc w:val="both"/>
        <w:rPr>
          <w:ins w:id="224" w:author="Unknown"/>
          <w:rFonts w:ascii="Verdana" w:hAnsi="Verdana"/>
          <w:color w:val="000000"/>
        </w:rPr>
      </w:pPr>
      <w:ins w:id="225" w:author="Unknown">
        <w:r>
          <w:rPr>
            <w:rFonts w:ascii="Verdana" w:hAnsi="Verdana"/>
            <w:b/>
            <w:bCs/>
            <w:color w:val="000000"/>
          </w:rPr>
          <w:t>If</w:t>
        </w:r>
        <w:r>
          <w:rPr>
            <w:rFonts w:ascii="Verdana" w:hAnsi="Verdana"/>
            <w:color w:val="000000"/>
          </w:rPr>
          <w:t> is used with the else condition and the variable used is </w:t>
        </w:r>
        <w:r>
          <w:rPr>
            <w:rFonts w:ascii="Verdana" w:hAnsi="Verdana"/>
            <w:b/>
            <w:bCs/>
            <w:color w:val="000000"/>
          </w:rPr>
          <w:t>condition1</w:t>
        </w:r>
        <w:r>
          <w:rPr>
            <w:rFonts w:ascii="Verdana" w:hAnsi="Verdana"/>
            <w:color w:val="000000"/>
          </w:rPr>
          <w:t>. The same is assigned as an </w:t>
        </w:r>
        <w:r>
          <w:rPr>
            <w:rFonts w:ascii="Verdana" w:hAnsi="Verdana"/>
            <w:b/>
            <w:bCs/>
            <w:color w:val="000000"/>
          </w:rPr>
          <w:t>id</w:t>
        </w:r>
        <w:r>
          <w:rPr>
            <w:rFonts w:ascii="Verdana" w:hAnsi="Verdana"/>
            <w:color w:val="000000"/>
          </w:rPr>
          <w:t> to the </w:t>
        </w:r>
        <w:proofErr w:type="spellStart"/>
        <w:r>
          <w:rPr>
            <w:rFonts w:ascii="Verdana" w:hAnsi="Verdana"/>
            <w:b/>
            <w:bCs/>
            <w:color w:val="000000"/>
          </w:rPr>
          <w:t>ng</w:t>
        </w:r>
        <w:proofErr w:type="spellEnd"/>
        <w:r>
          <w:rPr>
            <w:rFonts w:ascii="Verdana" w:hAnsi="Verdana"/>
            <w:b/>
            <w:bCs/>
            <w:color w:val="000000"/>
          </w:rPr>
          <w:t>-template</w:t>
        </w:r>
        <w:r>
          <w:rPr>
            <w:rFonts w:ascii="Verdana" w:hAnsi="Verdana"/>
            <w:color w:val="000000"/>
          </w:rPr>
          <w:t>, and when the available variable is set to false the text </w:t>
        </w:r>
        <w:r>
          <w:rPr>
            <w:rFonts w:ascii="Verdana" w:hAnsi="Verdana"/>
            <w:b/>
            <w:bCs/>
            <w:color w:val="000000"/>
          </w:rPr>
          <w:t>Condition is invalid</w:t>
        </w:r>
        <w:r>
          <w:rPr>
            <w:rFonts w:ascii="Verdana" w:hAnsi="Verdana"/>
            <w:color w:val="000000"/>
          </w:rPr>
          <w:t> is displayed.</w:t>
        </w:r>
      </w:ins>
    </w:p>
    <w:p w:rsidR="00AD7B06" w:rsidRDefault="00AD7B06" w:rsidP="00AD7B06">
      <w:pPr>
        <w:pStyle w:val="NormalWeb"/>
        <w:spacing w:before="0" w:beforeAutospacing="0" w:after="144" w:afterAutospacing="0" w:line="360" w:lineRule="atLeast"/>
        <w:ind w:left="48" w:right="48"/>
        <w:jc w:val="both"/>
        <w:rPr>
          <w:ins w:id="226" w:author="Unknown"/>
          <w:rFonts w:ascii="Verdana" w:hAnsi="Verdana"/>
          <w:color w:val="000000"/>
        </w:rPr>
      </w:pPr>
      <w:ins w:id="227" w:author="Unknown">
        <w:r>
          <w:rPr>
            <w:rFonts w:ascii="Verdana" w:hAnsi="Verdana"/>
            <w:color w:val="000000"/>
          </w:rPr>
          <w:t>The following screenshot shows the display in the browser.</w:t>
        </w:r>
      </w:ins>
    </w:p>
    <w:p w:rsidR="00AD7B06" w:rsidRDefault="00AD7B06" w:rsidP="00AD7B06">
      <w:pPr>
        <w:rPr>
          <w:ins w:id="228" w:author="Unknown"/>
          <w:rFonts w:ascii="Times New Roman" w:hAnsi="Times New Roman"/>
        </w:rPr>
      </w:pPr>
      <w:r>
        <w:rPr>
          <w:noProof/>
          <w:lang w:eastAsia="en-IN"/>
        </w:rPr>
        <w:drawing>
          <wp:inline distT="0" distB="0" distL="0" distR="0">
            <wp:extent cx="5715000" cy="1704975"/>
            <wp:effectExtent l="19050" t="0" r="0" b="0"/>
            <wp:docPr id="8" name="Picture 8" descr="Output Using If-Else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Using If-Else Condition"/>
                    <pic:cNvPicPr>
                      <a:picLocks noChangeAspect="1" noChangeArrowheads="1"/>
                    </pic:cNvPicPr>
                  </pic:nvPicPr>
                  <pic:blipFill>
                    <a:blip r:embed="rId8"/>
                    <a:srcRect/>
                    <a:stretch>
                      <a:fillRect/>
                    </a:stretch>
                  </pic:blipFill>
                  <pic:spPr bwMode="auto">
                    <a:xfrm>
                      <a:off x="0" y="0"/>
                      <a:ext cx="5715000" cy="1704975"/>
                    </a:xfrm>
                    <a:prstGeom prst="rect">
                      <a:avLst/>
                    </a:prstGeom>
                    <a:noFill/>
                    <a:ln w="9525">
                      <a:noFill/>
                      <a:miter lim="800000"/>
                      <a:headEnd/>
                      <a:tailEnd/>
                    </a:ln>
                  </pic:spPr>
                </pic:pic>
              </a:graphicData>
            </a:graphic>
          </wp:inline>
        </w:drawing>
      </w:r>
    </w:p>
    <w:p w:rsidR="00AD7B06" w:rsidRDefault="00AD7B06" w:rsidP="00AD7B06">
      <w:pPr>
        <w:pStyle w:val="NormalWeb"/>
        <w:spacing w:before="0" w:beforeAutospacing="0" w:after="144" w:afterAutospacing="0" w:line="360" w:lineRule="atLeast"/>
        <w:ind w:left="48" w:right="48"/>
        <w:jc w:val="both"/>
        <w:rPr>
          <w:ins w:id="229" w:author="Unknown"/>
          <w:rFonts w:ascii="Verdana" w:hAnsi="Verdana"/>
          <w:color w:val="000000"/>
        </w:rPr>
      </w:pPr>
      <w:ins w:id="230" w:author="Unknown">
        <w:r>
          <w:rPr>
            <w:rFonts w:ascii="Verdana" w:hAnsi="Verdana"/>
            <w:color w:val="000000"/>
          </w:rPr>
          <w:t>Let us now use the </w:t>
        </w:r>
        <w:r>
          <w:rPr>
            <w:rFonts w:ascii="Verdana" w:hAnsi="Verdana"/>
            <w:b/>
            <w:bCs/>
            <w:color w:val="000000"/>
          </w:rPr>
          <w:t>if then else</w:t>
        </w:r>
        <w:r>
          <w:rPr>
            <w:rFonts w:ascii="Verdana" w:hAnsi="Verdana"/>
            <w:color w:val="000000"/>
          </w:rPr>
          <w:t> condition.</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31" w:author="Unknown"/>
          <w:rStyle w:val="pln"/>
          <w:rFonts w:ascii="Consolas" w:hAnsi="Consolas" w:cs="Consolas"/>
          <w:color w:val="313131"/>
        </w:rPr>
      </w:pPr>
      <w:ins w:id="232" w:author="Unknown">
        <w:r>
          <w:rPr>
            <w:rStyle w:val="kwd"/>
            <w:rFonts w:ascii="Consolas" w:hAnsi="Consolas" w:cs="Consolas"/>
            <w:color w:val="000088"/>
          </w:rPr>
          <w:lastRenderedPageBreak/>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33"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34" w:author="Unknown"/>
          <w:rStyle w:val="pln"/>
          <w:rFonts w:ascii="Consolas" w:hAnsi="Consolas" w:cs="Consolas"/>
          <w:color w:val="313131"/>
        </w:rPr>
      </w:pPr>
      <w:ins w:id="235"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36" w:author="Unknown"/>
          <w:rStyle w:val="pln"/>
          <w:rFonts w:ascii="Consolas" w:hAnsi="Consolas" w:cs="Consolas"/>
          <w:color w:val="313131"/>
        </w:rPr>
      </w:pPr>
      <w:ins w:id="237" w:author="Unknown">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38" w:author="Unknown"/>
          <w:rStyle w:val="pln"/>
          <w:rFonts w:ascii="Consolas" w:hAnsi="Consolas" w:cs="Consolas"/>
          <w:color w:val="313131"/>
        </w:rPr>
      </w:pPr>
      <w:ins w:id="239" w:author="Unknown">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40" w:author="Unknown"/>
          <w:rStyle w:val="pln"/>
          <w:rFonts w:ascii="Consolas" w:hAnsi="Consolas" w:cs="Consolas"/>
          <w:color w:val="313131"/>
        </w:rPr>
      </w:pPr>
      <w:ins w:id="241" w:author="Unknown">
        <w:r>
          <w:rPr>
            <w:rStyle w:val="pln"/>
            <w:rFonts w:ascii="Consolas" w:hAnsi="Consolas" w:cs="Consolas"/>
            <w:color w:val="313131"/>
          </w:rPr>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42" w:author="Unknown"/>
          <w:rStyle w:val="pln"/>
          <w:rFonts w:ascii="Consolas" w:hAnsi="Consolas" w:cs="Consolas"/>
          <w:color w:val="313131"/>
        </w:rPr>
      </w:pPr>
      <w:ins w:id="243"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44"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45" w:author="Unknown"/>
          <w:rStyle w:val="pln"/>
          <w:rFonts w:ascii="Consolas" w:hAnsi="Consolas" w:cs="Consolas"/>
          <w:color w:val="313131"/>
        </w:rPr>
      </w:pPr>
      <w:ins w:id="246"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47" w:author="Unknown"/>
          <w:rStyle w:val="pln"/>
          <w:rFonts w:ascii="Consolas" w:hAnsi="Consolas" w:cs="Consolas"/>
          <w:color w:val="313131"/>
        </w:rPr>
      </w:pPr>
      <w:ins w:id="248"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49" w:author="Unknown"/>
          <w:rStyle w:val="pln"/>
          <w:rFonts w:ascii="Consolas" w:hAnsi="Consolas" w:cs="Consolas"/>
          <w:color w:val="313131"/>
        </w:rPr>
      </w:pPr>
      <w:ins w:id="250" w:author="Unknown">
        <w:r>
          <w:rPr>
            <w:rStyle w:val="pln"/>
            <w:rFonts w:ascii="Consolas" w:hAnsi="Consolas" w:cs="Consolas"/>
            <w:color w:val="313131"/>
          </w:rPr>
          <w:t xml:space="preserve">   </w:t>
        </w:r>
        <w:r>
          <w:rPr>
            <w:rStyle w:val="com"/>
            <w:rFonts w:ascii="Consolas" w:hAnsi="Consolas" w:cs="Consolas"/>
            <w:color w:val="880000"/>
          </w:rPr>
          <w:t>//array of months.</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51" w:author="Unknown"/>
          <w:rStyle w:val="pln"/>
          <w:rFonts w:ascii="Consolas" w:hAnsi="Consolas" w:cs="Consolas"/>
          <w:color w:val="313131"/>
        </w:rPr>
      </w:pPr>
      <w:ins w:id="252"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"February"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"March"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53" w:author="Unknown"/>
          <w:rStyle w:val="pln"/>
          <w:rFonts w:ascii="Consolas" w:hAnsi="Consolas" w:cs="Consolas"/>
          <w:color w:val="313131"/>
        </w:rPr>
      </w:pPr>
      <w:ins w:id="254" w:author="Unknown">
        <w:r>
          <w:rPr>
            <w:rStyle w:val="pln"/>
            <w:rFonts w:ascii="Consolas" w:hAnsi="Consolas" w:cs="Consolas"/>
            <w:color w:val="313131"/>
          </w:rPr>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"August"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55" w:author="Unknown"/>
          <w:rStyle w:val="pln"/>
          <w:rFonts w:ascii="Consolas" w:hAnsi="Consolas" w:cs="Consolas"/>
          <w:color w:val="313131"/>
        </w:rPr>
      </w:pPr>
      <w:ins w:id="256" w:author="Unknown">
        <w:r>
          <w:rPr>
            <w:rStyle w:val="pln"/>
            <w:rFonts w:ascii="Consolas" w:hAnsi="Consolas" w:cs="Consolas"/>
            <w:color w:val="313131"/>
          </w:rPr>
          <w:t xml:space="preserve">            </w:t>
        </w:r>
        <w:r>
          <w:rPr>
            <w:rStyle w:val="str"/>
            <w:rFonts w:ascii="Consolas" w:hAnsi="Consolas" w:cs="Consolas"/>
            <w:color w:val="008800"/>
          </w:rPr>
          <w:t>"October"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"November"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57" w:author="Unknown"/>
          <w:rStyle w:val="pln"/>
          <w:rFonts w:ascii="Consolas" w:hAnsi="Consolas" w:cs="Consolas"/>
          <w:color w:val="313131"/>
        </w:rPr>
      </w:pPr>
      <w:ins w:id="258" w:author="Unknown">
        <w:r>
          <w:rPr>
            <w:rStyle w:val="pln"/>
            <w:rFonts w:ascii="Consolas" w:hAnsi="Consolas" w:cs="Consolas"/>
            <w:color w:val="313131"/>
          </w:rPr>
          <w:t xml:space="preserve">   </w:t>
        </w:r>
        <w:proofErr w:type="spellStart"/>
        <w:r>
          <w:rPr>
            <w:rStyle w:val="pln"/>
            <w:rFonts w:ascii="Consolas" w:hAnsi="Consolas" w:cs="Consolas"/>
            <w:color w:val="313131"/>
          </w:rPr>
          <w:t>isavailable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59" w:author="Unknown"/>
          <w:rFonts w:ascii="Consolas" w:hAnsi="Consolas" w:cs="Consolas"/>
          <w:color w:val="313131"/>
        </w:rPr>
      </w:pPr>
      <w:ins w:id="260" w:author="Unknown">
        <w:r>
          <w:rPr>
            <w:rStyle w:val="pun"/>
            <w:rFonts w:ascii="Consolas" w:hAnsi="Consolas" w:cs="Consolas"/>
            <w:color w:val="666600"/>
          </w:rPr>
          <w:t>}</w:t>
        </w:r>
      </w:ins>
    </w:p>
    <w:p w:rsidR="00AD7B06" w:rsidRDefault="00AD7B06" w:rsidP="00AD7B06">
      <w:pPr>
        <w:pStyle w:val="NormalWeb"/>
        <w:spacing w:before="0" w:beforeAutospacing="0" w:after="144" w:afterAutospacing="0" w:line="360" w:lineRule="atLeast"/>
        <w:ind w:left="48" w:right="48"/>
        <w:jc w:val="both"/>
        <w:rPr>
          <w:ins w:id="261" w:author="Unknown"/>
          <w:rFonts w:ascii="Verdana" w:hAnsi="Verdana"/>
          <w:color w:val="000000"/>
        </w:rPr>
      </w:pPr>
      <w:ins w:id="262" w:author="Unknown">
        <w:r>
          <w:rPr>
            <w:rFonts w:ascii="Verdana" w:hAnsi="Verdana"/>
            <w:color w:val="000000"/>
          </w:rPr>
          <w:t>Now, we will make the variable </w:t>
        </w:r>
        <w:proofErr w:type="spellStart"/>
        <w:r>
          <w:rPr>
            <w:rFonts w:ascii="Verdana" w:hAnsi="Verdana"/>
            <w:b/>
            <w:bCs/>
            <w:color w:val="000000"/>
          </w:rPr>
          <w:t>isavailable</w:t>
        </w:r>
        <w:proofErr w:type="spellEnd"/>
        <w:r>
          <w:rPr>
            <w:rFonts w:ascii="Verdana" w:hAnsi="Verdana"/>
            <w:color w:val="000000"/>
          </w:rPr>
          <w:t> as true. In the html, the condition is written in the following way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63" w:author="Unknown"/>
          <w:rStyle w:val="pln"/>
          <w:rFonts w:ascii="Consolas" w:hAnsi="Consolas" w:cs="Consolas"/>
          <w:color w:val="313131"/>
        </w:rPr>
      </w:pPr>
      <w:ins w:id="264" w:author="Unknown">
        <w:r>
          <w:rPr>
            <w:rStyle w:val="com"/>
            <w:rFonts w:ascii="Consolas" w:hAnsi="Consolas" w:cs="Consolas"/>
            <w:color w:val="880000"/>
          </w:rPr>
          <w:t>&lt;!--The content below is only a placeholder and can be replaced.--&gt;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65" w:author="Unknown"/>
          <w:rStyle w:val="pln"/>
          <w:rFonts w:ascii="Consolas" w:hAnsi="Consolas" w:cs="Consolas"/>
          <w:color w:val="313131"/>
        </w:rPr>
      </w:pPr>
      <w:ins w:id="266" w:author="Unknown">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text</w:t>
        </w:r>
        <w:r>
          <w:rPr>
            <w:rStyle w:val="pun"/>
            <w:rFonts w:ascii="Consolas" w:hAnsi="Consolas" w:cs="Consolas"/>
            <w:color w:val="666600"/>
          </w:rPr>
          <w:t>-</w:t>
        </w:r>
        <w:proofErr w:type="spellStart"/>
        <w:r>
          <w:rPr>
            <w:rStyle w:val="pln"/>
            <w:rFonts w:ascii="Consolas" w:hAnsi="Consolas" w:cs="Consolas"/>
            <w:color w:val="313131"/>
          </w:rPr>
          <w:t>align</w:t>
        </w:r>
        <w:r>
          <w:rPr>
            <w:rStyle w:val="pun"/>
            <w:rFonts w:ascii="Consolas" w:hAnsi="Consolas" w:cs="Consolas"/>
            <w:color w:val="666600"/>
          </w:rPr>
          <w:t>:</w:t>
        </w:r>
        <w:r>
          <w:rPr>
            <w:rStyle w:val="pln"/>
            <w:rFonts w:ascii="Consolas" w:hAnsi="Consolas" w:cs="Consolas"/>
            <w:color w:val="313131"/>
          </w:rPr>
          <w:t>center</w:t>
        </w:r>
        <w:proofErr w:type="spellEnd"/>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67" w:author="Unknown"/>
          <w:rStyle w:val="pln"/>
          <w:rFonts w:ascii="Consolas" w:hAnsi="Consolas" w:cs="Consolas"/>
          <w:color w:val="313131"/>
        </w:rPr>
      </w:pPr>
      <w:ins w:id="268"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69" w:author="Unknown"/>
          <w:rStyle w:val="pln"/>
          <w:rFonts w:ascii="Consolas" w:hAnsi="Consolas" w:cs="Consolas"/>
          <w:color w:val="313131"/>
        </w:rPr>
      </w:pPr>
      <w:ins w:id="270" w:author="Unknown">
        <w:r>
          <w:rPr>
            <w:rStyle w:val="pln"/>
            <w:rFonts w:ascii="Consolas" w:hAnsi="Consolas" w:cs="Consolas"/>
            <w:color w:val="313131"/>
          </w:rPr>
          <w:t xml:space="preserve">   Welcome to {{title}}.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71" w:author="Unknown"/>
          <w:rStyle w:val="pln"/>
          <w:rFonts w:ascii="Consolas" w:hAnsi="Consolas" w:cs="Consolas"/>
          <w:color w:val="313131"/>
        </w:rPr>
      </w:pPr>
      <w:ins w:id="272"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73" w:author="Unknown"/>
          <w:rStyle w:val="pln"/>
          <w:rFonts w:ascii="Consolas" w:hAnsi="Consolas" w:cs="Consolas"/>
          <w:color w:val="313131"/>
        </w:rPr>
      </w:pPr>
      <w:ins w:id="274"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75"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76" w:author="Unknown"/>
          <w:rStyle w:val="pln"/>
          <w:rFonts w:ascii="Consolas" w:hAnsi="Consolas" w:cs="Consolas"/>
          <w:color w:val="313131"/>
        </w:rPr>
      </w:pPr>
      <w:ins w:id="277" w:author="Unknown">
        <w:r>
          <w:rPr>
            <w:rStyle w:val="tag"/>
            <w:rFonts w:ascii="Consolas" w:hAnsi="Consolas" w:cs="Consolas"/>
            <w:color w:val="000088"/>
          </w:rPr>
          <w:t>&lt;div&gt;</w:t>
        </w:r>
        <w:r>
          <w:rPr>
            <w:rStyle w:val="pln"/>
            <w:rFonts w:ascii="Consolas" w:hAnsi="Consolas" w:cs="Consolas"/>
            <w:color w:val="313131"/>
          </w:rPr>
          <w:t xml:space="preserve"> Months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78" w:author="Unknown"/>
          <w:rStyle w:val="pln"/>
          <w:rFonts w:ascii="Consolas" w:hAnsi="Consolas" w:cs="Consolas"/>
          <w:color w:val="313131"/>
        </w:rPr>
      </w:pPr>
      <w:ins w:id="279"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80" w:author="Unknown"/>
          <w:rStyle w:val="pln"/>
          <w:rFonts w:ascii="Consolas" w:hAnsi="Consolas" w:cs="Consolas"/>
          <w:color w:val="313131"/>
        </w:rPr>
      </w:pPr>
      <w:ins w:id="281" w:author="Unknown">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proofErr w:type="spellStart"/>
        <w:r>
          <w:rPr>
            <w:rStyle w:val="atn"/>
            <w:rFonts w:ascii="Consolas" w:hAnsi="Consolas" w:cs="Consolas"/>
            <w:color w:val="7F0055"/>
          </w:rPr>
          <w:t>ngFor</w:t>
        </w:r>
        <w:proofErr w:type="spellEnd"/>
        <w:r>
          <w:rPr>
            <w:rStyle w:val="pun"/>
            <w:rFonts w:ascii="Consolas" w:hAnsi="Consolas" w:cs="Consolas"/>
            <w:color w:val="666600"/>
          </w:rPr>
          <w:t>=</w:t>
        </w:r>
        <w:r>
          <w:rPr>
            <w:rStyle w:val="atv"/>
            <w:rFonts w:ascii="Consolas" w:hAnsi="Consolas" w:cs="Consolas"/>
            <w:color w:val="008800"/>
          </w:rPr>
          <w:t xml:space="preserve">"let </w:t>
        </w:r>
        <w:proofErr w:type="spellStart"/>
        <w:r>
          <w:rPr>
            <w:rStyle w:val="atv"/>
            <w:rFonts w:ascii="Consolas" w:hAnsi="Consolas" w:cs="Consolas"/>
            <w:color w:val="008800"/>
          </w:rPr>
          <w:t>i</w:t>
        </w:r>
        <w:proofErr w:type="spellEnd"/>
        <w:r>
          <w:rPr>
            <w:rStyle w:val="atv"/>
            <w:rFonts w:ascii="Consolas" w:hAnsi="Consolas" w:cs="Consolas"/>
            <w:color w:val="008800"/>
          </w:rPr>
          <w:t xml:space="preserve"> of months"</w:t>
        </w:r>
        <w:r>
          <w:rPr>
            <w:rStyle w:val="tag"/>
            <w:rFonts w:ascii="Consolas" w:hAnsi="Consolas" w:cs="Consolas"/>
            <w:color w:val="000088"/>
          </w:rPr>
          <w:t>&gt;</w:t>
        </w:r>
        <w:r>
          <w:rPr>
            <w:rStyle w:val="pln"/>
            <w:rFonts w:ascii="Consolas" w:hAnsi="Consolas" w:cs="Consolas"/>
            <w:color w:val="313131"/>
          </w:rPr>
          <w:t>{{</w:t>
        </w:r>
        <w:proofErr w:type="spellStart"/>
        <w:r>
          <w:rPr>
            <w:rStyle w:val="pln"/>
            <w:rFonts w:ascii="Consolas" w:hAnsi="Consolas" w:cs="Consolas"/>
            <w:color w:val="313131"/>
          </w:rPr>
          <w:t>i</w:t>
        </w:r>
        <w:proofErr w:type="spellEnd"/>
        <w:r>
          <w:rPr>
            <w:rStyle w:val="pln"/>
            <w:rFonts w:ascii="Consolas" w:hAnsi="Consolas" w:cs="Consolas"/>
            <w:color w:val="313131"/>
          </w:rPr>
          <w:t>}}</w:t>
        </w:r>
        <w:r>
          <w:rPr>
            <w:rStyle w:val="tag"/>
            <w:rFonts w:ascii="Consolas" w:hAnsi="Consolas" w:cs="Consolas"/>
            <w:color w:val="000088"/>
          </w:rPr>
          <w:t>&lt;/option&gt;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82" w:author="Unknown"/>
          <w:rStyle w:val="pln"/>
          <w:rFonts w:ascii="Consolas" w:hAnsi="Consolas" w:cs="Consolas"/>
          <w:color w:val="313131"/>
        </w:rPr>
      </w:pPr>
      <w:ins w:id="283"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84" w:author="Unknown"/>
          <w:rStyle w:val="pln"/>
          <w:rFonts w:ascii="Consolas" w:hAnsi="Consolas" w:cs="Consolas"/>
          <w:color w:val="313131"/>
        </w:rPr>
      </w:pPr>
      <w:ins w:id="285" w:author="Unknown">
        <w:r>
          <w:rPr>
            <w:rStyle w:val="tag"/>
            <w:rFonts w:ascii="Consolas" w:hAnsi="Consolas" w:cs="Consolas"/>
            <w:color w:val="000088"/>
          </w:rPr>
          <w:lastRenderedPageBreak/>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86" w:author="Unknown"/>
          <w:rStyle w:val="pln"/>
          <w:rFonts w:ascii="Consolas" w:hAnsi="Consolas" w:cs="Consolas"/>
          <w:color w:val="313131"/>
        </w:rPr>
      </w:pPr>
      <w:ins w:id="287" w:author="Unknown">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88"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89" w:author="Unknown"/>
          <w:rStyle w:val="pln"/>
          <w:rFonts w:ascii="Consolas" w:hAnsi="Consolas" w:cs="Consolas"/>
          <w:color w:val="313131"/>
        </w:rPr>
      </w:pPr>
      <w:ins w:id="290"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91" w:author="Unknown"/>
          <w:rStyle w:val="pln"/>
          <w:rFonts w:ascii="Consolas" w:hAnsi="Consolas" w:cs="Consolas"/>
          <w:color w:val="313131"/>
        </w:rPr>
      </w:pPr>
      <w:ins w:id="292" w:author="Unknown">
        <w:r>
          <w:rPr>
            <w:rStyle w:val="pln"/>
            <w:rFonts w:ascii="Consolas" w:hAnsi="Consolas" w:cs="Consolas"/>
            <w:color w:val="313131"/>
          </w:rPr>
          <w:t xml:space="preserve">   </w:t>
        </w:r>
        <w:r>
          <w:rPr>
            <w:rStyle w:val="tag"/>
            <w:rFonts w:ascii="Consolas" w:hAnsi="Consolas" w:cs="Consolas"/>
            <w:color w:val="000088"/>
          </w:rPr>
          <w:t>&lt;span</w:t>
        </w:r>
        <w:r>
          <w:rPr>
            <w:rStyle w:val="pln"/>
            <w:rFonts w:ascii="Consolas" w:hAnsi="Consolas" w:cs="Consolas"/>
            <w:color w:val="313131"/>
          </w:rPr>
          <w:t xml:space="preserve"> *</w:t>
        </w:r>
        <w:proofErr w:type="spellStart"/>
        <w:r>
          <w:rPr>
            <w:rStyle w:val="atn"/>
            <w:rFonts w:ascii="Consolas" w:hAnsi="Consolas" w:cs="Consolas"/>
            <w:color w:val="7F0055"/>
          </w:rPr>
          <w:t>ngIf</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isavailable</w:t>
        </w:r>
        <w:proofErr w:type="spellEnd"/>
        <w:r>
          <w:rPr>
            <w:rStyle w:val="atv"/>
            <w:rFonts w:ascii="Consolas" w:hAnsi="Consolas" w:cs="Consolas"/>
            <w:color w:val="008800"/>
          </w:rPr>
          <w:t>; then condition1 else condition2"</w:t>
        </w:r>
        <w:r>
          <w:rPr>
            <w:rStyle w:val="tag"/>
            <w:rFonts w:ascii="Consolas" w:hAnsi="Consolas" w:cs="Consolas"/>
            <w:color w:val="000088"/>
          </w:rPr>
          <w:t>&gt;</w:t>
        </w:r>
        <w:r>
          <w:rPr>
            <w:rStyle w:val="pln"/>
            <w:rFonts w:ascii="Consolas" w:hAnsi="Consolas" w:cs="Consolas"/>
            <w:color w:val="313131"/>
          </w:rPr>
          <w:t>Condition is valid.</w:t>
        </w:r>
        <w:r>
          <w:rPr>
            <w:rStyle w:val="tag"/>
            <w:rFonts w:ascii="Consolas" w:hAnsi="Consolas" w:cs="Consolas"/>
            <w:color w:val="000088"/>
          </w:rPr>
          <w:t>&lt;/span&gt;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93" w:author="Unknown"/>
          <w:rStyle w:val="pln"/>
          <w:rFonts w:ascii="Consolas" w:hAnsi="Consolas" w:cs="Consolas"/>
          <w:color w:val="313131"/>
        </w:rPr>
      </w:pPr>
      <w:ins w:id="294" w:author="Unknown">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w:t>
        </w:r>
        <w:r>
          <w:rPr>
            <w:rStyle w:val="pln"/>
            <w:rFonts w:ascii="Consolas" w:hAnsi="Consolas" w:cs="Consolas"/>
            <w:color w:val="313131"/>
          </w:rPr>
          <w:t xml:space="preserve"> #</w:t>
        </w:r>
        <w:r>
          <w:rPr>
            <w:rStyle w:val="atn"/>
            <w:rFonts w:ascii="Consolas" w:hAnsi="Consolas" w:cs="Consolas"/>
            <w:color w:val="7F0055"/>
          </w:rPr>
          <w:t>condition1</w:t>
        </w:r>
        <w:r>
          <w:rPr>
            <w:rStyle w:val="tag"/>
            <w:rFonts w:ascii="Consolas" w:hAnsi="Consolas" w:cs="Consolas"/>
            <w:color w:val="000088"/>
          </w:rPr>
          <w:t>&gt;</w:t>
        </w:r>
        <w:r>
          <w:rPr>
            <w:rStyle w:val="pln"/>
            <w:rFonts w:ascii="Consolas" w:hAnsi="Consolas" w:cs="Consolas"/>
            <w:color w:val="313131"/>
          </w:rPr>
          <w:t>Condition is valid</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95" w:author="Unknown"/>
          <w:rStyle w:val="pln"/>
          <w:rFonts w:ascii="Consolas" w:hAnsi="Consolas" w:cs="Consolas"/>
          <w:color w:val="313131"/>
        </w:rPr>
      </w:pPr>
      <w:ins w:id="296" w:author="Unknown">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w:t>
        </w:r>
        <w:r>
          <w:rPr>
            <w:rStyle w:val="pln"/>
            <w:rFonts w:ascii="Consolas" w:hAnsi="Consolas" w:cs="Consolas"/>
            <w:color w:val="313131"/>
          </w:rPr>
          <w:t xml:space="preserve"> #</w:t>
        </w:r>
        <w:r>
          <w:rPr>
            <w:rStyle w:val="atn"/>
            <w:rFonts w:ascii="Consolas" w:hAnsi="Consolas" w:cs="Consolas"/>
            <w:color w:val="7F0055"/>
          </w:rPr>
          <w:t>condition2</w:t>
        </w:r>
        <w:r>
          <w:rPr>
            <w:rStyle w:val="tag"/>
            <w:rFonts w:ascii="Consolas" w:hAnsi="Consolas" w:cs="Consolas"/>
            <w:color w:val="000088"/>
          </w:rPr>
          <w:t>&gt;</w:t>
        </w:r>
        <w:r>
          <w:rPr>
            <w:rStyle w:val="pln"/>
            <w:rFonts w:ascii="Consolas" w:hAnsi="Consolas" w:cs="Consolas"/>
            <w:color w:val="313131"/>
          </w:rPr>
          <w:t>Condition is invalid</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97" w:author="Unknown"/>
          <w:rFonts w:ascii="Consolas" w:hAnsi="Consolas" w:cs="Consolas"/>
          <w:color w:val="313131"/>
        </w:rPr>
      </w:pPr>
      <w:ins w:id="298" w:author="Unknown">
        <w:r>
          <w:rPr>
            <w:rStyle w:val="tag"/>
            <w:rFonts w:ascii="Consolas" w:hAnsi="Consolas" w:cs="Consolas"/>
            <w:color w:val="000088"/>
          </w:rPr>
          <w:t>&lt;/div&gt;</w:t>
        </w:r>
      </w:ins>
    </w:p>
    <w:p w:rsidR="00AD7B06" w:rsidRDefault="00AD7B06" w:rsidP="00AD7B06">
      <w:pPr>
        <w:pStyle w:val="NormalWeb"/>
        <w:spacing w:before="0" w:beforeAutospacing="0" w:after="144" w:afterAutospacing="0" w:line="360" w:lineRule="atLeast"/>
        <w:ind w:left="48" w:right="48"/>
        <w:jc w:val="both"/>
        <w:rPr>
          <w:ins w:id="299" w:author="Unknown"/>
          <w:rFonts w:ascii="Verdana" w:hAnsi="Verdana"/>
          <w:color w:val="000000"/>
        </w:rPr>
      </w:pPr>
      <w:ins w:id="300" w:author="Unknown">
        <w:r>
          <w:rPr>
            <w:rFonts w:ascii="Verdana" w:hAnsi="Verdana"/>
            <w:color w:val="000000"/>
          </w:rPr>
          <w:t>If the variable is true, then </w:t>
        </w:r>
        <w:r>
          <w:rPr>
            <w:rFonts w:ascii="Verdana" w:hAnsi="Verdana"/>
            <w:b/>
            <w:bCs/>
            <w:color w:val="000000"/>
          </w:rPr>
          <w:t>condition1</w:t>
        </w:r>
        <w:r>
          <w:rPr>
            <w:rFonts w:ascii="Verdana" w:hAnsi="Verdana"/>
            <w:color w:val="000000"/>
          </w:rPr>
          <w:t>, else </w:t>
        </w:r>
        <w:r>
          <w:rPr>
            <w:rFonts w:ascii="Verdana" w:hAnsi="Verdana"/>
            <w:b/>
            <w:bCs/>
            <w:color w:val="000000"/>
          </w:rPr>
          <w:t>condition2</w:t>
        </w:r>
        <w:r>
          <w:rPr>
            <w:rFonts w:ascii="Verdana" w:hAnsi="Verdana"/>
            <w:color w:val="000000"/>
          </w:rPr>
          <w:t>. Now, two templates are created with id </w:t>
        </w:r>
        <w:r>
          <w:rPr>
            <w:rFonts w:ascii="Verdana" w:hAnsi="Verdana"/>
            <w:b/>
            <w:bCs/>
            <w:color w:val="000000"/>
          </w:rPr>
          <w:t>#condition1</w:t>
        </w:r>
        <w:r>
          <w:rPr>
            <w:rFonts w:ascii="Verdana" w:hAnsi="Verdana"/>
            <w:color w:val="000000"/>
          </w:rPr>
          <w:t> and </w:t>
        </w:r>
        <w:r>
          <w:rPr>
            <w:rFonts w:ascii="Verdana" w:hAnsi="Verdana"/>
            <w:b/>
            <w:bCs/>
            <w:color w:val="000000"/>
          </w:rPr>
          <w:t>#condition2</w:t>
        </w:r>
        <w:r>
          <w:rPr>
            <w:rFonts w:ascii="Verdana" w:hAnsi="Verdana"/>
            <w:color w:val="000000"/>
          </w:rPr>
          <w:t>.</w:t>
        </w:r>
      </w:ins>
    </w:p>
    <w:p w:rsidR="00AD7B06" w:rsidRDefault="00AD7B06" w:rsidP="00AD7B06">
      <w:pPr>
        <w:pStyle w:val="NormalWeb"/>
        <w:spacing w:before="0" w:beforeAutospacing="0" w:after="144" w:afterAutospacing="0" w:line="360" w:lineRule="atLeast"/>
        <w:ind w:left="48" w:right="48"/>
        <w:jc w:val="both"/>
        <w:rPr>
          <w:ins w:id="301" w:author="Unknown"/>
          <w:rFonts w:ascii="Verdana" w:hAnsi="Verdana"/>
          <w:color w:val="000000"/>
        </w:rPr>
      </w:pPr>
      <w:ins w:id="302" w:author="Unknown">
        <w:r>
          <w:rPr>
            <w:rFonts w:ascii="Verdana" w:hAnsi="Verdana"/>
            <w:color w:val="000000"/>
          </w:rPr>
          <w:t>The display in the browser is as follows −</w:t>
        </w:r>
      </w:ins>
    </w:p>
    <w:p w:rsidR="00AD7B06" w:rsidRDefault="00AD7B06"/>
    <w:p w:rsidR="00AD7B06" w:rsidRDefault="00AD7B06" w:rsidP="00AD7B0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Angular 4 - Event Binding</w:t>
      </w:r>
    </w:p>
    <w:p w:rsidR="00AD7B06" w:rsidRDefault="00AD7B06" w:rsidP="00AD7B06">
      <w:pPr>
        <w:spacing w:before="105" w:after="105"/>
        <w:jc w:val="center"/>
        <w:rPr>
          <w:rFonts w:ascii="Verdana" w:hAnsi="Verdana"/>
          <w:color w:val="313131"/>
          <w:sz w:val="21"/>
          <w:szCs w:val="21"/>
        </w:rPr>
      </w:pPr>
      <w:r>
        <w:rPr>
          <w:rFonts w:ascii="Verdana" w:hAnsi="Verdana"/>
          <w:color w:val="313131"/>
          <w:sz w:val="21"/>
          <w:szCs w:val="21"/>
        </w:rPr>
        <w:pict>
          <v:rect id="_x0000_i1028" style="width:0;height:0" o:hralign="center" o:hrstd="t" o:hr="t" fillcolor="#a0a0a0" stroked="f"/>
        </w:pict>
      </w:r>
    </w:p>
    <w:p w:rsidR="00AD7B06" w:rsidRDefault="00AD7B06" w:rsidP="00AD7B06">
      <w:pPr>
        <w:spacing w:before="105" w:after="105"/>
        <w:jc w:val="center"/>
        <w:rPr>
          <w:rFonts w:ascii="Verdana" w:hAnsi="Verdana"/>
          <w:color w:val="313131"/>
          <w:sz w:val="21"/>
          <w:szCs w:val="21"/>
        </w:rPr>
      </w:pPr>
      <w:r>
        <w:rPr>
          <w:rFonts w:ascii="Verdana" w:hAnsi="Verdana"/>
          <w:color w:val="313131"/>
          <w:sz w:val="21"/>
          <w:szCs w:val="21"/>
        </w:rPr>
        <w:t>Advertisements</w:t>
      </w:r>
    </w:p>
    <w:p w:rsidR="00AD7B06" w:rsidRDefault="00AD7B06" w:rsidP="00AD7B06">
      <w:pPr>
        <w:spacing w:before="105" w:after="105"/>
        <w:rPr>
          <w:ins w:id="303" w:author="Unknown"/>
          <w:rFonts w:ascii="Times New Roman" w:hAnsi="Times New Roman"/>
          <w:sz w:val="24"/>
          <w:szCs w:val="24"/>
        </w:rPr>
      </w:pPr>
      <w:ins w:id="304" w:author="Unknown">
        <w:r>
          <w:pict>
            <v:rect id="_x0000_i1029" style="width:0;height:0" o:hralign="center" o:hrstd="t" o:hrnoshade="t" o:hr="t" fillcolor="#313131" stroked="f"/>
          </w:pict>
        </w:r>
      </w:ins>
    </w:p>
    <w:p w:rsidR="00AD7B06" w:rsidRDefault="00AD7B06" w:rsidP="00AD7B06">
      <w:pPr>
        <w:spacing w:before="105" w:after="105"/>
        <w:jc w:val="center"/>
        <w:rPr>
          <w:ins w:id="305" w:author="Unknown"/>
          <w:rFonts w:ascii="Verdana" w:hAnsi="Verdana"/>
          <w:color w:val="313131"/>
          <w:sz w:val="21"/>
          <w:szCs w:val="21"/>
        </w:rPr>
      </w:pPr>
      <w:ins w:id="306" w:author="Unknown">
        <w:r>
          <w:rPr>
            <w:rFonts w:ascii="Verdana" w:hAnsi="Verdana"/>
            <w:color w:val="313131"/>
            <w:sz w:val="21"/>
            <w:szCs w:val="21"/>
          </w:rPr>
          <w:fldChar w:fldCharType="begin"/>
        </w:r>
        <w:r>
          <w:rPr>
            <w:rFonts w:ascii="Verdana" w:hAnsi="Verdana"/>
            <w:color w:val="313131"/>
            <w:sz w:val="21"/>
            <w:szCs w:val="21"/>
          </w:rPr>
          <w:instrText xml:space="preserve"> HYPERLINK "https://www.tutorialspoint.com/angular4/angular4_data_binding.htm" </w:instrText>
        </w:r>
        <w:r>
          <w:rPr>
            <w:rFonts w:ascii="Verdana" w:hAnsi="Verdana"/>
            <w:color w:val="313131"/>
            <w:sz w:val="21"/>
            <w:szCs w:val="21"/>
          </w:rPr>
          <w:fldChar w:fldCharType="separate"/>
        </w:r>
        <w:r>
          <w:rPr>
            <w:rStyle w:val="Hyperlink"/>
            <w:rFonts w:ascii="Verdana" w:hAnsi="Verdana"/>
            <w:color w:val="000000"/>
          </w:rPr>
          <w:t> Previous Page</w:t>
        </w:r>
        <w:r>
          <w:rPr>
            <w:rFonts w:ascii="Verdana" w:hAnsi="Verdana"/>
            <w:color w:val="313131"/>
            <w:sz w:val="21"/>
            <w:szCs w:val="21"/>
          </w:rPr>
          <w:fldChar w:fldCharType="end"/>
        </w:r>
      </w:ins>
    </w:p>
    <w:p w:rsidR="00AD7B06" w:rsidRDefault="00AD7B06" w:rsidP="00AD7B06">
      <w:pPr>
        <w:spacing w:before="105" w:after="105"/>
        <w:jc w:val="center"/>
        <w:rPr>
          <w:ins w:id="307" w:author="Unknown"/>
          <w:rFonts w:ascii="Verdana" w:hAnsi="Verdana"/>
          <w:color w:val="313131"/>
          <w:sz w:val="21"/>
          <w:szCs w:val="21"/>
        </w:rPr>
      </w:pPr>
      <w:ins w:id="308" w:author="Unknown">
        <w:r>
          <w:rPr>
            <w:rFonts w:ascii="Verdana" w:hAnsi="Verdana"/>
            <w:color w:val="313131"/>
            <w:sz w:val="21"/>
            <w:szCs w:val="21"/>
          </w:rPr>
          <w:fldChar w:fldCharType="begin"/>
        </w:r>
        <w:r>
          <w:rPr>
            <w:rFonts w:ascii="Verdana" w:hAnsi="Verdana"/>
            <w:color w:val="313131"/>
            <w:sz w:val="21"/>
            <w:szCs w:val="21"/>
          </w:rPr>
          <w:instrText xml:space="preserve"> HYPERLINK "https://www.tutorialspoint.com/angular4/angular4_templates.htm" </w:instrText>
        </w:r>
        <w:r>
          <w:rPr>
            <w:rFonts w:ascii="Verdana" w:hAnsi="Verdana"/>
            <w:color w:val="313131"/>
            <w:sz w:val="21"/>
            <w:szCs w:val="21"/>
          </w:rPr>
          <w:fldChar w:fldCharType="separate"/>
        </w:r>
        <w:r>
          <w:rPr>
            <w:rStyle w:val="Hyperlink"/>
            <w:rFonts w:ascii="Verdana" w:hAnsi="Verdana"/>
            <w:color w:val="000000"/>
          </w:rPr>
          <w:t>Next Page  </w:t>
        </w:r>
        <w:r>
          <w:rPr>
            <w:rFonts w:ascii="Verdana" w:hAnsi="Verdana"/>
            <w:color w:val="313131"/>
            <w:sz w:val="21"/>
            <w:szCs w:val="21"/>
          </w:rPr>
          <w:fldChar w:fldCharType="end"/>
        </w:r>
      </w:ins>
    </w:p>
    <w:p w:rsidR="00AD7B06" w:rsidRDefault="00AD7B06" w:rsidP="00AD7B06">
      <w:pPr>
        <w:spacing w:before="105" w:after="105"/>
        <w:rPr>
          <w:ins w:id="309" w:author="Unknown"/>
          <w:rFonts w:ascii="Times New Roman" w:hAnsi="Times New Roman"/>
          <w:sz w:val="24"/>
          <w:szCs w:val="24"/>
        </w:rPr>
      </w:pPr>
      <w:ins w:id="310" w:author="Unknown">
        <w:r>
          <w:pict>
            <v:rect id="_x0000_i1030" style="width:0;height:0" o:hralign="center" o:hrstd="t" o:hrnoshade="t" o:hr="t" fillcolor="#313131" stroked="f"/>
          </w:pict>
        </w:r>
      </w:ins>
    </w:p>
    <w:p w:rsidR="00AD7B06" w:rsidRDefault="00AD7B06" w:rsidP="00AD7B06">
      <w:pPr>
        <w:pStyle w:val="NormalWeb"/>
        <w:spacing w:before="0" w:beforeAutospacing="0" w:after="144" w:afterAutospacing="0" w:line="360" w:lineRule="atLeast"/>
        <w:ind w:left="48" w:right="48"/>
        <w:jc w:val="both"/>
        <w:rPr>
          <w:ins w:id="311" w:author="Unknown"/>
          <w:rFonts w:ascii="Verdana" w:hAnsi="Verdana"/>
          <w:color w:val="000000"/>
        </w:rPr>
      </w:pPr>
      <w:ins w:id="312" w:author="Unknown">
        <w:r>
          <w:rPr>
            <w:rFonts w:ascii="Verdana" w:hAnsi="Verdana"/>
            <w:color w:val="000000"/>
          </w:rPr>
          <w:t xml:space="preserve">In this chapter, we will discuss how Event Binding works in Angular 4. When a user interacts with an application in the form of a keyboard movement, a mouse click, or a </w:t>
        </w:r>
        <w:proofErr w:type="spellStart"/>
        <w:r>
          <w:rPr>
            <w:rFonts w:ascii="Verdana" w:hAnsi="Verdana"/>
            <w:color w:val="000000"/>
          </w:rPr>
          <w:t>mouseover</w:t>
        </w:r>
        <w:proofErr w:type="spellEnd"/>
        <w:r>
          <w:rPr>
            <w:rFonts w:ascii="Verdana" w:hAnsi="Verdana"/>
            <w:color w:val="000000"/>
          </w:rPr>
          <w:t>, it generates an event. These events need to be handled to perform some kind of action. This is where event binding comes into picture.</w:t>
        </w:r>
      </w:ins>
    </w:p>
    <w:p w:rsidR="00AD7B06" w:rsidRDefault="00AD7B06" w:rsidP="00AD7B06">
      <w:pPr>
        <w:pStyle w:val="NormalWeb"/>
        <w:spacing w:before="0" w:beforeAutospacing="0" w:after="144" w:afterAutospacing="0" w:line="360" w:lineRule="atLeast"/>
        <w:ind w:left="48" w:right="48"/>
        <w:jc w:val="both"/>
        <w:rPr>
          <w:ins w:id="313" w:author="Unknown"/>
          <w:rFonts w:ascii="Verdana" w:hAnsi="Verdana"/>
          <w:color w:val="000000"/>
        </w:rPr>
      </w:pPr>
      <w:ins w:id="314" w:author="Unknown">
        <w:r>
          <w:rPr>
            <w:rFonts w:ascii="Verdana" w:hAnsi="Verdana"/>
            <w:color w:val="000000"/>
          </w:rPr>
          <w:t>Let us consider an example to understand this better.</w:t>
        </w:r>
      </w:ins>
    </w:p>
    <w:p w:rsidR="00AD7B06" w:rsidRDefault="00AD7B06" w:rsidP="00AD7B06">
      <w:pPr>
        <w:pStyle w:val="Heading3"/>
        <w:spacing w:before="48" w:beforeAutospacing="0" w:after="48" w:afterAutospacing="0" w:line="360" w:lineRule="atLeast"/>
        <w:ind w:right="48"/>
        <w:rPr>
          <w:ins w:id="315" w:author="Unknown"/>
          <w:rFonts w:ascii="Verdana" w:hAnsi="Verdana"/>
          <w:b w:val="0"/>
          <w:bCs w:val="0"/>
          <w:color w:val="000000"/>
          <w:sz w:val="31"/>
          <w:szCs w:val="31"/>
        </w:rPr>
      </w:pPr>
      <w:ins w:id="316" w:author="Unknown">
        <w:r>
          <w:rPr>
            <w:rFonts w:ascii="Verdana" w:hAnsi="Verdana"/>
            <w:b w:val="0"/>
            <w:bCs w:val="0"/>
            <w:color w:val="000000"/>
            <w:sz w:val="31"/>
            <w:szCs w:val="31"/>
          </w:rPr>
          <w:t>app.component.html</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17" w:author="Unknown"/>
          <w:rStyle w:val="pln"/>
          <w:rFonts w:ascii="Consolas" w:hAnsi="Consolas" w:cs="Consolas"/>
          <w:color w:val="313131"/>
        </w:rPr>
      </w:pPr>
      <w:ins w:id="318" w:author="Unknown">
        <w:r>
          <w:rPr>
            <w:rStyle w:val="com"/>
            <w:rFonts w:ascii="Consolas" w:hAnsi="Consolas" w:cs="Consolas"/>
            <w:color w:val="880000"/>
          </w:rPr>
          <w:t>&lt;!--The content below is only a placeholder and can be replaced.--&gt;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19" w:author="Unknown"/>
          <w:rStyle w:val="pln"/>
          <w:rFonts w:ascii="Consolas" w:hAnsi="Consolas" w:cs="Consolas"/>
          <w:color w:val="313131"/>
        </w:rPr>
      </w:pPr>
      <w:ins w:id="320" w:author="Unknown">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text</w:t>
        </w:r>
        <w:r>
          <w:rPr>
            <w:rStyle w:val="pun"/>
            <w:rFonts w:ascii="Consolas" w:hAnsi="Consolas" w:cs="Consolas"/>
            <w:color w:val="666600"/>
          </w:rPr>
          <w:t>-</w:t>
        </w:r>
        <w:proofErr w:type="spellStart"/>
        <w:r>
          <w:rPr>
            <w:rStyle w:val="pln"/>
            <w:rFonts w:ascii="Consolas" w:hAnsi="Consolas" w:cs="Consolas"/>
            <w:color w:val="313131"/>
          </w:rPr>
          <w:t>align</w:t>
        </w:r>
        <w:r>
          <w:rPr>
            <w:rStyle w:val="pun"/>
            <w:rFonts w:ascii="Consolas" w:hAnsi="Consolas" w:cs="Consolas"/>
            <w:color w:val="666600"/>
          </w:rPr>
          <w:t>:</w:t>
        </w:r>
        <w:r>
          <w:rPr>
            <w:rStyle w:val="pln"/>
            <w:rFonts w:ascii="Consolas" w:hAnsi="Consolas" w:cs="Consolas"/>
            <w:color w:val="313131"/>
          </w:rPr>
          <w:t>center</w:t>
        </w:r>
        <w:proofErr w:type="spellEnd"/>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21" w:author="Unknown"/>
          <w:rStyle w:val="pln"/>
          <w:rFonts w:ascii="Consolas" w:hAnsi="Consolas" w:cs="Consolas"/>
          <w:color w:val="313131"/>
        </w:rPr>
      </w:pPr>
      <w:ins w:id="322"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23" w:author="Unknown"/>
          <w:rStyle w:val="pln"/>
          <w:rFonts w:ascii="Consolas" w:hAnsi="Consolas" w:cs="Consolas"/>
          <w:color w:val="313131"/>
        </w:rPr>
      </w:pPr>
      <w:ins w:id="324" w:author="Unknown">
        <w:r>
          <w:rPr>
            <w:rStyle w:val="pln"/>
            <w:rFonts w:ascii="Consolas" w:hAnsi="Consolas" w:cs="Consolas"/>
            <w:color w:val="313131"/>
          </w:rPr>
          <w:t xml:space="preserve">      Welcome to {{title}}.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25" w:author="Unknown"/>
          <w:rStyle w:val="pln"/>
          <w:rFonts w:ascii="Consolas" w:hAnsi="Consolas" w:cs="Consolas"/>
          <w:color w:val="313131"/>
        </w:rPr>
      </w:pPr>
      <w:ins w:id="326" w:author="Unknown">
        <w:r>
          <w:rPr>
            <w:rStyle w:val="pln"/>
            <w:rFonts w:ascii="Consolas" w:hAnsi="Consolas" w:cs="Consolas"/>
            <w:color w:val="313131"/>
          </w:rPr>
          <w:lastRenderedPageBreak/>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27" w:author="Unknown"/>
          <w:rStyle w:val="pln"/>
          <w:rFonts w:ascii="Consolas" w:hAnsi="Consolas" w:cs="Consolas"/>
          <w:color w:val="313131"/>
        </w:rPr>
      </w:pPr>
      <w:ins w:id="328"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29"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30" w:author="Unknown"/>
          <w:rStyle w:val="pln"/>
          <w:rFonts w:ascii="Consolas" w:hAnsi="Consolas" w:cs="Consolas"/>
          <w:color w:val="313131"/>
        </w:rPr>
      </w:pPr>
      <w:ins w:id="331" w:author="Unknown">
        <w:r>
          <w:rPr>
            <w:rStyle w:val="tag"/>
            <w:rFonts w:ascii="Consolas" w:hAnsi="Consolas" w:cs="Consolas"/>
            <w:color w:val="000088"/>
          </w:rPr>
          <w:t>&lt;div&gt;</w:t>
        </w:r>
        <w:r>
          <w:rPr>
            <w:rStyle w:val="pln"/>
            <w:rFonts w:ascii="Consolas" w:hAnsi="Consolas" w:cs="Consolas"/>
            <w:color w:val="313131"/>
          </w:rPr>
          <w:t xml:space="preserve"> Months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32" w:author="Unknown"/>
          <w:rStyle w:val="pln"/>
          <w:rFonts w:ascii="Consolas" w:hAnsi="Consolas" w:cs="Consolas"/>
          <w:color w:val="313131"/>
        </w:rPr>
      </w:pPr>
      <w:ins w:id="333"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34" w:author="Unknown"/>
          <w:rStyle w:val="pln"/>
          <w:rFonts w:ascii="Consolas" w:hAnsi="Consolas" w:cs="Consolas"/>
          <w:color w:val="313131"/>
        </w:rPr>
      </w:pPr>
      <w:ins w:id="335" w:author="Unknown">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proofErr w:type="spellStart"/>
        <w:r>
          <w:rPr>
            <w:rStyle w:val="atn"/>
            <w:rFonts w:ascii="Consolas" w:hAnsi="Consolas" w:cs="Consolas"/>
            <w:color w:val="7F0055"/>
          </w:rPr>
          <w:t>ngFor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"let </w:t>
        </w:r>
        <w:proofErr w:type="spellStart"/>
        <w:r>
          <w:rPr>
            <w:rStyle w:val="atv"/>
            <w:rFonts w:ascii="Consolas" w:hAnsi="Consolas" w:cs="Consolas"/>
            <w:color w:val="008800"/>
          </w:rPr>
          <w:t>i</w:t>
        </w:r>
        <w:proofErr w:type="spellEnd"/>
        <w:r>
          <w:rPr>
            <w:rStyle w:val="atv"/>
            <w:rFonts w:ascii="Consolas" w:hAnsi="Consolas" w:cs="Consolas"/>
            <w:color w:val="008800"/>
          </w:rPr>
          <w:t xml:space="preserve"> of months"</w:t>
        </w:r>
        <w:r>
          <w:rPr>
            <w:rStyle w:val="tag"/>
            <w:rFonts w:ascii="Consolas" w:hAnsi="Consolas" w:cs="Consolas"/>
            <w:color w:val="000088"/>
          </w:rPr>
          <w:t>&gt;</w:t>
        </w:r>
        <w:r>
          <w:rPr>
            <w:rStyle w:val="pln"/>
            <w:rFonts w:ascii="Consolas" w:hAnsi="Consolas" w:cs="Consolas"/>
            <w:color w:val="313131"/>
          </w:rPr>
          <w:t>{{</w:t>
        </w:r>
        <w:proofErr w:type="spellStart"/>
        <w:r>
          <w:rPr>
            <w:rStyle w:val="pln"/>
            <w:rFonts w:ascii="Consolas" w:hAnsi="Consolas" w:cs="Consolas"/>
            <w:color w:val="313131"/>
          </w:rPr>
          <w:t>i</w:t>
        </w:r>
        <w:proofErr w:type="spellEnd"/>
        <w:r>
          <w:rPr>
            <w:rStyle w:val="pln"/>
            <w:rFonts w:ascii="Consolas" w:hAnsi="Consolas" w:cs="Consolas"/>
            <w:color w:val="313131"/>
          </w:rPr>
          <w:t>}}</w:t>
        </w:r>
        <w:r>
          <w:rPr>
            <w:rStyle w:val="tag"/>
            <w:rFonts w:ascii="Consolas" w:hAnsi="Consolas" w:cs="Consolas"/>
            <w:color w:val="000088"/>
          </w:rPr>
          <w:t>&lt;/option&gt;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36" w:author="Unknown"/>
          <w:rStyle w:val="pln"/>
          <w:rFonts w:ascii="Consolas" w:hAnsi="Consolas" w:cs="Consolas"/>
          <w:color w:val="313131"/>
        </w:rPr>
      </w:pPr>
      <w:ins w:id="337"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38" w:author="Unknown"/>
          <w:rStyle w:val="pln"/>
          <w:rFonts w:ascii="Consolas" w:hAnsi="Consolas" w:cs="Consolas"/>
          <w:color w:val="313131"/>
        </w:rPr>
      </w:pPr>
      <w:ins w:id="339"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40" w:author="Unknown"/>
          <w:rStyle w:val="pln"/>
          <w:rFonts w:ascii="Consolas" w:hAnsi="Consolas" w:cs="Consolas"/>
          <w:color w:val="313131"/>
        </w:rPr>
      </w:pPr>
      <w:ins w:id="341" w:author="Unknown">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42"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43" w:author="Unknown"/>
          <w:rStyle w:val="pln"/>
          <w:rFonts w:ascii="Consolas" w:hAnsi="Consolas" w:cs="Consolas"/>
          <w:color w:val="313131"/>
        </w:rPr>
      </w:pPr>
      <w:ins w:id="344"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45" w:author="Unknown"/>
          <w:rStyle w:val="pln"/>
          <w:rFonts w:ascii="Consolas" w:hAnsi="Consolas" w:cs="Consolas"/>
          <w:color w:val="313131"/>
        </w:rPr>
      </w:pPr>
      <w:ins w:id="346" w:author="Unknown">
        <w:r>
          <w:rPr>
            <w:rStyle w:val="pln"/>
            <w:rFonts w:ascii="Consolas" w:hAnsi="Consolas" w:cs="Consolas"/>
            <w:color w:val="313131"/>
          </w:rPr>
          <w:t xml:space="preserve">   </w:t>
        </w:r>
        <w:r>
          <w:rPr>
            <w:rStyle w:val="tag"/>
            <w:rFonts w:ascii="Consolas" w:hAnsi="Consolas" w:cs="Consolas"/>
            <w:color w:val="000088"/>
          </w:rPr>
          <w:t>&lt;span</w:t>
        </w:r>
        <w:r>
          <w:rPr>
            <w:rStyle w:val="pln"/>
            <w:rFonts w:ascii="Consolas" w:hAnsi="Consolas" w:cs="Consolas"/>
            <w:color w:val="313131"/>
          </w:rPr>
          <w:t xml:space="preserve"> *</w:t>
        </w:r>
        <w:proofErr w:type="spellStart"/>
        <w:r>
          <w:rPr>
            <w:rStyle w:val="atn"/>
            <w:rFonts w:ascii="Consolas" w:hAnsi="Consolas" w:cs="Consolas"/>
            <w:color w:val="7F0055"/>
          </w:rPr>
          <w:t>ngIf</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isavailable</w:t>
        </w:r>
        <w:proofErr w:type="spellEnd"/>
        <w:r>
          <w:rPr>
            <w:rStyle w:val="atv"/>
            <w:rFonts w:ascii="Consolas" w:hAnsi="Consolas" w:cs="Consolas"/>
            <w:color w:val="008800"/>
          </w:rPr>
          <w:t>; then condition1 else condition2"</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47" w:author="Unknown"/>
          <w:rStyle w:val="pln"/>
          <w:rFonts w:ascii="Consolas" w:hAnsi="Consolas" w:cs="Consolas"/>
          <w:color w:val="313131"/>
        </w:rPr>
      </w:pPr>
      <w:ins w:id="348" w:author="Unknown">
        <w:r>
          <w:rPr>
            <w:rStyle w:val="pln"/>
            <w:rFonts w:ascii="Consolas" w:hAnsi="Consolas" w:cs="Consolas"/>
            <w:color w:val="313131"/>
          </w:rPr>
          <w:t xml:space="preserve">      Condition is valid.</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49" w:author="Unknown"/>
          <w:rStyle w:val="pln"/>
          <w:rFonts w:ascii="Consolas" w:hAnsi="Consolas" w:cs="Consolas"/>
          <w:color w:val="313131"/>
        </w:rPr>
      </w:pPr>
      <w:ins w:id="350" w:author="Unknown">
        <w:r>
          <w:rPr>
            <w:rStyle w:val="pln"/>
            <w:rFonts w:ascii="Consolas" w:hAnsi="Consolas" w:cs="Consolas"/>
            <w:color w:val="313131"/>
          </w:rPr>
          <w:t xml:space="preserve">   </w:t>
        </w:r>
        <w:r>
          <w:rPr>
            <w:rStyle w:val="tag"/>
            <w:rFonts w:ascii="Consolas" w:hAnsi="Consolas" w:cs="Consolas"/>
            <w:color w:val="000088"/>
          </w:rPr>
          <w:t>&lt;/span&gt;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51" w:author="Unknown"/>
          <w:rStyle w:val="pln"/>
          <w:rFonts w:ascii="Consolas" w:hAnsi="Consolas" w:cs="Consolas"/>
          <w:color w:val="313131"/>
        </w:rPr>
      </w:pPr>
      <w:ins w:id="352" w:author="Unknown">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w:t>
        </w:r>
        <w:r>
          <w:rPr>
            <w:rStyle w:val="pln"/>
            <w:rFonts w:ascii="Consolas" w:hAnsi="Consolas" w:cs="Consolas"/>
            <w:color w:val="313131"/>
          </w:rPr>
          <w:t xml:space="preserve"> #</w:t>
        </w:r>
        <w:r>
          <w:rPr>
            <w:rStyle w:val="atn"/>
            <w:rFonts w:ascii="Consolas" w:hAnsi="Consolas" w:cs="Consolas"/>
            <w:color w:val="7F0055"/>
          </w:rPr>
          <w:t>condition1</w:t>
        </w:r>
        <w:r>
          <w:rPr>
            <w:rStyle w:val="tag"/>
            <w:rFonts w:ascii="Consolas" w:hAnsi="Consolas" w:cs="Consolas"/>
            <w:color w:val="000088"/>
          </w:rPr>
          <w:t>&gt;</w:t>
        </w:r>
        <w:r>
          <w:rPr>
            <w:rStyle w:val="pln"/>
            <w:rFonts w:ascii="Consolas" w:hAnsi="Consolas" w:cs="Consolas"/>
            <w:color w:val="313131"/>
          </w:rPr>
          <w:t>Condition is valid</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53" w:author="Unknown"/>
          <w:rStyle w:val="pln"/>
          <w:rFonts w:ascii="Consolas" w:hAnsi="Consolas" w:cs="Consolas"/>
          <w:color w:val="313131"/>
        </w:rPr>
      </w:pPr>
      <w:ins w:id="354" w:author="Unknown">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w:t>
        </w:r>
        <w:r>
          <w:rPr>
            <w:rStyle w:val="pln"/>
            <w:rFonts w:ascii="Consolas" w:hAnsi="Consolas" w:cs="Consolas"/>
            <w:color w:val="313131"/>
          </w:rPr>
          <w:t xml:space="preserve"> #</w:t>
        </w:r>
        <w:r>
          <w:rPr>
            <w:rStyle w:val="atn"/>
            <w:rFonts w:ascii="Consolas" w:hAnsi="Consolas" w:cs="Consolas"/>
            <w:color w:val="7F0055"/>
          </w:rPr>
          <w:t>condition2</w:t>
        </w:r>
        <w:r>
          <w:rPr>
            <w:rStyle w:val="tag"/>
            <w:rFonts w:ascii="Consolas" w:hAnsi="Consolas" w:cs="Consolas"/>
            <w:color w:val="000088"/>
          </w:rPr>
          <w:t>&gt;</w:t>
        </w:r>
        <w:r>
          <w:rPr>
            <w:rStyle w:val="pln"/>
            <w:rFonts w:ascii="Consolas" w:hAnsi="Consolas" w:cs="Consolas"/>
            <w:color w:val="313131"/>
          </w:rPr>
          <w:t>Condition is invalid</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55" w:author="Unknown"/>
          <w:rStyle w:val="pln"/>
          <w:rFonts w:ascii="Consolas" w:hAnsi="Consolas" w:cs="Consolas"/>
          <w:color w:val="313131"/>
        </w:rPr>
      </w:pPr>
      <w:ins w:id="356"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57" w:author="Unknown"/>
          <w:rStyle w:val="pln"/>
          <w:rFonts w:ascii="Consolas" w:hAnsi="Consolas" w:cs="Consolas"/>
          <w:color w:val="313131"/>
        </w:rPr>
      </w:pPr>
      <w:ins w:id="358" w:author="Unknown">
        <w:r>
          <w:rPr>
            <w:rStyle w:val="tag"/>
            <w:rFonts w:ascii="Consolas" w:hAnsi="Consolas" w:cs="Consolas"/>
            <w:color w:val="000088"/>
          </w:rPr>
          <w:t>&lt;button</w:t>
        </w:r>
        <w:r>
          <w:rPr>
            <w:rStyle w:val="pln"/>
            <w:rFonts w:ascii="Consolas" w:hAnsi="Consolas" w:cs="Consolas"/>
            <w:color w:val="313131"/>
          </w:rPr>
          <w:t xml:space="preserve"> (</w:t>
        </w:r>
        <w:r>
          <w:rPr>
            <w:rStyle w:val="atn"/>
            <w:rFonts w:ascii="Consolas" w:hAnsi="Consolas" w:cs="Consolas"/>
            <w:color w:val="7F0055"/>
          </w:rPr>
          <w:t>click</w:t>
        </w:r>
        <w:r>
          <w:rPr>
            <w:rStyle w:val="pln"/>
            <w:rFonts w:ascii="Consolas" w:hAnsi="Consolas" w:cs="Consolas"/>
            <w:color w:val="313131"/>
          </w:rPr>
          <w:t>)</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myClickFunction</w:t>
        </w:r>
        <w:proofErr w:type="spellEnd"/>
        <w:r>
          <w:rPr>
            <w:rStyle w:val="atv"/>
            <w:rFonts w:ascii="Consolas" w:hAnsi="Consolas" w:cs="Consolas"/>
            <w:color w:val="008800"/>
          </w:rPr>
          <w:t>($event)"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59" w:author="Unknown"/>
          <w:rStyle w:val="pln"/>
          <w:rFonts w:ascii="Consolas" w:hAnsi="Consolas" w:cs="Consolas"/>
          <w:color w:val="313131"/>
        </w:rPr>
      </w:pPr>
      <w:ins w:id="360" w:author="Unknown">
        <w:r>
          <w:rPr>
            <w:rStyle w:val="pln"/>
            <w:rFonts w:ascii="Consolas" w:hAnsi="Consolas" w:cs="Consolas"/>
            <w:color w:val="313131"/>
          </w:rPr>
          <w:t xml:space="preserve">   Click Me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61" w:author="Unknown"/>
          <w:rFonts w:ascii="Consolas" w:hAnsi="Consolas" w:cs="Consolas"/>
          <w:color w:val="313131"/>
        </w:rPr>
      </w:pPr>
      <w:ins w:id="362" w:author="Unknown">
        <w:r>
          <w:rPr>
            <w:rStyle w:val="tag"/>
            <w:rFonts w:ascii="Consolas" w:hAnsi="Consolas" w:cs="Consolas"/>
            <w:color w:val="000088"/>
          </w:rPr>
          <w:t>&lt;/button&gt;</w:t>
        </w:r>
      </w:ins>
    </w:p>
    <w:p w:rsidR="00AD7B06" w:rsidRDefault="00AD7B06" w:rsidP="00AD7B06">
      <w:pPr>
        <w:pStyle w:val="NormalWeb"/>
        <w:spacing w:before="0" w:beforeAutospacing="0" w:after="144" w:afterAutospacing="0" w:line="360" w:lineRule="atLeast"/>
        <w:ind w:left="48" w:right="48"/>
        <w:jc w:val="both"/>
        <w:rPr>
          <w:ins w:id="363" w:author="Unknown"/>
          <w:rFonts w:ascii="Verdana" w:hAnsi="Verdana"/>
          <w:color w:val="000000"/>
        </w:rPr>
      </w:pPr>
      <w:ins w:id="364" w:author="Unknown">
        <w:r>
          <w:rPr>
            <w:rFonts w:ascii="Verdana" w:hAnsi="Verdana"/>
            <w:color w:val="000000"/>
          </w:rPr>
          <w:t>In the </w:t>
        </w:r>
        <w:r>
          <w:rPr>
            <w:rFonts w:ascii="Verdana" w:hAnsi="Verdana"/>
            <w:b/>
            <w:bCs/>
            <w:color w:val="000000"/>
          </w:rPr>
          <w:t>app.component.html</w:t>
        </w:r>
        <w:r>
          <w:rPr>
            <w:rFonts w:ascii="Verdana" w:hAnsi="Verdana"/>
            <w:color w:val="000000"/>
          </w:rPr>
          <w:t> file, we have defined a button and added a function to it using the click event.</w:t>
        </w:r>
      </w:ins>
    </w:p>
    <w:p w:rsidR="00AD7B06" w:rsidRDefault="00AD7B06" w:rsidP="00AD7B06">
      <w:pPr>
        <w:pStyle w:val="NormalWeb"/>
        <w:spacing w:before="0" w:beforeAutospacing="0" w:after="144" w:afterAutospacing="0" w:line="360" w:lineRule="atLeast"/>
        <w:ind w:left="48" w:right="48"/>
        <w:jc w:val="both"/>
        <w:rPr>
          <w:ins w:id="365" w:author="Unknown"/>
          <w:rFonts w:ascii="Verdana" w:hAnsi="Verdana"/>
          <w:color w:val="000000"/>
        </w:rPr>
      </w:pPr>
      <w:ins w:id="366" w:author="Unknown">
        <w:r>
          <w:rPr>
            <w:rFonts w:ascii="Verdana" w:hAnsi="Verdana"/>
            <w:color w:val="000000"/>
          </w:rPr>
          <w:t>Following is the syntax to define a button and add a function to it.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367" w:author="Unknown"/>
          <w:rFonts w:ascii="Consolas" w:hAnsi="Consolas" w:cs="Consolas"/>
          <w:color w:val="313131"/>
          <w:sz w:val="18"/>
          <w:szCs w:val="18"/>
        </w:rPr>
      </w:pPr>
      <w:ins w:id="368" w:author="Unknown">
        <w:r>
          <w:rPr>
            <w:rFonts w:ascii="Consolas" w:hAnsi="Consolas" w:cs="Consolas"/>
            <w:color w:val="313131"/>
            <w:sz w:val="18"/>
            <w:szCs w:val="18"/>
          </w:rPr>
          <w:t>(click)="</w:t>
        </w:r>
        <w:proofErr w:type="spellStart"/>
        <w:r>
          <w:rPr>
            <w:rFonts w:ascii="Consolas" w:hAnsi="Consolas" w:cs="Consolas"/>
            <w:color w:val="313131"/>
            <w:sz w:val="18"/>
            <w:szCs w:val="18"/>
          </w:rPr>
          <w:t>myClickFunction</w:t>
        </w:r>
        <w:proofErr w:type="spellEnd"/>
        <w:r>
          <w:rPr>
            <w:rFonts w:ascii="Consolas" w:hAnsi="Consolas" w:cs="Consolas"/>
            <w:color w:val="313131"/>
            <w:sz w:val="18"/>
            <w:szCs w:val="18"/>
          </w:rPr>
          <w:t>($event)"</w:t>
        </w:r>
      </w:ins>
    </w:p>
    <w:p w:rsidR="00AD7B06" w:rsidRDefault="00AD7B06" w:rsidP="00AD7B06">
      <w:pPr>
        <w:pStyle w:val="NormalWeb"/>
        <w:spacing w:before="0" w:beforeAutospacing="0" w:after="144" w:afterAutospacing="0" w:line="360" w:lineRule="atLeast"/>
        <w:ind w:left="48" w:right="48"/>
        <w:jc w:val="both"/>
        <w:rPr>
          <w:ins w:id="369" w:author="Unknown"/>
          <w:rFonts w:ascii="Verdana" w:hAnsi="Verdana"/>
          <w:color w:val="000000"/>
        </w:rPr>
      </w:pPr>
      <w:ins w:id="370" w:author="Unknown">
        <w:r>
          <w:rPr>
            <w:rFonts w:ascii="Verdana" w:hAnsi="Verdana"/>
            <w:color w:val="000000"/>
          </w:rPr>
          <w:t>The function is defined in the </w:t>
        </w:r>
        <w:r>
          <w:rPr>
            <w:rFonts w:ascii="Verdana" w:hAnsi="Verdana"/>
            <w:b/>
            <w:bCs/>
            <w:color w:val="000000"/>
          </w:rPr>
          <w:t>.</w:t>
        </w:r>
        <w:proofErr w:type="spellStart"/>
        <w:r>
          <w:rPr>
            <w:rFonts w:ascii="Verdana" w:hAnsi="Verdana"/>
            <w:b/>
            <w:bCs/>
            <w:color w:val="000000"/>
          </w:rPr>
          <w:t>ts</w:t>
        </w:r>
        <w:proofErr w:type="spellEnd"/>
        <w:r>
          <w:rPr>
            <w:rFonts w:ascii="Verdana" w:hAnsi="Verdana"/>
            <w:color w:val="000000"/>
          </w:rPr>
          <w:t> file: </w:t>
        </w:r>
        <w:proofErr w:type="spellStart"/>
        <w:r>
          <w:rPr>
            <w:rFonts w:ascii="Verdana" w:hAnsi="Verdana"/>
            <w:b/>
            <w:bCs/>
            <w:color w:val="000000"/>
          </w:rPr>
          <w:t>app.component.ts</w:t>
        </w:r>
        <w:proofErr w:type="spellEnd"/>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71" w:author="Unknown"/>
          <w:rStyle w:val="pln"/>
          <w:rFonts w:ascii="Consolas" w:hAnsi="Consolas" w:cs="Consolas"/>
          <w:color w:val="313131"/>
        </w:rPr>
      </w:pPr>
      <w:ins w:id="372"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73"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74" w:author="Unknown"/>
          <w:rStyle w:val="pln"/>
          <w:rFonts w:ascii="Consolas" w:hAnsi="Consolas" w:cs="Consolas"/>
          <w:color w:val="313131"/>
        </w:rPr>
      </w:pPr>
      <w:ins w:id="375"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76" w:author="Unknown"/>
          <w:rStyle w:val="pln"/>
          <w:rFonts w:ascii="Consolas" w:hAnsi="Consolas" w:cs="Consolas"/>
          <w:color w:val="313131"/>
        </w:rPr>
      </w:pPr>
      <w:ins w:id="377" w:author="Unknown">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78" w:author="Unknown"/>
          <w:rStyle w:val="pln"/>
          <w:rFonts w:ascii="Consolas" w:hAnsi="Consolas" w:cs="Consolas"/>
          <w:color w:val="313131"/>
        </w:rPr>
      </w:pPr>
      <w:ins w:id="379" w:author="Unknown">
        <w:r>
          <w:rPr>
            <w:rStyle w:val="pln"/>
            <w:rFonts w:ascii="Consolas" w:hAnsi="Consolas" w:cs="Consolas"/>
            <w:color w:val="313131"/>
          </w:rPr>
          <w:lastRenderedPageBreak/>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80" w:author="Unknown"/>
          <w:rStyle w:val="pln"/>
          <w:rFonts w:ascii="Consolas" w:hAnsi="Consolas" w:cs="Consolas"/>
          <w:color w:val="313131"/>
        </w:rPr>
      </w:pPr>
      <w:ins w:id="381" w:author="Unknown">
        <w:r>
          <w:rPr>
            <w:rStyle w:val="pln"/>
            <w:rFonts w:ascii="Consolas" w:hAnsi="Consolas" w:cs="Consolas"/>
            <w:color w:val="313131"/>
          </w:rPr>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82" w:author="Unknown"/>
          <w:rStyle w:val="pln"/>
          <w:rFonts w:ascii="Consolas" w:hAnsi="Consolas" w:cs="Consolas"/>
          <w:color w:val="313131"/>
        </w:rPr>
      </w:pPr>
      <w:ins w:id="383"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84"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85" w:author="Unknown"/>
          <w:rStyle w:val="pln"/>
          <w:rFonts w:ascii="Consolas" w:hAnsi="Consolas" w:cs="Consolas"/>
          <w:color w:val="313131"/>
        </w:rPr>
      </w:pPr>
      <w:ins w:id="386"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87" w:author="Unknown"/>
          <w:rStyle w:val="pln"/>
          <w:rFonts w:ascii="Consolas" w:hAnsi="Consolas" w:cs="Consolas"/>
          <w:color w:val="313131"/>
        </w:rPr>
      </w:pPr>
      <w:ins w:id="388"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89" w:author="Unknown"/>
          <w:rStyle w:val="pln"/>
          <w:rFonts w:ascii="Consolas" w:hAnsi="Consolas" w:cs="Consolas"/>
          <w:color w:val="313131"/>
        </w:rPr>
      </w:pPr>
      <w:ins w:id="390" w:author="Unknown">
        <w:r>
          <w:rPr>
            <w:rStyle w:val="pln"/>
            <w:rFonts w:ascii="Consolas" w:hAnsi="Consolas" w:cs="Consolas"/>
            <w:color w:val="313131"/>
          </w:rPr>
          <w:t xml:space="preserve">   </w:t>
        </w:r>
        <w:r>
          <w:rPr>
            <w:rStyle w:val="com"/>
            <w:rFonts w:ascii="Consolas" w:hAnsi="Consolas" w:cs="Consolas"/>
            <w:color w:val="880000"/>
          </w:rPr>
          <w:t>//array of months.</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91" w:author="Unknown"/>
          <w:rStyle w:val="pln"/>
          <w:rFonts w:ascii="Consolas" w:hAnsi="Consolas" w:cs="Consolas"/>
          <w:color w:val="313131"/>
        </w:rPr>
      </w:pPr>
      <w:ins w:id="392"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Feburary</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"March"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93" w:author="Unknown"/>
          <w:rStyle w:val="pln"/>
          <w:rFonts w:ascii="Consolas" w:hAnsi="Consolas" w:cs="Consolas"/>
          <w:color w:val="313131"/>
        </w:rPr>
      </w:pPr>
      <w:ins w:id="394" w:author="Unknown">
        <w:r>
          <w:rPr>
            <w:rStyle w:val="pln"/>
            <w:rFonts w:ascii="Consolas" w:hAnsi="Consolas" w:cs="Consolas"/>
            <w:color w:val="313131"/>
          </w:rPr>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"August"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95" w:author="Unknown"/>
          <w:rStyle w:val="pln"/>
          <w:rFonts w:ascii="Consolas" w:hAnsi="Consolas" w:cs="Consolas"/>
          <w:color w:val="313131"/>
        </w:rPr>
      </w:pPr>
      <w:ins w:id="396" w:author="Unknown">
        <w:r>
          <w:rPr>
            <w:rStyle w:val="pln"/>
            <w:rFonts w:ascii="Consolas" w:hAnsi="Consolas" w:cs="Consolas"/>
            <w:color w:val="313131"/>
          </w:rPr>
          <w:t xml:space="preserve">            </w:t>
        </w:r>
        <w:r>
          <w:rPr>
            <w:rStyle w:val="str"/>
            <w:rFonts w:ascii="Consolas" w:hAnsi="Consolas" w:cs="Consolas"/>
            <w:color w:val="008800"/>
          </w:rPr>
          <w:t>"October"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"November"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97" w:author="Unknown"/>
          <w:rStyle w:val="pln"/>
          <w:rFonts w:ascii="Consolas" w:hAnsi="Consolas" w:cs="Consolas"/>
          <w:color w:val="313131"/>
        </w:rPr>
      </w:pPr>
      <w:ins w:id="398" w:author="Unknown">
        <w:r>
          <w:rPr>
            <w:rStyle w:val="pln"/>
            <w:rFonts w:ascii="Consolas" w:hAnsi="Consolas" w:cs="Consolas"/>
            <w:color w:val="313131"/>
          </w:rPr>
          <w:t xml:space="preserve">   </w:t>
        </w:r>
        <w:proofErr w:type="spellStart"/>
        <w:r>
          <w:rPr>
            <w:rStyle w:val="pln"/>
            <w:rFonts w:ascii="Consolas" w:hAnsi="Consolas" w:cs="Consolas"/>
            <w:color w:val="313131"/>
          </w:rPr>
          <w:t>isavailable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99" w:author="Unknown"/>
          <w:rStyle w:val="pln"/>
          <w:rFonts w:ascii="Consolas" w:hAnsi="Consolas" w:cs="Consolas"/>
          <w:color w:val="313131"/>
        </w:rPr>
      </w:pPr>
      <w:ins w:id="400" w:author="Unknown">
        <w:r>
          <w:rPr>
            <w:rStyle w:val="pln"/>
            <w:rFonts w:ascii="Consolas" w:hAnsi="Consolas" w:cs="Consolas"/>
            <w:color w:val="313131"/>
          </w:rPr>
          <w:t xml:space="preserve">   </w:t>
        </w:r>
        <w:proofErr w:type="spellStart"/>
        <w:r>
          <w:rPr>
            <w:rStyle w:val="pln"/>
            <w:rFonts w:ascii="Consolas" w:hAnsi="Consolas" w:cs="Consolas"/>
            <w:color w:val="313131"/>
          </w:rPr>
          <w:t>myClickFunction</w:t>
        </w:r>
        <w:proofErr w:type="spellEnd"/>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01" w:author="Unknown"/>
          <w:rStyle w:val="pln"/>
          <w:rFonts w:ascii="Consolas" w:hAnsi="Consolas" w:cs="Consolas"/>
          <w:color w:val="313131"/>
        </w:rPr>
      </w:pPr>
      <w:ins w:id="402" w:author="Unknown">
        <w:r>
          <w:rPr>
            <w:rStyle w:val="pln"/>
            <w:rFonts w:ascii="Consolas" w:hAnsi="Consolas" w:cs="Consolas"/>
            <w:color w:val="313131"/>
          </w:rPr>
          <w:t xml:space="preserve">      </w:t>
        </w:r>
        <w:r>
          <w:rPr>
            <w:rStyle w:val="com"/>
            <w:rFonts w:ascii="Consolas" w:hAnsi="Consolas" w:cs="Consolas"/>
            <w:color w:val="880000"/>
          </w:rPr>
          <w:t>//just added console.log which will display the event details in browser on click of the button.</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03" w:author="Unknown"/>
          <w:rStyle w:val="pln"/>
          <w:rFonts w:ascii="Consolas" w:hAnsi="Consolas" w:cs="Consolas"/>
          <w:color w:val="313131"/>
        </w:rPr>
      </w:pPr>
      <w:ins w:id="404" w:author="Unknown">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"Button is clicked"</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05" w:author="Unknown"/>
          <w:rStyle w:val="pln"/>
          <w:rFonts w:ascii="Consolas" w:hAnsi="Consolas" w:cs="Consolas"/>
          <w:color w:val="313131"/>
        </w:rPr>
      </w:pPr>
      <w:ins w:id="406" w:author="Unknown">
        <w:r>
          <w:rPr>
            <w:rStyle w:val="pln"/>
            <w:rFonts w:ascii="Consolas" w:hAnsi="Consolas" w:cs="Consolas"/>
            <w:color w:val="313131"/>
          </w:rPr>
          <w:t xml:space="preserve">      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07" w:author="Unknown"/>
          <w:rStyle w:val="pln"/>
          <w:rFonts w:ascii="Consolas" w:hAnsi="Consolas" w:cs="Consolas"/>
          <w:color w:val="313131"/>
        </w:rPr>
      </w:pPr>
      <w:ins w:id="408" w:author="Unknown">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09" w:author="Unknown"/>
          <w:rFonts w:ascii="Consolas" w:hAnsi="Consolas" w:cs="Consolas"/>
          <w:color w:val="313131"/>
        </w:rPr>
      </w:pPr>
      <w:ins w:id="410" w:author="Unknown">
        <w:r>
          <w:rPr>
            <w:rStyle w:val="pun"/>
            <w:rFonts w:ascii="Consolas" w:hAnsi="Consolas" w:cs="Consolas"/>
            <w:color w:val="666600"/>
          </w:rPr>
          <w:t>}</w:t>
        </w:r>
      </w:ins>
    </w:p>
    <w:p w:rsidR="00AD7B06" w:rsidRDefault="00AD7B06" w:rsidP="00AD7B06">
      <w:pPr>
        <w:pStyle w:val="NormalWeb"/>
        <w:spacing w:before="0" w:beforeAutospacing="0" w:after="144" w:afterAutospacing="0" w:line="360" w:lineRule="atLeast"/>
        <w:ind w:left="48" w:right="48"/>
        <w:jc w:val="both"/>
        <w:rPr>
          <w:ins w:id="411" w:author="Unknown"/>
          <w:rFonts w:ascii="Verdana" w:hAnsi="Verdana"/>
          <w:color w:val="000000"/>
        </w:rPr>
      </w:pPr>
      <w:ins w:id="412" w:author="Unknown">
        <w:r>
          <w:rPr>
            <w:rFonts w:ascii="Verdana" w:hAnsi="Verdana"/>
            <w:color w:val="000000"/>
          </w:rPr>
          <w:t>Upon clicking the button, the control will come to the function </w:t>
        </w:r>
        <w:proofErr w:type="spellStart"/>
        <w:r>
          <w:rPr>
            <w:rFonts w:ascii="Verdana" w:hAnsi="Verdana"/>
            <w:b/>
            <w:bCs/>
            <w:color w:val="000000"/>
          </w:rPr>
          <w:t>myClickFunction</w:t>
        </w:r>
        <w:proofErr w:type="spellEnd"/>
        <w:r>
          <w:rPr>
            <w:rFonts w:ascii="Verdana" w:hAnsi="Verdana"/>
            <w:color w:val="000000"/>
          </w:rPr>
          <w:t> and a dialog box will appear, which displays </w:t>
        </w:r>
        <w:r>
          <w:rPr>
            <w:rFonts w:ascii="Verdana" w:hAnsi="Verdana"/>
            <w:b/>
            <w:bCs/>
            <w:color w:val="000000"/>
          </w:rPr>
          <w:t>the Button is clicked</w:t>
        </w:r>
        <w:r>
          <w:rPr>
            <w:rFonts w:ascii="Verdana" w:hAnsi="Verdana"/>
            <w:color w:val="000000"/>
          </w:rPr>
          <w:t> as shown in the following screenshot −</w:t>
        </w:r>
      </w:ins>
    </w:p>
    <w:p w:rsidR="00AD7B06" w:rsidRDefault="00AD7B06" w:rsidP="00AD7B06">
      <w:pPr>
        <w:rPr>
          <w:ins w:id="413" w:author="Unknown"/>
          <w:rFonts w:ascii="Times New Roman" w:hAnsi="Times New Roman"/>
        </w:rPr>
      </w:pPr>
      <w:r>
        <w:rPr>
          <w:noProof/>
          <w:lang w:eastAsia="en-IN"/>
        </w:rPr>
        <w:drawing>
          <wp:inline distT="0" distB="0" distL="0" distR="0">
            <wp:extent cx="5715000" cy="2000250"/>
            <wp:effectExtent l="19050" t="0" r="0" b="0"/>
            <wp:docPr id="18" name="Picture 18" descr="Output Using myClick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Using myClickFunction"/>
                    <pic:cNvPicPr>
                      <a:picLocks noChangeAspect="1" noChangeArrowheads="1"/>
                    </pic:cNvPicPr>
                  </pic:nvPicPr>
                  <pic:blipFill>
                    <a:blip r:embed="rId9"/>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AD7B06" w:rsidRDefault="00AD7B06" w:rsidP="00AD7B06">
      <w:pPr>
        <w:pStyle w:val="NormalWeb"/>
        <w:spacing w:before="0" w:beforeAutospacing="0" w:after="144" w:afterAutospacing="0" w:line="360" w:lineRule="atLeast"/>
        <w:ind w:left="48" w:right="48"/>
        <w:jc w:val="both"/>
        <w:rPr>
          <w:ins w:id="414" w:author="Unknown"/>
          <w:rFonts w:ascii="Verdana" w:hAnsi="Verdana"/>
          <w:color w:val="000000"/>
        </w:rPr>
      </w:pPr>
      <w:ins w:id="415" w:author="Unknown">
        <w:r>
          <w:rPr>
            <w:rFonts w:ascii="Verdana" w:hAnsi="Verdana"/>
            <w:color w:val="000000"/>
          </w:rPr>
          <w:t>Let us now add the change event to the dropdown.</w:t>
        </w:r>
      </w:ins>
    </w:p>
    <w:p w:rsidR="00AD7B06" w:rsidRDefault="00AD7B06" w:rsidP="00AD7B06">
      <w:pPr>
        <w:pStyle w:val="NormalWeb"/>
        <w:spacing w:before="0" w:beforeAutospacing="0" w:after="144" w:afterAutospacing="0" w:line="360" w:lineRule="atLeast"/>
        <w:ind w:left="48" w:right="48"/>
        <w:jc w:val="both"/>
        <w:rPr>
          <w:ins w:id="416" w:author="Unknown"/>
          <w:rFonts w:ascii="Verdana" w:hAnsi="Verdana"/>
          <w:color w:val="000000"/>
        </w:rPr>
      </w:pPr>
      <w:ins w:id="417" w:author="Unknown">
        <w:r>
          <w:rPr>
            <w:rFonts w:ascii="Verdana" w:hAnsi="Verdana"/>
            <w:color w:val="000000"/>
          </w:rPr>
          <w:lastRenderedPageBreak/>
          <w:t>The following line of code will help you add the change event to the dropdown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18" w:author="Unknown"/>
          <w:rStyle w:val="pln"/>
          <w:rFonts w:ascii="Consolas" w:hAnsi="Consolas" w:cs="Consolas"/>
          <w:color w:val="313131"/>
        </w:rPr>
      </w:pPr>
      <w:ins w:id="419" w:author="Unknown">
        <w:r>
          <w:rPr>
            <w:rStyle w:val="com"/>
            <w:rFonts w:ascii="Consolas" w:hAnsi="Consolas" w:cs="Consolas"/>
            <w:color w:val="880000"/>
          </w:rPr>
          <w:t>&lt;!--The content below is only a placeholder and can be replaced.--&gt;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20" w:author="Unknown"/>
          <w:rStyle w:val="pln"/>
          <w:rFonts w:ascii="Consolas" w:hAnsi="Consolas" w:cs="Consolas"/>
          <w:color w:val="313131"/>
        </w:rPr>
      </w:pPr>
      <w:ins w:id="421" w:author="Unknown">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text</w:t>
        </w:r>
        <w:r>
          <w:rPr>
            <w:rStyle w:val="pun"/>
            <w:rFonts w:ascii="Consolas" w:hAnsi="Consolas" w:cs="Consolas"/>
            <w:color w:val="666600"/>
          </w:rPr>
          <w:t>-</w:t>
        </w:r>
        <w:proofErr w:type="spellStart"/>
        <w:r>
          <w:rPr>
            <w:rStyle w:val="pln"/>
            <w:rFonts w:ascii="Consolas" w:hAnsi="Consolas" w:cs="Consolas"/>
            <w:color w:val="313131"/>
          </w:rPr>
          <w:t>align</w:t>
        </w:r>
        <w:r>
          <w:rPr>
            <w:rStyle w:val="pun"/>
            <w:rFonts w:ascii="Consolas" w:hAnsi="Consolas" w:cs="Consolas"/>
            <w:color w:val="666600"/>
          </w:rPr>
          <w:t>:</w:t>
        </w:r>
        <w:r>
          <w:rPr>
            <w:rStyle w:val="pln"/>
            <w:rFonts w:ascii="Consolas" w:hAnsi="Consolas" w:cs="Consolas"/>
            <w:color w:val="313131"/>
          </w:rPr>
          <w:t>center</w:t>
        </w:r>
        <w:proofErr w:type="spellEnd"/>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22" w:author="Unknown"/>
          <w:rStyle w:val="pln"/>
          <w:rFonts w:ascii="Consolas" w:hAnsi="Consolas" w:cs="Consolas"/>
          <w:color w:val="313131"/>
        </w:rPr>
      </w:pPr>
      <w:ins w:id="423"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24" w:author="Unknown"/>
          <w:rStyle w:val="pln"/>
          <w:rFonts w:ascii="Consolas" w:hAnsi="Consolas" w:cs="Consolas"/>
          <w:color w:val="313131"/>
        </w:rPr>
      </w:pPr>
      <w:ins w:id="425" w:author="Unknown">
        <w:r>
          <w:rPr>
            <w:rStyle w:val="pln"/>
            <w:rFonts w:ascii="Consolas" w:hAnsi="Consolas" w:cs="Consolas"/>
            <w:color w:val="313131"/>
          </w:rPr>
          <w:t xml:space="preserve">      Welcome to {{title}}.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26" w:author="Unknown"/>
          <w:rStyle w:val="pln"/>
          <w:rFonts w:ascii="Consolas" w:hAnsi="Consolas" w:cs="Consolas"/>
          <w:color w:val="313131"/>
        </w:rPr>
      </w:pPr>
      <w:ins w:id="427" w:author="Unknown">
        <w:r>
          <w:rPr>
            <w:rStyle w:val="pln"/>
            <w:rFonts w:ascii="Consolas" w:hAnsi="Consolas" w:cs="Consolas"/>
            <w:color w:val="313131"/>
          </w:rPr>
          <w:t xml:space="preserve">   </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28" w:author="Unknown"/>
          <w:rStyle w:val="pln"/>
          <w:rFonts w:ascii="Consolas" w:hAnsi="Consolas" w:cs="Consolas"/>
          <w:color w:val="313131"/>
        </w:rPr>
      </w:pPr>
      <w:ins w:id="429"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0"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1" w:author="Unknown"/>
          <w:rStyle w:val="pln"/>
          <w:rFonts w:ascii="Consolas" w:hAnsi="Consolas" w:cs="Consolas"/>
          <w:color w:val="313131"/>
        </w:rPr>
      </w:pPr>
      <w:ins w:id="432" w:author="Unknown">
        <w:r>
          <w:rPr>
            <w:rStyle w:val="tag"/>
            <w:rFonts w:ascii="Consolas" w:hAnsi="Consolas" w:cs="Consolas"/>
            <w:color w:val="000088"/>
          </w:rPr>
          <w:t>&lt;div&gt;</w:t>
        </w:r>
        <w:r>
          <w:rPr>
            <w:rStyle w:val="pln"/>
            <w:rFonts w:ascii="Consolas" w:hAnsi="Consolas" w:cs="Consolas"/>
            <w:color w:val="313131"/>
          </w:rPr>
          <w:t xml:space="preserve"> Months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3" w:author="Unknown"/>
          <w:rStyle w:val="pln"/>
          <w:rFonts w:ascii="Consolas" w:hAnsi="Consolas" w:cs="Consolas"/>
          <w:color w:val="313131"/>
        </w:rPr>
      </w:pPr>
      <w:ins w:id="434" w:author="Unknown">
        <w:r>
          <w:rPr>
            <w:rStyle w:val="pln"/>
            <w:rFonts w:ascii="Consolas" w:hAnsi="Consolas" w:cs="Consolas"/>
            <w:color w:val="313131"/>
          </w:rPr>
          <w:t xml:space="preserve">   </w:t>
        </w:r>
        <w:r>
          <w:rPr>
            <w:rStyle w:val="tag"/>
            <w:rFonts w:ascii="Consolas" w:hAnsi="Consolas" w:cs="Consolas"/>
            <w:color w:val="000088"/>
          </w:rPr>
          <w:t>&lt;select</w:t>
        </w:r>
        <w:r>
          <w:rPr>
            <w:rStyle w:val="pln"/>
            <w:rFonts w:ascii="Consolas" w:hAnsi="Consolas" w:cs="Consolas"/>
            <w:color w:val="313131"/>
          </w:rPr>
          <w:t xml:space="preserve"> (</w:t>
        </w:r>
        <w:r>
          <w:rPr>
            <w:rStyle w:val="atn"/>
            <w:rFonts w:ascii="Consolas" w:hAnsi="Consolas" w:cs="Consolas"/>
            <w:color w:val="7F0055"/>
          </w:rPr>
          <w:t>change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changemonths</w:t>
        </w:r>
        <w:proofErr w:type="spellEnd"/>
        <w:r>
          <w:rPr>
            <w:rStyle w:val="atv"/>
            <w:rFonts w:ascii="Consolas" w:hAnsi="Consolas" w:cs="Consolas"/>
            <w:color w:val="008800"/>
          </w:rPr>
          <w:t>($event)"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5" w:author="Unknown"/>
          <w:rStyle w:val="pln"/>
          <w:rFonts w:ascii="Consolas" w:hAnsi="Consolas" w:cs="Consolas"/>
          <w:color w:val="313131"/>
        </w:rPr>
      </w:pPr>
      <w:ins w:id="436" w:author="Unknown">
        <w:r>
          <w:rPr>
            <w:rStyle w:val="pln"/>
            <w:rFonts w:ascii="Consolas" w:hAnsi="Consolas" w:cs="Consolas"/>
            <w:color w:val="313131"/>
          </w:rPr>
          <w:t xml:space="preserve">      </w:t>
        </w:r>
        <w:r>
          <w:rPr>
            <w:rStyle w:val="tag"/>
            <w:rFonts w:ascii="Consolas" w:hAnsi="Consolas" w:cs="Consolas"/>
            <w:color w:val="000088"/>
          </w:rPr>
          <w:t>&lt;option</w:t>
        </w:r>
        <w:r>
          <w:rPr>
            <w:rStyle w:val="pln"/>
            <w:rFonts w:ascii="Consolas" w:hAnsi="Consolas" w:cs="Consolas"/>
            <w:color w:val="313131"/>
          </w:rPr>
          <w:t xml:space="preserve"> *</w:t>
        </w:r>
        <w:proofErr w:type="spellStart"/>
        <w:r>
          <w:rPr>
            <w:rStyle w:val="atn"/>
            <w:rFonts w:ascii="Consolas" w:hAnsi="Consolas" w:cs="Consolas"/>
            <w:color w:val="7F0055"/>
          </w:rPr>
          <w:t>ngFor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"let </w:t>
        </w:r>
        <w:proofErr w:type="spellStart"/>
        <w:r>
          <w:rPr>
            <w:rStyle w:val="atv"/>
            <w:rFonts w:ascii="Consolas" w:hAnsi="Consolas" w:cs="Consolas"/>
            <w:color w:val="008800"/>
          </w:rPr>
          <w:t>i</w:t>
        </w:r>
        <w:proofErr w:type="spellEnd"/>
        <w:r>
          <w:rPr>
            <w:rStyle w:val="atv"/>
            <w:rFonts w:ascii="Consolas" w:hAnsi="Consolas" w:cs="Consolas"/>
            <w:color w:val="008800"/>
          </w:rPr>
          <w:t xml:space="preserve"> of months"</w:t>
        </w:r>
        <w:r>
          <w:rPr>
            <w:rStyle w:val="tag"/>
            <w:rFonts w:ascii="Consolas" w:hAnsi="Consolas" w:cs="Consolas"/>
            <w:color w:val="000088"/>
          </w:rPr>
          <w:t>&gt;</w:t>
        </w:r>
        <w:r>
          <w:rPr>
            <w:rStyle w:val="pln"/>
            <w:rFonts w:ascii="Consolas" w:hAnsi="Consolas" w:cs="Consolas"/>
            <w:color w:val="313131"/>
          </w:rPr>
          <w:t>{{</w:t>
        </w:r>
        <w:proofErr w:type="spellStart"/>
        <w:r>
          <w:rPr>
            <w:rStyle w:val="pln"/>
            <w:rFonts w:ascii="Consolas" w:hAnsi="Consolas" w:cs="Consolas"/>
            <w:color w:val="313131"/>
          </w:rPr>
          <w:t>i</w:t>
        </w:r>
        <w:proofErr w:type="spellEnd"/>
        <w:r>
          <w:rPr>
            <w:rStyle w:val="pln"/>
            <w:rFonts w:ascii="Consolas" w:hAnsi="Consolas" w:cs="Consolas"/>
            <w:color w:val="313131"/>
          </w:rPr>
          <w:t>}}</w:t>
        </w:r>
        <w:r>
          <w:rPr>
            <w:rStyle w:val="tag"/>
            <w:rFonts w:ascii="Consolas" w:hAnsi="Consolas" w:cs="Consolas"/>
            <w:color w:val="000088"/>
          </w:rPr>
          <w:t>&lt;/option&gt;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7" w:author="Unknown"/>
          <w:rStyle w:val="pln"/>
          <w:rFonts w:ascii="Consolas" w:hAnsi="Consolas" w:cs="Consolas"/>
          <w:color w:val="313131"/>
        </w:rPr>
      </w:pPr>
      <w:ins w:id="438" w:author="Unknown">
        <w:r>
          <w:rPr>
            <w:rStyle w:val="pln"/>
            <w:rFonts w:ascii="Consolas" w:hAnsi="Consolas" w:cs="Consolas"/>
            <w:color w:val="313131"/>
          </w:rPr>
          <w:t xml:space="preserve">   </w:t>
        </w:r>
        <w:r>
          <w:rPr>
            <w:rStyle w:val="tag"/>
            <w:rFonts w:ascii="Consolas" w:hAnsi="Consolas" w:cs="Consolas"/>
            <w:color w:val="000088"/>
          </w:rPr>
          <w:t>&lt;/select&gt;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9" w:author="Unknown"/>
          <w:rStyle w:val="pln"/>
          <w:rFonts w:ascii="Consolas" w:hAnsi="Consolas" w:cs="Consolas"/>
          <w:color w:val="313131"/>
        </w:rPr>
      </w:pPr>
      <w:ins w:id="440"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41" w:author="Unknown"/>
          <w:rStyle w:val="pln"/>
          <w:rFonts w:ascii="Consolas" w:hAnsi="Consolas" w:cs="Consolas"/>
          <w:color w:val="313131"/>
        </w:rPr>
      </w:pPr>
      <w:ins w:id="442" w:author="Unknown">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43"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44" w:author="Unknown"/>
          <w:rStyle w:val="pln"/>
          <w:rFonts w:ascii="Consolas" w:hAnsi="Consolas" w:cs="Consolas"/>
          <w:color w:val="313131"/>
        </w:rPr>
      </w:pPr>
      <w:ins w:id="445"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46" w:author="Unknown"/>
          <w:rStyle w:val="pln"/>
          <w:rFonts w:ascii="Consolas" w:hAnsi="Consolas" w:cs="Consolas"/>
          <w:color w:val="313131"/>
        </w:rPr>
      </w:pPr>
      <w:ins w:id="447" w:author="Unknown">
        <w:r>
          <w:rPr>
            <w:rStyle w:val="pln"/>
            <w:rFonts w:ascii="Consolas" w:hAnsi="Consolas" w:cs="Consolas"/>
            <w:color w:val="313131"/>
          </w:rPr>
          <w:t xml:space="preserve">   </w:t>
        </w:r>
        <w:r>
          <w:rPr>
            <w:rStyle w:val="tag"/>
            <w:rFonts w:ascii="Consolas" w:hAnsi="Consolas" w:cs="Consolas"/>
            <w:color w:val="000088"/>
          </w:rPr>
          <w:t>&lt;span</w:t>
        </w:r>
        <w:r>
          <w:rPr>
            <w:rStyle w:val="pln"/>
            <w:rFonts w:ascii="Consolas" w:hAnsi="Consolas" w:cs="Consolas"/>
            <w:color w:val="313131"/>
          </w:rPr>
          <w:t xml:space="preserve"> *</w:t>
        </w:r>
        <w:proofErr w:type="spellStart"/>
        <w:r>
          <w:rPr>
            <w:rStyle w:val="atn"/>
            <w:rFonts w:ascii="Consolas" w:hAnsi="Consolas" w:cs="Consolas"/>
            <w:color w:val="7F0055"/>
          </w:rPr>
          <w:t>ngIf</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isavailable</w:t>
        </w:r>
        <w:proofErr w:type="spellEnd"/>
        <w:r>
          <w:rPr>
            <w:rStyle w:val="atv"/>
            <w:rFonts w:ascii="Consolas" w:hAnsi="Consolas" w:cs="Consolas"/>
            <w:color w:val="008800"/>
          </w:rPr>
          <w:t>; then condition1 else condition2"</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48" w:author="Unknown"/>
          <w:rStyle w:val="pln"/>
          <w:rFonts w:ascii="Consolas" w:hAnsi="Consolas" w:cs="Consolas"/>
          <w:color w:val="313131"/>
        </w:rPr>
      </w:pPr>
      <w:ins w:id="449" w:author="Unknown">
        <w:r>
          <w:rPr>
            <w:rStyle w:val="pln"/>
            <w:rFonts w:ascii="Consolas" w:hAnsi="Consolas" w:cs="Consolas"/>
            <w:color w:val="313131"/>
          </w:rPr>
          <w:t xml:space="preserve">      Condition is valid.</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0" w:author="Unknown"/>
          <w:rStyle w:val="pln"/>
          <w:rFonts w:ascii="Consolas" w:hAnsi="Consolas" w:cs="Consolas"/>
          <w:color w:val="313131"/>
        </w:rPr>
      </w:pPr>
      <w:ins w:id="451" w:author="Unknown">
        <w:r>
          <w:rPr>
            <w:rStyle w:val="pln"/>
            <w:rFonts w:ascii="Consolas" w:hAnsi="Consolas" w:cs="Consolas"/>
            <w:color w:val="313131"/>
          </w:rPr>
          <w:t xml:space="preserve">   </w:t>
        </w:r>
        <w:r>
          <w:rPr>
            <w:rStyle w:val="tag"/>
            <w:rFonts w:ascii="Consolas" w:hAnsi="Consolas" w:cs="Consolas"/>
            <w:color w:val="000088"/>
          </w:rPr>
          <w:t>&lt;/span&gt;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2" w:author="Unknown"/>
          <w:rStyle w:val="pln"/>
          <w:rFonts w:ascii="Consolas" w:hAnsi="Consolas" w:cs="Consolas"/>
          <w:color w:val="313131"/>
        </w:rPr>
      </w:pPr>
      <w:ins w:id="453" w:author="Unknown">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w:t>
        </w:r>
        <w:r>
          <w:rPr>
            <w:rStyle w:val="pln"/>
            <w:rFonts w:ascii="Consolas" w:hAnsi="Consolas" w:cs="Consolas"/>
            <w:color w:val="313131"/>
          </w:rPr>
          <w:t xml:space="preserve"> #</w:t>
        </w:r>
        <w:r>
          <w:rPr>
            <w:rStyle w:val="atn"/>
            <w:rFonts w:ascii="Consolas" w:hAnsi="Consolas" w:cs="Consolas"/>
            <w:color w:val="7F0055"/>
          </w:rPr>
          <w:t>condition1</w:t>
        </w:r>
        <w:r>
          <w:rPr>
            <w:rStyle w:val="tag"/>
            <w:rFonts w:ascii="Consolas" w:hAnsi="Consolas" w:cs="Consolas"/>
            <w:color w:val="000088"/>
          </w:rPr>
          <w:t>&gt;</w:t>
        </w:r>
        <w:r>
          <w:rPr>
            <w:rStyle w:val="pln"/>
            <w:rFonts w:ascii="Consolas" w:hAnsi="Consolas" w:cs="Consolas"/>
            <w:color w:val="313131"/>
          </w:rPr>
          <w:t>Condition is valid</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4" w:author="Unknown"/>
          <w:rStyle w:val="pln"/>
          <w:rFonts w:ascii="Consolas" w:hAnsi="Consolas" w:cs="Consolas"/>
          <w:color w:val="313131"/>
        </w:rPr>
      </w:pPr>
      <w:ins w:id="455" w:author="Unknown">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w:t>
        </w:r>
        <w:r>
          <w:rPr>
            <w:rStyle w:val="pln"/>
            <w:rFonts w:ascii="Consolas" w:hAnsi="Consolas" w:cs="Consolas"/>
            <w:color w:val="313131"/>
          </w:rPr>
          <w:t xml:space="preserve"> #</w:t>
        </w:r>
        <w:r>
          <w:rPr>
            <w:rStyle w:val="atn"/>
            <w:rFonts w:ascii="Consolas" w:hAnsi="Consolas" w:cs="Consolas"/>
            <w:color w:val="7F0055"/>
          </w:rPr>
          <w:t>condition2</w:t>
        </w:r>
        <w:r>
          <w:rPr>
            <w:rStyle w:val="tag"/>
            <w:rFonts w:ascii="Consolas" w:hAnsi="Consolas" w:cs="Consolas"/>
            <w:color w:val="000088"/>
          </w:rPr>
          <w:t>&gt;</w:t>
        </w:r>
        <w:r>
          <w:rPr>
            <w:rStyle w:val="pln"/>
            <w:rFonts w:ascii="Consolas" w:hAnsi="Consolas" w:cs="Consolas"/>
            <w:color w:val="313131"/>
          </w:rPr>
          <w:t>Condition is invalid</w:t>
        </w:r>
        <w:r>
          <w:rPr>
            <w:rStyle w:val="tag"/>
            <w:rFonts w:ascii="Consolas" w:hAnsi="Consolas" w:cs="Consolas"/>
            <w:color w:val="000088"/>
          </w:rPr>
          <w:t>&lt;/</w:t>
        </w:r>
        <w:proofErr w:type="spellStart"/>
        <w:r>
          <w:rPr>
            <w:rStyle w:val="tag"/>
            <w:rFonts w:ascii="Consolas" w:hAnsi="Consolas" w:cs="Consolas"/>
            <w:color w:val="000088"/>
          </w:rPr>
          <w:t>ng</w:t>
        </w:r>
        <w:proofErr w:type="spellEnd"/>
        <w:r>
          <w:rPr>
            <w:rStyle w:val="tag"/>
            <w:rFonts w:ascii="Consolas" w:hAnsi="Consolas" w:cs="Consolas"/>
            <w:color w:val="000088"/>
          </w:rPr>
          <w:t>-template&gt;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6" w:author="Unknown"/>
          <w:rStyle w:val="pln"/>
          <w:rFonts w:ascii="Consolas" w:hAnsi="Consolas" w:cs="Consolas"/>
          <w:color w:val="313131"/>
        </w:rPr>
      </w:pPr>
      <w:ins w:id="457" w:author="Unknown">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8"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9" w:author="Unknown"/>
          <w:rFonts w:ascii="Consolas" w:hAnsi="Consolas" w:cs="Consolas"/>
          <w:color w:val="313131"/>
        </w:rPr>
      </w:pPr>
      <w:ins w:id="460" w:author="Unknown">
        <w:r>
          <w:rPr>
            <w:rStyle w:val="tag"/>
            <w:rFonts w:ascii="Consolas" w:hAnsi="Consolas" w:cs="Consolas"/>
            <w:color w:val="000088"/>
          </w:rPr>
          <w:t>&lt;button</w:t>
        </w:r>
        <w:r>
          <w:rPr>
            <w:rStyle w:val="pln"/>
            <w:rFonts w:ascii="Consolas" w:hAnsi="Consolas" w:cs="Consolas"/>
            <w:color w:val="313131"/>
          </w:rPr>
          <w:t xml:space="preserve"> (</w:t>
        </w:r>
        <w:r>
          <w:rPr>
            <w:rStyle w:val="atn"/>
            <w:rFonts w:ascii="Consolas" w:hAnsi="Consolas" w:cs="Consolas"/>
            <w:color w:val="7F0055"/>
          </w:rPr>
          <w:t>click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myClickFunction</w:t>
        </w:r>
        <w:proofErr w:type="spellEnd"/>
        <w:r>
          <w:rPr>
            <w:rStyle w:val="atv"/>
            <w:rFonts w:ascii="Consolas" w:hAnsi="Consolas" w:cs="Consolas"/>
            <w:color w:val="008800"/>
          </w:rPr>
          <w:t>($event)"</w:t>
        </w:r>
        <w:r>
          <w:rPr>
            <w:rStyle w:val="tag"/>
            <w:rFonts w:ascii="Consolas" w:hAnsi="Consolas" w:cs="Consolas"/>
            <w:color w:val="000088"/>
          </w:rPr>
          <w:t>&gt;</w:t>
        </w:r>
        <w:r>
          <w:rPr>
            <w:rStyle w:val="pln"/>
            <w:rFonts w:ascii="Consolas" w:hAnsi="Consolas" w:cs="Consolas"/>
            <w:color w:val="313131"/>
          </w:rPr>
          <w:t>Click Me</w:t>
        </w:r>
        <w:r>
          <w:rPr>
            <w:rStyle w:val="tag"/>
            <w:rFonts w:ascii="Consolas" w:hAnsi="Consolas" w:cs="Consolas"/>
            <w:color w:val="000088"/>
          </w:rPr>
          <w:t>&lt;/button&gt;</w:t>
        </w:r>
      </w:ins>
    </w:p>
    <w:p w:rsidR="00AD7B06" w:rsidRDefault="00AD7B06" w:rsidP="00AD7B06">
      <w:pPr>
        <w:pStyle w:val="NormalWeb"/>
        <w:spacing w:before="0" w:beforeAutospacing="0" w:after="144" w:afterAutospacing="0" w:line="360" w:lineRule="atLeast"/>
        <w:ind w:left="48" w:right="48"/>
        <w:jc w:val="both"/>
        <w:rPr>
          <w:ins w:id="461" w:author="Unknown"/>
          <w:rFonts w:ascii="Verdana" w:hAnsi="Verdana"/>
          <w:color w:val="000000"/>
        </w:rPr>
      </w:pPr>
      <w:ins w:id="462" w:author="Unknown">
        <w:r>
          <w:rPr>
            <w:rFonts w:ascii="Verdana" w:hAnsi="Verdana"/>
            <w:color w:val="000000"/>
          </w:rPr>
          <w:t>The function is declared in the </w:t>
        </w:r>
        <w:proofErr w:type="spellStart"/>
        <w:r>
          <w:rPr>
            <w:rFonts w:ascii="Verdana" w:hAnsi="Verdana"/>
            <w:b/>
            <w:bCs/>
            <w:color w:val="000000"/>
          </w:rPr>
          <w:t>app.component.ts</w:t>
        </w:r>
        <w:proofErr w:type="spellEnd"/>
        <w:r>
          <w:rPr>
            <w:rFonts w:ascii="Verdana" w:hAnsi="Verdana"/>
            <w:color w:val="000000"/>
          </w:rPr>
          <w:t> file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63" w:author="Unknown"/>
          <w:rStyle w:val="pln"/>
          <w:rFonts w:ascii="Consolas" w:hAnsi="Consolas" w:cs="Consolas"/>
          <w:color w:val="313131"/>
        </w:rPr>
      </w:pPr>
      <w:ins w:id="464"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65"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66" w:author="Unknown"/>
          <w:rStyle w:val="pln"/>
          <w:rFonts w:ascii="Consolas" w:hAnsi="Consolas" w:cs="Consolas"/>
          <w:color w:val="313131"/>
        </w:rPr>
      </w:pPr>
      <w:ins w:id="467"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68" w:author="Unknown"/>
          <w:rStyle w:val="pln"/>
          <w:rFonts w:ascii="Consolas" w:hAnsi="Consolas" w:cs="Consolas"/>
          <w:color w:val="313131"/>
        </w:rPr>
      </w:pPr>
      <w:ins w:id="469" w:author="Unknown">
        <w:r>
          <w:rPr>
            <w:rStyle w:val="pln"/>
            <w:rFonts w:ascii="Consolas" w:hAnsi="Consolas" w:cs="Consolas"/>
            <w:color w:val="313131"/>
          </w:rPr>
          <w:lastRenderedPageBreak/>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70" w:author="Unknown"/>
          <w:rStyle w:val="pln"/>
          <w:rFonts w:ascii="Consolas" w:hAnsi="Consolas" w:cs="Consolas"/>
          <w:color w:val="313131"/>
        </w:rPr>
      </w:pPr>
      <w:ins w:id="471" w:author="Unknown">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72" w:author="Unknown"/>
          <w:rStyle w:val="pln"/>
          <w:rFonts w:ascii="Consolas" w:hAnsi="Consolas" w:cs="Consolas"/>
          <w:color w:val="313131"/>
        </w:rPr>
      </w:pPr>
      <w:ins w:id="473" w:author="Unknown">
        <w:r>
          <w:rPr>
            <w:rStyle w:val="pln"/>
            <w:rFonts w:ascii="Consolas" w:hAnsi="Consolas" w:cs="Consolas"/>
            <w:color w:val="313131"/>
          </w:rPr>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74" w:author="Unknown"/>
          <w:rStyle w:val="pln"/>
          <w:rFonts w:ascii="Consolas" w:hAnsi="Consolas" w:cs="Consolas"/>
          <w:color w:val="313131"/>
        </w:rPr>
      </w:pPr>
      <w:ins w:id="475"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76"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77" w:author="Unknown"/>
          <w:rStyle w:val="pln"/>
          <w:rFonts w:ascii="Consolas" w:hAnsi="Consolas" w:cs="Consolas"/>
          <w:color w:val="313131"/>
        </w:rPr>
      </w:pPr>
      <w:ins w:id="478"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79" w:author="Unknown"/>
          <w:rStyle w:val="pln"/>
          <w:rFonts w:ascii="Consolas" w:hAnsi="Consolas" w:cs="Consolas"/>
          <w:color w:val="313131"/>
        </w:rPr>
      </w:pPr>
      <w:ins w:id="480"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81" w:author="Unknown"/>
          <w:rStyle w:val="pln"/>
          <w:rFonts w:ascii="Consolas" w:hAnsi="Consolas" w:cs="Consolas"/>
          <w:color w:val="313131"/>
        </w:rPr>
      </w:pPr>
      <w:ins w:id="482" w:author="Unknown">
        <w:r>
          <w:rPr>
            <w:rStyle w:val="pln"/>
            <w:rFonts w:ascii="Consolas" w:hAnsi="Consolas" w:cs="Consolas"/>
            <w:color w:val="313131"/>
          </w:rPr>
          <w:t xml:space="preserve">   </w:t>
        </w:r>
        <w:r>
          <w:rPr>
            <w:rStyle w:val="com"/>
            <w:rFonts w:ascii="Consolas" w:hAnsi="Consolas" w:cs="Consolas"/>
            <w:color w:val="880000"/>
          </w:rPr>
          <w:t>//array of months.</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83" w:author="Unknown"/>
          <w:rStyle w:val="pln"/>
          <w:rFonts w:ascii="Consolas" w:hAnsi="Consolas" w:cs="Consolas"/>
          <w:color w:val="313131"/>
        </w:rPr>
      </w:pPr>
      <w:ins w:id="484"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Feburary</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"March"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85" w:author="Unknown"/>
          <w:rStyle w:val="pln"/>
          <w:rFonts w:ascii="Consolas" w:hAnsi="Consolas" w:cs="Consolas"/>
          <w:color w:val="313131"/>
        </w:rPr>
      </w:pPr>
      <w:ins w:id="486" w:author="Unknown">
        <w:r>
          <w:rPr>
            <w:rStyle w:val="pln"/>
            <w:rFonts w:ascii="Consolas" w:hAnsi="Consolas" w:cs="Consolas"/>
            <w:color w:val="313131"/>
          </w:rPr>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"August"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87" w:author="Unknown"/>
          <w:rStyle w:val="pln"/>
          <w:rFonts w:ascii="Consolas" w:hAnsi="Consolas" w:cs="Consolas"/>
          <w:color w:val="313131"/>
        </w:rPr>
      </w:pPr>
      <w:ins w:id="488" w:author="Unknown">
        <w:r>
          <w:rPr>
            <w:rStyle w:val="pln"/>
            <w:rFonts w:ascii="Consolas" w:hAnsi="Consolas" w:cs="Consolas"/>
            <w:color w:val="313131"/>
          </w:rPr>
          <w:t xml:space="preserve">            </w:t>
        </w:r>
        <w:r>
          <w:rPr>
            <w:rStyle w:val="str"/>
            <w:rFonts w:ascii="Consolas" w:hAnsi="Consolas" w:cs="Consolas"/>
            <w:color w:val="008800"/>
          </w:rPr>
          <w:t>"October"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"November"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89" w:author="Unknown"/>
          <w:rStyle w:val="pln"/>
          <w:rFonts w:ascii="Consolas" w:hAnsi="Consolas" w:cs="Consolas"/>
          <w:color w:val="313131"/>
        </w:rPr>
      </w:pPr>
      <w:ins w:id="490" w:author="Unknown">
        <w:r>
          <w:rPr>
            <w:rStyle w:val="pln"/>
            <w:rFonts w:ascii="Consolas" w:hAnsi="Consolas" w:cs="Consolas"/>
            <w:color w:val="313131"/>
          </w:rPr>
          <w:t xml:space="preserve">   </w:t>
        </w:r>
        <w:proofErr w:type="spellStart"/>
        <w:r>
          <w:rPr>
            <w:rStyle w:val="pln"/>
            <w:rFonts w:ascii="Consolas" w:hAnsi="Consolas" w:cs="Consolas"/>
            <w:color w:val="313131"/>
          </w:rPr>
          <w:t>isavailable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91" w:author="Unknown"/>
          <w:rStyle w:val="pln"/>
          <w:rFonts w:ascii="Consolas" w:hAnsi="Consolas" w:cs="Consolas"/>
          <w:color w:val="313131"/>
        </w:rPr>
      </w:pPr>
      <w:ins w:id="492" w:author="Unknown">
        <w:r>
          <w:rPr>
            <w:rStyle w:val="pln"/>
            <w:rFonts w:ascii="Consolas" w:hAnsi="Consolas" w:cs="Consolas"/>
            <w:color w:val="313131"/>
          </w:rPr>
          <w:t xml:space="preserve">   </w:t>
        </w:r>
        <w:proofErr w:type="spellStart"/>
        <w:r>
          <w:rPr>
            <w:rStyle w:val="pln"/>
            <w:rFonts w:ascii="Consolas" w:hAnsi="Consolas" w:cs="Consolas"/>
            <w:color w:val="313131"/>
          </w:rPr>
          <w:t>myClickFunction</w:t>
        </w:r>
        <w:proofErr w:type="spellEnd"/>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93" w:author="Unknown"/>
          <w:rStyle w:val="pln"/>
          <w:rFonts w:ascii="Consolas" w:hAnsi="Consolas" w:cs="Consolas"/>
          <w:color w:val="313131"/>
        </w:rPr>
      </w:pPr>
      <w:ins w:id="494" w:author="Unknown">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"Button is clicked"</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95" w:author="Unknown"/>
          <w:rStyle w:val="pln"/>
          <w:rFonts w:ascii="Consolas" w:hAnsi="Consolas" w:cs="Consolas"/>
          <w:color w:val="313131"/>
        </w:rPr>
      </w:pPr>
      <w:ins w:id="496" w:author="Unknown">
        <w:r>
          <w:rPr>
            <w:rStyle w:val="pln"/>
            <w:rFonts w:ascii="Consolas" w:hAnsi="Consolas" w:cs="Consolas"/>
            <w:color w:val="313131"/>
          </w:rPr>
          <w:t xml:space="preserve">      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97" w:author="Unknown"/>
          <w:rStyle w:val="pln"/>
          <w:rFonts w:ascii="Consolas" w:hAnsi="Consolas" w:cs="Consolas"/>
          <w:color w:val="313131"/>
        </w:rPr>
      </w:pPr>
      <w:ins w:id="498" w:author="Unknown">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99" w:author="Unknown"/>
          <w:rStyle w:val="pln"/>
          <w:rFonts w:ascii="Consolas" w:hAnsi="Consolas" w:cs="Consolas"/>
          <w:color w:val="313131"/>
        </w:rPr>
      </w:pPr>
      <w:ins w:id="500" w:author="Unknown">
        <w:r>
          <w:rPr>
            <w:rStyle w:val="pln"/>
            <w:rFonts w:ascii="Consolas" w:hAnsi="Consolas" w:cs="Consolas"/>
            <w:color w:val="313131"/>
          </w:rPr>
          <w:t xml:space="preserve">   </w:t>
        </w:r>
        <w:proofErr w:type="spellStart"/>
        <w:r>
          <w:rPr>
            <w:rStyle w:val="pln"/>
            <w:rFonts w:ascii="Consolas" w:hAnsi="Consolas" w:cs="Consolas"/>
            <w:color w:val="313131"/>
          </w:rPr>
          <w:t>changemonths</w:t>
        </w:r>
        <w:proofErr w:type="spellEnd"/>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01" w:author="Unknown"/>
          <w:rStyle w:val="pln"/>
          <w:rFonts w:ascii="Consolas" w:hAnsi="Consolas" w:cs="Consolas"/>
          <w:color w:val="313131"/>
        </w:rPr>
      </w:pPr>
      <w:ins w:id="502" w:author="Unknown">
        <w:r>
          <w:rPr>
            <w:rStyle w:val="pln"/>
            <w:rFonts w:ascii="Consolas" w:hAnsi="Consolas" w:cs="Consolas"/>
            <w:color w:val="313131"/>
          </w:rPr>
          <w:t xml:space="preserve">      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str"/>
            <w:rFonts w:ascii="Consolas" w:hAnsi="Consolas" w:cs="Consolas"/>
            <w:color w:val="008800"/>
          </w:rPr>
          <w:t>"Changed month from the Dropdown"</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03" w:author="Unknown"/>
          <w:rStyle w:val="pln"/>
          <w:rFonts w:ascii="Consolas" w:hAnsi="Consolas" w:cs="Consolas"/>
          <w:color w:val="313131"/>
        </w:rPr>
      </w:pPr>
      <w:ins w:id="504" w:author="Unknown">
        <w:r>
          <w:rPr>
            <w:rStyle w:val="pln"/>
            <w:rFonts w:ascii="Consolas" w:hAnsi="Consolas" w:cs="Consolas"/>
            <w:color w:val="313131"/>
          </w:rPr>
          <w:t xml:space="preserve">      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05" w:author="Unknown"/>
          <w:rStyle w:val="pln"/>
          <w:rFonts w:ascii="Consolas" w:hAnsi="Consolas" w:cs="Consolas"/>
          <w:color w:val="313131"/>
        </w:rPr>
      </w:pPr>
      <w:ins w:id="506" w:author="Unknown">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07" w:author="Unknown"/>
          <w:rFonts w:ascii="Consolas" w:hAnsi="Consolas" w:cs="Consolas"/>
          <w:color w:val="313131"/>
        </w:rPr>
      </w:pPr>
      <w:ins w:id="508" w:author="Unknown">
        <w:r>
          <w:rPr>
            <w:rStyle w:val="pun"/>
            <w:rFonts w:ascii="Consolas" w:hAnsi="Consolas" w:cs="Consolas"/>
            <w:color w:val="666600"/>
          </w:rPr>
          <w:t>}</w:t>
        </w:r>
      </w:ins>
    </w:p>
    <w:p w:rsidR="00AD7B06" w:rsidRDefault="00AD7B06" w:rsidP="00AD7B06">
      <w:pPr>
        <w:pStyle w:val="NormalWeb"/>
        <w:spacing w:before="0" w:beforeAutospacing="0" w:after="144" w:afterAutospacing="0" w:line="360" w:lineRule="atLeast"/>
        <w:ind w:left="48" w:right="48"/>
        <w:jc w:val="both"/>
        <w:rPr>
          <w:ins w:id="509" w:author="Unknown"/>
          <w:rFonts w:ascii="Verdana" w:hAnsi="Verdana"/>
          <w:color w:val="000000"/>
        </w:rPr>
      </w:pPr>
      <w:ins w:id="510" w:author="Unknown">
        <w:r>
          <w:rPr>
            <w:rFonts w:ascii="Verdana" w:hAnsi="Verdana"/>
            <w:color w:val="000000"/>
          </w:rPr>
          <w:t>The console message “</w:t>
        </w:r>
        <w:r>
          <w:rPr>
            <w:rFonts w:ascii="Verdana" w:hAnsi="Verdana"/>
            <w:b/>
            <w:bCs/>
            <w:color w:val="000000"/>
          </w:rPr>
          <w:t>Changed month from the Dropdown</w:t>
        </w:r>
        <w:r>
          <w:rPr>
            <w:rFonts w:ascii="Verdana" w:hAnsi="Verdana"/>
            <w:color w:val="000000"/>
          </w:rPr>
          <w:t>” is displayed in the console along with the event.</w:t>
        </w:r>
      </w:ins>
    </w:p>
    <w:p w:rsidR="00AD7B06" w:rsidRDefault="00AD7B06" w:rsidP="00AD7B06">
      <w:pPr>
        <w:rPr>
          <w:ins w:id="511" w:author="Unknown"/>
          <w:rFonts w:ascii="Times New Roman" w:hAnsi="Times New Roman"/>
        </w:rPr>
      </w:pPr>
      <w:r>
        <w:rPr>
          <w:noProof/>
          <w:lang w:eastAsia="en-IN"/>
        </w:rPr>
        <w:drawing>
          <wp:inline distT="0" distB="0" distL="0" distR="0">
            <wp:extent cx="5715000" cy="1181100"/>
            <wp:effectExtent l="19050" t="0" r="0" b="0"/>
            <wp:docPr id="19" name="Picture 19" descr="Changed Month From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nged Month From Dropdown"/>
                    <pic:cNvPicPr>
                      <a:picLocks noChangeAspect="1" noChangeArrowheads="1"/>
                    </pic:cNvPicPr>
                  </pic:nvPicPr>
                  <pic:blipFill>
                    <a:blip r:embed="rId10"/>
                    <a:srcRect/>
                    <a:stretch>
                      <a:fillRect/>
                    </a:stretch>
                  </pic:blipFill>
                  <pic:spPr bwMode="auto">
                    <a:xfrm>
                      <a:off x="0" y="0"/>
                      <a:ext cx="5715000" cy="1181100"/>
                    </a:xfrm>
                    <a:prstGeom prst="rect">
                      <a:avLst/>
                    </a:prstGeom>
                    <a:noFill/>
                    <a:ln w="9525">
                      <a:noFill/>
                      <a:miter lim="800000"/>
                      <a:headEnd/>
                      <a:tailEnd/>
                    </a:ln>
                  </pic:spPr>
                </pic:pic>
              </a:graphicData>
            </a:graphic>
          </wp:inline>
        </w:drawing>
      </w:r>
    </w:p>
    <w:p w:rsidR="00AD7B06" w:rsidRDefault="00AD7B06" w:rsidP="00AD7B06">
      <w:pPr>
        <w:pStyle w:val="NormalWeb"/>
        <w:spacing w:before="0" w:beforeAutospacing="0" w:after="144" w:afterAutospacing="0" w:line="360" w:lineRule="atLeast"/>
        <w:ind w:left="48" w:right="48"/>
        <w:jc w:val="both"/>
        <w:rPr>
          <w:ins w:id="512" w:author="Unknown"/>
          <w:rFonts w:ascii="Verdana" w:hAnsi="Verdana"/>
          <w:color w:val="000000"/>
        </w:rPr>
      </w:pPr>
      <w:ins w:id="513" w:author="Unknown">
        <w:r>
          <w:rPr>
            <w:rFonts w:ascii="Verdana" w:hAnsi="Verdana"/>
            <w:color w:val="000000"/>
          </w:rPr>
          <w:t>Let us add an alert message in </w:t>
        </w:r>
        <w:proofErr w:type="spellStart"/>
        <w:r>
          <w:rPr>
            <w:rFonts w:ascii="Verdana" w:hAnsi="Verdana"/>
            <w:b/>
            <w:bCs/>
            <w:color w:val="000000"/>
          </w:rPr>
          <w:t>app.component.ts</w:t>
        </w:r>
        <w:proofErr w:type="spellEnd"/>
        <w:r>
          <w:rPr>
            <w:rFonts w:ascii="Verdana" w:hAnsi="Verdana"/>
            <w:color w:val="000000"/>
          </w:rPr>
          <w:t> when the value from the dropdown is changed as shown below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14" w:author="Unknown"/>
          <w:rStyle w:val="pln"/>
          <w:rFonts w:ascii="Consolas" w:hAnsi="Consolas" w:cs="Consolas"/>
          <w:color w:val="313131"/>
        </w:rPr>
      </w:pPr>
      <w:ins w:id="515" w:author="Unknown">
        <w:r>
          <w:rPr>
            <w:rStyle w:val="kwd"/>
            <w:rFonts w:ascii="Consolas" w:hAnsi="Consolas" w:cs="Consolas"/>
            <w:color w:val="000088"/>
          </w:rPr>
          <w:lastRenderedPageBreak/>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16"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17" w:author="Unknown"/>
          <w:rStyle w:val="pln"/>
          <w:rFonts w:ascii="Consolas" w:hAnsi="Consolas" w:cs="Consolas"/>
          <w:color w:val="313131"/>
        </w:rPr>
      </w:pPr>
      <w:ins w:id="518"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19" w:author="Unknown"/>
          <w:rStyle w:val="pln"/>
          <w:rFonts w:ascii="Consolas" w:hAnsi="Consolas" w:cs="Consolas"/>
          <w:color w:val="313131"/>
        </w:rPr>
      </w:pPr>
      <w:ins w:id="520" w:author="Unknown">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21" w:author="Unknown"/>
          <w:rStyle w:val="pln"/>
          <w:rFonts w:ascii="Consolas" w:hAnsi="Consolas" w:cs="Consolas"/>
          <w:color w:val="313131"/>
        </w:rPr>
      </w:pPr>
      <w:ins w:id="522" w:author="Unknown">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23" w:author="Unknown"/>
          <w:rStyle w:val="pln"/>
          <w:rFonts w:ascii="Consolas" w:hAnsi="Consolas" w:cs="Consolas"/>
          <w:color w:val="313131"/>
        </w:rPr>
      </w:pPr>
      <w:ins w:id="524" w:author="Unknown">
        <w:r>
          <w:rPr>
            <w:rStyle w:val="pln"/>
            <w:rFonts w:ascii="Consolas" w:hAnsi="Consolas" w:cs="Consolas"/>
            <w:color w:val="313131"/>
          </w:rPr>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25" w:author="Unknown"/>
          <w:rStyle w:val="pln"/>
          <w:rFonts w:ascii="Consolas" w:hAnsi="Consolas" w:cs="Consolas"/>
          <w:color w:val="313131"/>
        </w:rPr>
      </w:pPr>
      <w:ins w:id="526"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27"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28" w:author="Unknown"/>
          <w:rStyle w:val="pln"/>
          <w:rFonts w:ascii="Consolas" w:hAnsi="Consolas" w:cs="Consolas"/>
          <w:color w:val="313131"/>
        </w:rPr>
      </w:pPr>
      <w:ins w:id="529"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30" w:author="Unknown"/>
          <w:rStyle w:val="pln"/>
          <w:rFonts w:ascii="Consolas" w:hAnsi="Consolas" w:cs="Consolas"/>
          <w:color w:val="313131"/>
        </w:rPr>
      </w:pPr>
      <w:ins w:id="531"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32" w:author="Unknown"/>
          <w:rStyle w:val="pln"/>
          <w:rFonts w:ascii="Consolas" w:hAnsi="Consolas" w:cs="Consolas"/>
          <w:color w:val="313131"/>
        </w:rPr>
      </w:pPr>
      <w:ins w:id="533" w:author="Unknown">
        <w:r>
          <w:rPr>
            <w:rStyle w:val="pln"/>
            <w:rFonts w:ascii="Consolas" w:hAnsi="Consolas" w:cs="Consolas"/>
            <w:color w:val="313131"/>
          </w:rPr>
          <w:t xml:space="preserve">   </w:t>
        </w:r>
        <w:r>
          <w:rPr>
            <w:rStyle w:val="com"/>
            <w:rFonts w:ascii="Consolas" w:hAnsi="Consolas" w:cs="Consolas"/>
            <w:color w:val="880000"/>
          </w:rPr>
          <w:t>//array of months.</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34" w:author="Unknown"/>
          <w:rStyle w:val="pln"/>
          <w:rFonts w:ascii="Consolas" w:hAnsi="Consolas" w:cs="Consolas"/>
          <w:color w:val="313131"/>
        </w:rPr>
      </w:pPr>
      <w:ins w:id="535"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"February"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"March"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36" w:author="Unknown"/>
          <w:rStyle w:val="pln"/>
          <w:rFonts w:ascii="Consolas" w:hAnsi="Consolas" w:cs="Consolas"/>
          <w:color w:val="313131"/>
        </w:rPr>
      </w:pPr>
      <w:ins w:id="537" w:author="Unknown">
        <w:r>
          <w:rPr>
            <w:rStyle w:val="pln"/>
            <w:rFonts w:ascii="Consolas" w:hAnsi="Consolas" w:cs="Consolas"/>
            <w:color w:val="313131"/>
          </w:rPr>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"August"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38" w:author="Unknown"/>
          <w:rStyle w:val="pln"/>
          <w:rFonts w:ascii="Consolas" w:hAnsi="Consolas" w:cs="Consolas"/>
          <w:color w:val="313131"/>
        </w:rPr>
      </w:pPr>
      <w:ins w:id="539" w:author="Unknown">
        <w:r>
          <w:rPr>
            <w:rStyle w:val="pln"/>
            <w:rFonts w:ascii="Consolas" w:hAnsi="Consolas" w:cs="Consolas"/>
            <w:color w:val="313131"/>
          </w:rPr>
          <w:t xml:space="preserve">            </w:t>
        </w:r>
        <w:r>
          <w:rPr>
            <w:rStyle w:val="str"/>
            <w:rFonts w:ascii="Consolas" w:hAnsi="Consolas" w:cs="Consolas"/>
            <w:color w:val="008800"/>
          </w:rPr>
          <w:t>"October"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"November"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"December"</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40" w:author="Unknown"/>
          <w:rStyle w:val="pln"/>
          <w:rFonts w:ascii="Consolas" w:hAnsi="Consolas" w:cs="Consolas"/>
          <w:color w:val="313131"/>
        </w:rPr>
      </w:pPr>
      <w:ins w:id="541" w:author="Unknown">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42" w:author="Unknown"/>
          <w:rStyle w:val="pln"/>
          <w:rFonts w:ascii="Consolas" w:hAnsi="Consolas" w:cs="Consolas"/>
          <w:color w:val="313131"/>
        </w:rPr>
      </w:pPr>
      <w:ins w:id="543" w:author="Unknown">
        <w:r>
          <w:rPr>
            <w:rStyle w:val="pln"/>
            <w:rFonts w:ascii="Consolas" w:hAnsi="Consolas" w:cs="Consolas"/>
            <w:color w:val="313131"/>
          </w:rPr>
          <w:t xml:space="preserve">   </w:t>
        </w:r>
        <w:proofErr w:type="spellStart"/>
        <w:r>
          <w:rPr>
            <w:rStyle w:val="pln"/>
            <w:rFonts w:ascii="Consolas" w:hAnsi="Consolas" w:cs="Consolas"/>
            <w:color w:val="313131"/>
          </w:rPr>
          <w:t>isavailable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44" w:author="Unknown"/>
          <w:rStyle w:val="pln"/>
          <w:rFonts w:ascii="Consolas" w:hAnsi="Consolas" w:cs="Consolas"/>
          <w:color w:val="313131"/>
        </w:rPr>
      </w:pPr>
      <w:ins w:id="545" w:author="Unknown">
        <w:r>
          <w:rPr>
            <w:rStyle w:val="pln"/>
            <w:rFonts w:ascii="Consolas" w:hAnsi="Consolas" w:cs="Consolas"/>
            <w:color w:val="313131"/>
          </w:rPr>
          <w:t xml:space="preserve">   </w:t>
        </w:r>
        <w:proofErr w:type="spellStart"/>
        <w:r>
          <w:rPr>
            <w:rStyle w:val="pln"/>
            <w:rFonts w:ascii="Consolas" w:hAnsi="Consolas" w:cs="Consolas"/>
            <w:color w:val="313131"/>
          </w:rPr>
          <w:t>myClickFunction</w:t>
        </w:r>
        <w:proofErr w:type="spellEnd"/>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46" w:author="Unknown"/>
          <w:rStyle w:val="pln"/>
          <w:rFonts w:ascii="Consolas" w:hAnsi="Consolas" w:cs="Consolas"/>
          <w:color w:val="313131"/>
        </w:rPr>
      </w:pPr>
      <w:ins w:id="547" w:author="Unknown">
        <w:r>
          <w:rPr>
            <w:rStyle w:val="pln"/>
            <w:rFonts w:ascii="Consolas" w:hAnsi="Consolas" w:cs="Consolas"/>
            <w:color w:val="313131"/>
          </w:rPr>
          <w:t xml:space="preserve">      </w:t>
        </w:r>
        <w:r>
          <w:rPr>
            <w:rStyle w:val="com"/>
            <w:rFonts w:ascii="Consolas" w:hAnsi="Consolas" w:cs="Consolas"/>
            <w:color w:val="880000"/>
          </w:rPr>
          <w:t xml:space="preserve">//just added console.log which will display the event details in browser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48" w:author="Unknown"/>
          <w:rStyle w:val="pln"/>
          <w:rFonts w:ascii="Consolas" w:hAnsi="Consolas" w:cs="Consolas"/>
          <w:color w:val="313131"/>
        </w:rPr>
      </w:pPr>
      <w:ins w:id="549" w:author="Unknown">
        <w:r>
          <w:rPr>
            <w:rStyle w:val="pln"/>
            <w:rFonts w:ascii="Consolas" w:hAnsi="Consolas" w:cs="Consolas"/>
            <w:color w:val="313131"/>
          </w:rPr>
          <w:t xml:space="preserve">      on click of the button</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50" w:author="Unknown"/>
          <w:rStyle w:val="pln"/>
          <w:rFonts w:ascii="Consolas" w:hAnsi="Consolas" w:cs="Consolas"/>
          <w:color w:val="313131"/>
        </w:rPr>
      </w:pPr>
      <w:ins w:id="551" w:author="Unknown">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"Button is clicked"</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52" w:author="Unknown"/>
          <w:rStyle w:val="pln"/>
          <w:rFonts w:ascii="Consolas" w:hAnsi="Consolas" w:cs="Consolas"/>
          <w:color w:val="313131"/>
        </w:rPr>
      </w:pPr>
      <w:ins w:id="553" w:author="Unknown">
        <w:r>
          <w:rPr>
            <w:rStyle w:val="pln"/>
            <w:rFonts w:ascii="Consolas" w:hAnsi="Consolas" w:cs="Consolas"/>
            <w:color w:val="313131"/>
          </w:rPr>
          <w:t xml:space="preserve">      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54" w:author="Unknown"/>
          <w:rStyle w:val="pln"/>
          <w:rFonts w:ascii="Consolas" w:hAnsi="Consolas" w:cs="Consolas"/>
          <w:color w:val="313131"/>
        </w:rPr>
      </w:pPr>
      <w:ins w:id="555" w:author="Unknown">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56" w:author="Unknown"/>
          <w:rStyle w:val="pln"/>
          <w:rFonts w:ascii="Consolas" w:hAnsi="Consolas" w:cs="Consolas"/>
          <w:color w:val="313131"/>
        </w:rPr>
      </w:pPr>
      <w:ins w:id="557" w:author="Unknown">
        <w:r>
          <w:rPr>
            <w:rStyle w:val="pln"/>
            <w:rFonts w:ascii="Consolas" w:hAnsi="Consolas" w:cs="Consolas"/>
            <w:color w:val="313131"/>
          </w:rPr>
          <w:t xml:space="preserve">   </w:t>
        </w:r>
        <w:proofErr w:type="spellStart"/>
        <w:r>
          <w:rPr>
            <w:rStyle w:val="pln"/>
            <w:rFonts w:ascii="Consolas" w:hAnsi="Consolas" w:cs="Consolas"/>
            <w:color w:val="313131"/>
          </w:rPr>
          <w:t>changemonths</w:t>
        </w:r>
        <w:proofErr w:type="spellEnd"/>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58" w:author="Unknown"/>
          <w:rStyle w:val="pln"/>
          <w:rFonts w:ascii="Consolas" w:hAnsi="Consolas" w:cs="Consolas"/>
          <w:color w:val="313131"/>
        </w:rPr>
      </w:pPr>
      <w:ins w:id="559" w:author="Unknown">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"Changed month from the Dropdown"</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60" w:author="Unknown"/>
          <w:rStyle w:val="pln"/>
          <w:rFonts w:ascii="Consolas" w:hAnsi="Consolas" w:cs="Consolas"/>
          <w:color w:val="313131"/>
        </w:rPr>
      </w:pPr>
      <w:ins w:id="561" w:author="Unknown">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62" w:author="Unknown"/>
          <w:rFonts w:ascii="Consolas" w:hAnsi="Consolas" w:cs="Consolas"/>
          <w:color w:val="313131"/>
        </w:rPr>
      </w:pPr>
      <w:ins w:id="563" w:author="Unknown">
        <w:r>
          <w:rPr>
            <w:rStyle w:val="pun"/>
            <w:rFonts w:ascii="Consolas" w:hAnsi="Consolas" w:cs="Consolas"/>
            <w:color w:val="666600"/>
          </w:rPr>
          <w:t>}</w:t>
        </w:r>
      </w:ins>
    </w:p>
    <w:p w:rsidR="00AD7B06" w:rsidRDefault="00AD7B06" w:rsidP="00AD7B06">
      <w:pPr>
        <w:pStyle w:val="NormalWeb"/>
        <w:spacing w:before="0" w:beforeAutospacing="0" w:after="144" w:afterAutospacing="0" w:line="360" w:lineRule="atLeast"/>
        <w:ind w:left="48" w:right="48"/>
        <w:jc w:val="both"/>
        <w:rPr>
          <w:ins w:id="564" w:author="Unknown"/>
          <w:rFonts w:ascii="Verdana" w:hAnsi="Verdana"/>
          <w:color w:val="000000"/>
        </w:rPr>
      </w:pPr>
      <w:ins w:id="565" w:author="Unknown">
        <w:r>
          <w:rPr>
            <w:rFonts w:ascii="Verdana" w:hAnsi="Verdana"/>
            <w:color w:val="000000"/>
          </w:rPr>
          <w:t>When the value in dropdown is changed, a dialog box will appear and the following message will be displayed - “</w:t>
        </w:r>
        <w:r>
          <w:rPr>
            <w:rFonts w:ascii="Verdana" w:hAnsi="Verdana"/>
            <w:b/>
            <w:bCs/>
            <w:color w:val="000000"/>
          </w:rPr>
          <w:t>Changed month from the Dropdown</w:t>
        </w:r>
        <w:r>
          <w:rPr>
            <w:rFonts w:ascii="Verdana" w:hAnsi="Verdana"/>
            <w:color w:val="000000"/>
          </w:rPr>
          <w:t>”.</w:t>
        </w:r>
      </w:ins>
    </w:p>
    <w:p w:rsidR="00AD7B06" w:rsidRDefault="00AD7B06"/>
    <w:p w:rsidR="00AD7B06" w:rsidRDefault="00AD7B06" w:rsidP="00AD7B0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Angular 4 - Pipes</w:t>
      </w:r>
    </w:p>
    <w:p w:rsidR="00AD7B06" w:rsidRDefault="00AD7B06" w:rsidP="00AD7B06">
      <w:pPr>
        <w:spacing w:before="105" w:after="105"/>
        <w:jc w:val="center"/>
        <w:rPr>
          <w:rFonts w:ascii="Verdana" w:hAnsi="Verdana"/>
          <w:color w:val="313131"/>
          <w:sz w:val="21"/>
          <w:szCs w:val="21"/>
        </w:rPr>
      </w:pPr>
      <w:r>
        <w:rPr>
          <w:rFonts w:ascii="Verdana" w:hAnsi="Verdana"/>
          <w:color w:val="313131"/>
          <w:sz w:val="21"/>
          <w:szCs w:val="21"/>
        </w:rPr>
        <w:pict>
          <v:rect id="_x0000_i1031" style="width:0;height:0" o:hralign="center" o:hrstd="t" o:hr="t" fillcolor="#a0a0a0" stroked="f"/>
        </w:pict>
      </w:r>
    </w:p>
    <w:p w:rsidR="00AD7B06" w:rsidRDefault="00AD7B06" w:rsidP="00AD7B06">
      <w:pPr>
        <w:spacing w:before="105" w:after="105"/>
        <w:jc w:val="center"/>
        <w:rPr>
          <w:rFonts w:ascii="Verdana" w:hAnsi="Verdana"/>
          <w:color w:val="313131"/>
          <w:sz w:val="21"/>
          <w:szCs w:val="21"/>
        </w:rPr>
      </w:pPr>
      <w:r>
        <w:rPr>
          <w:rFonts w:ascii="Verdana" w:hAnsi="Verdana"/>
          <w:color w:val="313131"/>
          <w:sz w:val="21"/>
          <w:szCs w:val="21"/>
        </w:rPr>
        <w:t>Advertisements</w:t>
      </w:r>
    </w:p>
    <w:p w:rsidR="00AD7B06" w:rsidRDefault="00AD7B06" w:rsidP="00AD7B06">
      <w:pPr>
        <w:spacing w:before="105" w:after="105"/>
        <w:rPr>
          <w:ins w:id="566" w:author="Unknown"/>
          <w:rFonts w:ascii="Times New Roman" w:hAnsi="Times New Roman"/>
          <w:sz w:val="24"/>
          <w:szCs w:val="24"/>
        </w:rPr>
      </w:pPr>
      <w:ins w:id="567" w:author="Unknown">
        <w:r>
          <w:pict>
            <v:rect id="_x0000_i1032" style="width:0;height:0" o:hralign="center" o:hrstd="t" o:hrnoshade="t" o:hr="t" fillcolor="#313131" stroked="f"/>
          </w:pict>
        </w:r>
      </w:ins>
    </w:p>
    <w:p w:rsidR="00AD7B06" w:rsidRDefault="00AD7B06" w:rsidP="00AD7B06">
      <w:pPr>
        <w:spacing w:before="105" w:after="105"/>
        <w:jc w:val="center"/>
        <w:rPr>
          <w:ins w:id="568" w:author="Unknown"/>
          <w:rFonts w:ascii="Verdana" w:hAnsi="Verdana"/>
          <w:color w:val="313131"/>
          <w:sz w:val="21"/>
          <w:szCs w:val="21"/>
        </w:rPr>
      </w:pPr>
      <w:ins w:id="569" w:author="Unknown">
        <w:r>
          <w:rPr>
            <w:rFonts w:ascii="Verdana" w:hAnsi="Verdana"/>
            <w:color w:val="313131"/>
            <w:sz w:val="21"/>
            <w:szCs w:val="21"/>
          </w:rPr>
          <w:fldChar w:fldCharType="begin"/>
        </w:r>
        <w:r>
          <w:rPr>
            <w:rFonts w:ascii="Verdana" w:hAnsi="Verdana"/>
            <w:color w:val="313131"/>
            <w:sz w:val="21"/>
            <w:szCs w:val="21"/>
          </w:rPr>
          <w:instrText xml:space="preserve"> HYPERLINK "https://www.tutorialspoint.com/angular4/angular4_directives.htm" </w:instrText>
        </w:r>
        <w:r>
          <w:rPr>
            <w:rFonts w:ascii="Verdana" w:hAnsi="Verdana"/>
            <w:color w:val="313131"/>
            <w:sz w:val="21"/>
            <w:szCs w:val="21"/>
          </w:rPr>
          <w:fldChar w:fldCharType="separate"/>
        </w:r>
        <w:r>
          <w:rPr>
            <w:rStyle w:val="Hyperlink"/>
            <w:rFonts w:ascii="Verdana" w:hAnsi="Verdana"/>
            <w:color w:val="000000"/>
          </w:rPr>
          <w:t> Previous Page</w:t>
        </w:r>
        <w:r>
          <w:rPr>
            <w:rFonts w:ascii="Verdana" w:hAnsi="Verdana"/>
            <w:color w:val="313131"/>
            <w:sz w:val="21"/>
            <w:szCs w:val="21"/>
          </w:rPr>
          <w:fldChar w:fldCharType="end"/>
        </w:r>
      </w:ins>
    </w:p>
    <w:p w:rsidR="00AD7B06" w:rsidRDefault="00AD7B06" w:rsidP="00AD7B06">
      <w:pPr>
        <w:spacing w:before="105" w:after="105"/>
        <w:jc w:val="center"/>
        <w:rPr>
          <w:ins w:id="570" w:author="Unknown"/>
          <w:rFonts w:ascii="Verdana" w:hAnsi="Verdana"/>
          <w:color w:val="313131"/>
          <w:sz w:val="21"/>
          <w:szCs w:val="21"/>
        </w:rPr>
      </w:pPr>
      <w:ins w:id="571" w:author="Unknown">
        <w:r>
          <w:rPr>
            <w:rFonts w:ascii="Verdana" w:hAnsi="Verdana"/>
            <w:color w:val="313131"/>
            <w:sz w:val="21"/>
            <w:szCs w:val="21"/>
          </w:rPr>
          <w:fldChar w:fldCharType="begin"/>
        </w:r>
        <w:r>
          <w:rPr>
            <w:rFonts w:ascii="Verdana" w:hAnsi="Verdana"/>
            <w:color w:val="313131"/>
            <w:sz w:val="21"/>
            <w:szCs w:val="21"/>
          </w:rPr>
          <w:instrText xml:space="preserve"> HYPERLINK "https://www.tutorialspoint.com/angular4/angular4_routing.htm" </w:instrText>
        </w:r>
        <w:r>
          <w:rPr>
            <w:rFonts w:ascii="Verdana" w:hAnsi="Verdana"/>
            <w:color w:val="313131"/>
            <w:sz w:val="21"/>
            <w:szCs w:val="21"/>
          </w:rPr>
          <w:fldChar w:fldCharType="separate"/>
        </w:r>
        <w:r>
          <w:rPr>
            <w:rStyle w:val="Hyperlink"/>
            <w:rFonts w:ascii="Verdana" w:hAnsi="Verdana"/>
            <w:color w:val="000000"/>
          </w:rPr>
          <w:t>Next Page  </w:t>
        </w:r>
        <w:r>
          <w:rPr>
            <w:rFonts w:ascii="Verdana" w:hAnsi="Verdana"/>
            <w:color w:val="313131"/>
            <w:sz w:val="21"/>
            <w:szCs w:val="21"/>
          </w:rPr>
          <w:fldChar w:fldCharType="end"/>
        </w:r>
      </w:ins>
    </w:p>
    <w:p w:rsidR="00AD7B06" w:rsidRDefault="00AD7B06" w:rsidP="00AD7B06">
      <w:pPr>
        <w:spacing w:before="105" w:after="105"/>
        <w:rPr>
          <w:ins w:id="572" w:author="Unknown"/>
          <w:rFonts w:ascii="Times New Roman" w:hAnsi="Times New Roman"/>
          <w:sz w:val="24"/>
          <w:szCs w:val="24"/>
        </w:rPr>
      </w:pPr>
      <w:ins w:id="573" w:author="Unknown">
        <w:r>
          <w:pict>
            <v:rect id="_x0000_i1033" style="width:0;height:0" o:hralign="center" o:hrstd="t" o:hrnoshade="t" o:hr="t" fillcolor="#313131" stroked="f"/>
          </w:pict>
        </w:r>
      </w:ins>
    </w:p>
    <w:p w:rsidR="00AD7B06" w:rsidRDefault="00AD7B06" w:rsidP="00AD7B06">
      <w:pPr>
        <w:pStyle w:val="NormalWeb"/>
        <w:spacing w:before="0" w:beforeAutospacing="0" w:after="144" w:afterAutospacing="0" w:line="360" w:lineRule="atLeast"/>
        <w:ind w:left="48" w:right="48"/>
        <w:jc w:val="both"/>
        <w:rPr>
          <w:ins w:id="574" w:author="Unknown"/>
          <w:rFonts w:ascii="Verdana" w:hAnsi="Verdana"/>
          <w:color w:val="000000"/>
        </w:rPr>
      </w:pPr>
      <w:ins w:id="575" w:author="Unknown">
        <w:r>
          <w:rPr>
            <w:rFonts w:ascii="Verdana" w:hAnsi="Verdana"/>
            <w:color w:val="000000"/>
          </w:rPr>
          <w:t>In this chapter, we will discuss what are Pipes in Angular 4. Pipes were earlier called filters in Angular1 and called pipes in Angular 2 and 4.</w:t>
        </w:r>
      </w:ins>
    </w:p>
    <w:p w:rsidR="00AD7B06" w:rsidRDefault="00AD7B06" w:rsidP="00AD7B06">
      <w:pPr>
        <w:pStyle w:val="NormalWeb"/>
        <w:spacing w:before="0" w:beforeAutospacing="0" w:after="144" w:afterAutospacing="0" w:line="360" w:lineRule="atLeast"/>
        <w:ind w:left="48" w:right="48"/>
        <w:jc w:val="both"/>
        <w:rPr>
          <w:ins w:id="576" w:author="Unknown"/>
          <w:rFonts w:ascii="Verdana" w:hAnsi="Verdana"/>
          <w:color w:val="000000"/>
        </w:rPr>
      </w:pPr>
      <w:ins w:id="577" w:author="Unknown">
        <w:r>
          <w:rPr>
            <w:rFonts w:ascii="Verdana" w:hAnsi="Verdana"/>
            <w:color w:val="000000"/>
          </w:rPr>
          <w:t>The | character is used to transform data. Following is the syntax for the same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578" w:author="Unknown"/>
          <w:rFonts w:ascii="Consolas" w:hAnsi="Consolas" w:cs="Consolas"/>
          <w:color w:val="313131"/>
          <w:sz w:val="18"/>
          <w:szCs w:val="18"/>
        </w:rPr>
      </w:pPr>
      <w:ins w:id="579" w:author="Unknown">
        <w:r>
          <w:rPr>
            <w:rFonts w:ascii="Consolas" w:hAnsi="Consolas" w:cs="Consolas"/>
            <w:color w:val="313131"/>
            <w:sz w:val="18"/>
            <w:szCs w:val="18"/>
          </w:rPr>
          <w:t>{{ Welcome to Angular 4 | lowercase}}</w:t>
        </w:r>
      </w:ins>
    </w:p>
    <w:p w:rsidR="00AD7B06" w:rsidRDefault="00AD7B06" w:rsidP="00AD7B06">
      <w:pPr>
        <w:pStyle w:val="NormalWeb"/>
        <w:spacing w:before="0" w:beforeAutospacing="0" w:after="144" w:afterAutospacing="0" w:line="360" w:lineRule="atLeast"/>
        <w:ind w:left="48" w:right="48"/>
        <w:jc w:val="both"/>
        <w:rPr>
          <w:ins w:id="580" w:author="Unknown"/>
          <w:rFonts w:ascii="Verdana" w:hAnsi="Verdana"/>
          <w:color w:val="000000"/>
        </w:rPr>
      </w:pPr>
      <w:ins w:id="581" w:author="Unknown">
        <w:r>
          <w:rPr>
            <w:rFonts w:ascii="Verdana" w:hAnsi="Verdana"/>
            <w:color w:val="000000"/>
          </w:rPr>
          <w:t>It takes integers, strings, arrays, and date as input separated with </w:t>
        </w:r>
        <w:r>
          <w:rPr>
            <w:rFonts w:ascii="Verdana" w:hAnsi="Verdana"/>
            <w:b/>
            <w:bCs/>
            <w:color w:val="000000"/>
          </w:rPr>
          <w:t>|</w:t>
        </w:r>
        <w:r>
          <w:rPr>
            <w:rFonts w:ascii="Verdana" w:hAnsi="Verdana"/>
            <w:color w:val="000000"/>
          </w:rPr>
          <w:t> to be converted in the format as required and display the same in the browser.</w:t>
        </w:r>
      </w:ins>
    </w:p>
    <w:p w:rsidR="00AD7B06" w:rsidRDefault="00AD7B06" w:rsidP="00AD7B06">
      <w:pPr>
        <w:pStyle w:val="NormalWeb"/>
        <w:spacing w:before="0" w:beforeAutospacing="0" w:after="144" w:afterAutospacing="0" w:line="360" w:lineRule="atLeast"/>
        <w:ind w:left="48" w:right="48"/>
        <w:jc w:val="both"/>
        <w:rPr>
          <w:ins w:id="582" w:author="Unknown"/>
          <w:rFonts w:ascii="Verdana" w:hAnsi="Verdana"/>
          <w:color w:val="000000"/>
        </w:rPr>
      </w:pPr>
      <w:ins w:id="583" w:author="Unknown">
        <w:r>
          <w:rPr>
            <w:rFonts w:ascii="Verdana" w:hAnsi="Verdana"/>
            <w:color w:val="000000"/>
          </w:rPr>
          <w:t>Let us consider a few examples using pipes.</w:t>
        </w:r>
      </w:ins>
    </w:p>
    <w:p w:rsidR="00AD7B06" w:rsidRDefault="00AD7B06" w:rsidP="00AD7B06">
      <w:pPr>
        <w:pStyle w:val="NormalWeb"/>
        <w:spacing w:before="0" w:beforeAutospacing="0" w:after="144" w:afterAutospacing="0" w:line="360" w:lineRule="atLeast"/>
        <w:ind w:left="48" w:right="48"/>
        <w:jc w:val="both"/>
        <w:rPr>
          <w:ins w:id="584" w:author="Unknown"/>
          <w:rFonts w:ascii="Verdana" w:hAnsi="Verdana"/>
          <w:color w:val="000000"/>
        </w:rPr>
      </w:pPr>
      <w:ins w:id="585" w:author="Unknown">
        <w:r>
          <w:rPr>
            <w:rFonts w:ascii="Verdana" w:hAnsi="Verdana"/>
            <w:color w:val="000000"/>
          </w:rPr>
          <w:t>Here, we want to display the text given to uppercase. This can be done using pipes as follows −</w:t>
        </w:r>
      </w:ins>
    </w:p>
    <w:p w:rsidR="00AD7B06" w:rsidRDefault="00AD7B06" w:rsidP="00AD7B06">
      <w:pPr>
        <w:pStyle w:val="NormalWeb"/>
        <w:spacing w:before="0" w:beforeAutospacing="0" w:after="144" w:afterAutospacing="0" w:line="360" w:lineRule="atLeast"/>
        <w:ind w:left="48" w:right="48"/>
        <w:jc w:val="both"/>
        <w:rPr>
          <w:ins w:id="586" w:author="Unknown"/>
          <w:rFonts w:ascii="Verdana" w:hAnsi="Verdana"/>
          <w:color w:val="000000"/>
        </w:rPr>
      </w:pPr>
      <w:ins w:id="587" w:author="Unknown">
        <w:r>
          <w:rPr>
            <w:rFonts w:ascii="Verdana" w:hAnsi="Verdana"/>
            <w:color w:val="000000"/>
          </w:rPr>
          <w:t>In the </w:t>
        </w:r>
        <w:proofErr w:type="spellStart"/>
        <w:r>
          <w:rPr>
            <w:rFonts w:ascii="Verdana" w:hAnsi="Verdana"/>
            <w:b/>
            <w:bCs/>
            <w:color w:val="000000"/>
          </w:rPr>
          <w:t>app.component.ts</w:t>
        </w:r>
        <w:proofErr w:type="spellEnd"/>
        <w:r>
          <w:rPr>
            <w:rFonts w:ascii="Verdana" w:hAnsi="Verdana"/>
            <w:color w:val="000000"/>
          </w:rPr>
          <w:t> file, we have defined the title variable −</w:t>
        </w:r>
      </w:ins>
    </w:p>
    <w:p w:rsidR="00AD7B06" w:rsidRDefault="00AD7B06" w:rsidP="00AD7B06">
      <w:pPr>
        <w:pStyle w:val="Heading3"/>
        <w:spacing w:before="48" w:beforeAutospacing="0" w:after="48" w:afterAutospacing="0" w:line="360" w:lineRule="atLeast"/>
        <w:ind w:right="48"/>
        <w:rPr>
          <w:ins w:id="588" w:author="Unknown"/>
          <w:rFonts w:ascii="Verdana" w:hAnsi="Verdana"/>
          <w:b w:val="0"/>
          <w:bCs w:val="0"/>
          <w:color w:val="000000"/>
          <w:sz w:val="31"/>
          <w:szCs w:val="31"/>
        </w:rPr>
      </w:pPr>
      <w:proofErr w:type="spellStart"/>
      <w:ins w:id="589" w:author="Unknown">
        <w:r>
          <w:rPr>
            <w:rFonts w:ascii="Verdana" w:hAnsi="Verdana"/>
            <w:b w:val="0"/>
            <w:bCs w:val="0"/>
            <w:color w:val="000000"/>
            <w:sz w:val="31"/>
            <w:szCs w:val="31"/>
          </w:rPr>
          <w:t>app.component.ts</w:t>
        </w:r>
        <w:proofErr w:type="spellEnd"/>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590" w:author="Unknown"/>
          <w:rFonts w:ascii="Consolas" w:hAnsi="Consolas" w:cs="Consolas"/>
          <w:color w:val="313131"/>
          <w:sz w:val="18"/>
          <w:szCs w:val="18"/>
        </w:rPr>
      </w:pPr>
      <w:ins w:id="591" w:author="Unknown">
        <w:r>
          <w:rPr>
            <w:rFonts w:ascii="Consolas" w:hAnsi="Consolas" w:cs="Consolas"/>
            <w:color w:val="313131"/>
            <w:sz w:val="18"/>
            <w:szCs w:val="18"/>
          </w:rPr>
          <w:t>import { Component } from '@angular/core';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592" w:author="Unknown"/>
          <w:rFonts w:ascii="Consolas" w:hAnsi="Consolas" w:cs="Consolas"/>
          <w:color w:val="313131"/>
          <w:sz w:val="18"/>
          <w:szCs w:val="18"/>
        </w:rPr>
      </w:pPr>
      <w:ins w:id="593" w:author="Unknown">
        <w:r>
          <w:rPr>
            <w:rFonts w:ascii="Consolas" w:hAnsi="Consolas" w:cs="Consolas"/>
            <w:color w:val="313131"/>
            <w:sz w:val="18"/>
            <w:szCs w:val="18"/>
          </w:rPr>
          <w:t>@Component({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594" w:author="Unknown"/>
          <w:rFonts w:ascii="Consolas" w:hAnsi="Consolas" w:cs="Consolas"/>
          <w:color w:val="313131"/>
          <w:sz w:val="18"/>
          <w:szCs w:val="18"/>
        </w:rPr>
      </w:pPr>
      <w:ins w:id="595" w:author="Unknown">
        <w:r>
          <w:rPr>
            <w:rFonts w:ascii="Consolas" w:hAnsi="Consolas" w:cs="Consolas"/>
            <w:color w:val="313131"/>
            <w:sz w:val="18"/>
            <w:szCs w:val="18"/>
          </w:rPr>
          <w:t xml:space="preserve">   selector: 'app-root',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596" w:author="Unknown"/>
          <w:rFonts w:ascii="Consolas" w:hAnsi="Consolas" w:cs="Consolas"/>
          <w:color w:val="313131"/>
          <w:sz w:val="18"/>
          <w:szCs w:val="18"/>
        </w:rPr>
      </w:pPr>
      <w:ins w:id="597" w:author="Unknown">
        <w:r>
          <w:rPr>
            <w:rFonts w:ascii="Consolas" w:hAnsi="Consolas" w:cs="Consolas"/>
            <w:color w:val="313131"/>
            <w:sz w:val="18"/>
            <w:szCs w:val="18"/>
          </w:rPr>
          <w:t xml:space="preserve">   </w:t>
        </w:r>
        <w:proofErr w:type="spellStart"/>
        <w:r>
          <w:rPr>
            <w:rFonts w:ascii="Consolas" w:hAnsi="Consolas" w:cs="Consolas"/>
            <w:color w:val="313131"/>
            <w:sz w:val="18"/>
            <w:szCs w:val="18"/>
          </w:rPr>
          <w:t>templateUrl</w:t>
        </w:r>
        <w:proofErr w:type="spellEnd"/>
        <w:r>
          <w:rPr>
            <w:rFonts w:ascii="Consolas" w:hAnsi="Consolas" w:cs="Consolas"/>
            <w:color w:val="313131"/>
            <w:sz w:val="18"/>
            <w:szCs w:val="18"/>
          </w:rPr>
          <w:t>: './app.component.html',</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598" w:author="Unknown"/>
          <w:rFonts w:ascii="Consolas" w:hAnsi="Consolas" w:cs="Consolas"/>
          <w:color w:val="313131"/>
          <w:sz w:val="18"/>
          <w:szCs w:val="18"/>
        </w:rPr>
      </w:pPr>
      <w:ins w:id="599" w:author="Unknown">
        <w:r>
          <w:rPr>
            <w:rFonts w:ascii="Consolas" w:hAnsi="Consolas" w:cs="Consolas"/>
            <w:color w:val="313131"/>
            <w:sz w:val="18"/>
            <w:szCs w:val="18"/>
          </w:rPr>
          <w:t xml:space="preserve">   </w:t>
        </w:r>
        <w:proofErr w:type="spellStart"/>
        <w:r>
          <w:rPr>
            <w:rFonts w:ascii="Consolas" w:hAnsi="Consolas" w:cs="Consolas"/>
            <w:color w:val="313131"/>
            <w:sz w:val="18"/>
            <w:szCs w:val="18"/>
          </w:rPr>
          <w:t>styleUrls</w:t>
        </w:r>
        <w:proofErr w:type="spellEnd"/>
        <w:r>
          <w:rPr>
            <w:rFonts w:ascii="Consolas" w:hAnsi="Consolas" w:cs="Consolas"/>
            <w:color w:val="313131"/>
            <w:sz w:val="18"/>
            <w:szCs w:val="18"/>
          </w:rPr>
          <w:t>: ['./</w:t>
        </w:r>
        <w:proofErr w:type="spellStart"/>
        <w:r>
          <w:rPr>
            <w:rFonts w:ascii="Consolas" w:hAnsi="Consolas" w:cs="Consolas"/>
            <w:color w:val="313131"/>
            <w:sz w:val="18"/>
            <w:szCs w:val="18"/>
          </w:rPr>
          <w:t>app.component.css</w:t>
        </w:r>
        <w:proofErr w:type="spellEnd"/>
        <w:r>
          <w:rPr>
            <w:rFonts w:ascii="Consolas" w:hAnsi="Consolas" w:cs="Consolas"/>
            <w:color w:val="313131"/>
            <w:sz w:val="18"/>
            <w:szCs w:val="18"/>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600" w:author="Unknown"/>
          <w:rFonts w:ascii="Consolas" w:hAnsi="Consolas" w:cs="Consolas"/>
          <w:color w:val="313131"/>
          <w:sz w:val="18"/>
          <w:szCs w:val="18"/>
        </w:rPr>
      </w:pPr>
      <w:ins w:id="601" w:author="Unknown">
        <w:r>
          <w:rPr>
            <w:rFonts w:ascii="Consolas" w:hAnsi="Consolas" w:cs="Consolas"/>
            <w:color w:val="313131"/>
            <w:sz w:val="18"/>
            <w:szCs w:val="18"/>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602" w:author="Unknown"/>
          <w:rFonts w:ascii="Consolas" w:hAnsi="Consolas" w:cs="Consolas"/>
          <w:color w:val="313131"/>
          <w:sz w:val="18"/>
          <w:szCs w:val="18"/>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603" w:author="Unknown"/>
          <w:rFonts w:ascii="Consolas" w:hAnsi="Consolas" w:cs="Consolas"/>
          <w:color w:val="313131"/>
          <w:sz w:val="18"/>
          <w:szCs w:val="18"/>
        </w:rPr>
      </w:pPr>
      <w:ins w:id="604" w:author="Unknown">
        <w:r>
          <w:rPr>
            <w:rFonts w:ascii="Consolas" w:hAnsi="Consolas" w:cs="Consolas"/>
            <w:color w:val="313131"/>
            <w:sz w:val="18"/>
            <w:szCs w:val="18"/>
          </w:rPr>
          <w:t xml:space="preserve">export class </w:t>
        </w:r>
        <w:proofErr w:type="spellStart"/>
        <w:r>
          <w:rPr>
            <w:rFonts w:ascii="Consolas" w:hAnsi="Consolas" w:cs="Consolas"/>
            <w:color w:val="313131"/>
            <w:sz w:val="18"/>
            <w:szCs w:val="18"/>
          </w:rPr>
          <w:t>AppComponent</w:t>
        </w:r>
        <w:proofErr w:type="spellEnd"/>
        <w:r>
          <w:rPr>
            <w:rFonts w:ascii="Consolas" w:hAnsi="Consolas" w:cs="Consolas"/>
            <w:color w:val="313131"/>
            <w:sz w:val="18"/>
            <w:szCs w:val="18"/>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605" w:author="Unknown"/>
          <w:rFonts w:ascii="Consolas" w:hAnsi="Consolas" w:cs="Consolas"/>
          <w:color w:val="313131"/>
          <w:sz w:val="18"/>
          <w:szCs w:val="18"/>
        </w:rPr>
      </w:pPr>
      <w:ins w:id="606" w:author="Unknown">
        <w:r>
          <w:rPr>
            <w:rFonts w:ascii="Consolas" w:hAnsi="Consolas" w:cs="Consolas"/>
            <w:color w:val="313131"/>
            <w:sz w:val="18"/>
            <w:szCs w:val="18"/>
          </w:rPr>
          <w:t xml:space="preserve">   title = 'Angular 4 Project!';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607" w:author="Unknown"/>
          <w:rFonts w:ascii="Consolas" w:hAnsi="Consolas" w:cs="Consolas"/>
          <w:color w:val="313131"/>
          <w:sz w:val="18"/>
          <w:szCs w:val="18"/>
        </w:rPr>
      </w:pPr>
      <w:ins w:id="608" w:author="Unknown">
        <w:r>
          <w:rPr>
            <w:rFonts w:ascii="Consolas" w:hAnsi="Consolas" w:cs="Consolas"/>
            <w:color w:val="313131"/>
            <w:sz w:val="18"/>
            <w:szCs w:val="18"/>
          </w:rPr>
          <w:t>}</w:t>
        </w:r>
      </w:ins>
    </w:p>
    <w:p w:rsidR="00AD7B06" w:rsidRDefault="00AD7B06" w:rsidP="00AD7B06">
      <w:pPr>
        <w:pStyle w:val="NormalWeb"/>
        <w:spacing w:before="0" w:beforeAutospacing="0" w:after="144" w:afterAutospacing="0" w:line="360" w:lineRule="atLeast"/>
        <w:ind w:left="48" w:right="48"/>
        <w:jc w:val="both"/>
        <w:rPr>
          <w:ins w:id="609" w:author="Unknown"/>
          <w:rFonts w:ascii="Verdana" w:hAnsi="Verdana"/>
          <w:color w:val="000000"/>
        </w:rPr>
      </w:pPr>
      <w:ins w:id="610" w:author="Unknown">
        <w:r>
          <w:rPr>
            <w:rFonts w:ascii="Verdana" w:hAnsi="Verdana"/>
            <w:color w:val="000000"/>
          </w:rPr>
          <w:t>The following line of code goes into the </w:t>
        </w:r>
        <w:r>
          <w:rPr>
            <w:rFonts w:ascii="Verdana" w:hAnsi="Verdana"/>
            <w:b/>
            <w:bCs/>
            <w:color w:val="000000"/>
          </w:rPr>
          <w:t>app.component.html</w:t>
        </w:r>
        <w:r>
          <w:rPr>
            <w:rFonts w:ascii="Verdana" w:hAnsi="Verdana"/>
            <w:color w:val="000000"/>
          </w:rPr>
          <w:t> file.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611" w:author="Unknown"/>
          <w:rFonts w:ascii="Consolas" w:hAnsi="Consolas" w:cs="Consolas"/>
          <w:color w:val="313131"/>
          <w:sz w:val="18"/>
          <w:szCs w:val="18"/>
        </w:rPr>
      </w:pPr>
      <w:ins w:id="612" w:author="Unknown">
        <w:r>
          <w:rPr>
            <w:rFonts w:ascii="Consolas" w:hAnsi="Consolas" w:cs="Consolas"/>
            <w:color w:val="313131"/>
            <w:sz w:val="18"/>
            <w:szCs w:val="18"/>
          </w:rPr>
          <w:t>&lt;b&gt;{{title | uppercase}}&lt;/b&gt;&lt;</w:t>
        </w:r>
        <w:proofErr w:type="spellStart"/>
        <w:r>
          <w:rPr>
            <w:rFonts w:ascii="Consolas" w:hAnsi="Consolas" w:cs="Consolas"/>
            <w:color w:val="313131"/>
            <w:sz w:val="18"/>
            <w:szCs w:val="18"/>
          </w:rPr>
          <w:t>br</w:t>
        </w:r>
        <w:proofErr w:type="spellEnd"/>
        <w:r>
          <w:rPr>
            <w:rFonts w:ascii="Consolas" w:hAnsi="Consolas" w:cs="Consolas"/>
            <w:color w:val="313131"/>
            <w:sz w:val="18"/>
            <w:szCs w:val="1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F1F1F1"/>
        <w:rPr>
          <w:ins w:id="613" w:author="Unknown"/>
          <w:rFonts w:ascii="Consolas" w:hAnsi="Consolas" w:cs="Consolas"/>
          <w:color w:val="313131"/>
          <w:sz w:val="18"/>
          <w:szCs w:val="18"/>
        </w:rPr>
      </w:pPr>
      <w:ins w:id="614" w:author="Unknown">
        <w:r>
          <w:rPr>
            <w:rFonts w:ascii="Consolas" w:hAnsi="Consolas" w:cs="Consolas"/>
            <w:color w:val="313131"/>
            <w:sz w:val="18"/>
            <w:szCs w:val="18"/>
          </w:rPr>
          <w:t>&lt;b&gt;{{title | lowercase}}&lt;/b&gt;</w:t>
        </w:r>
      </w:ins>
    </w:p>
    <w:p w:rsidR="00AD7B06" w:rsidRDefault="00AD7B06" w:rsidP="00AD7B06">
      <w:pPr>
        <w:pStyle w:val="NormalWeb"/>
        <w:spacing w:before="0" w:beforeAutospacing="0" w:after="144" w:afterAutospacing="0" w:line="360" w:lineRule="atLeast"/>
        <w:ind w:left="48" w:right="48"/>
        <w:jc w:val="both"/>
        <w:rPr>
          <w:ins w:id="615" w:author="Unknown"/>
          <w:rFonts w:ascii="Verdana" w:hAnsi="Verdana"/>
          <w:color w:val="000000"/>
        </w:rPr>
      </w:pPr>
      <w:ins w:id="616" w:author="Unknown">
        <w:r>
          <w:rPr>
            <w:rFonts w:ascii="Verdana" w:hAnsi="Verdana"/>
            <w:color w:val="000000"/>
          </w:rPr>
          <w:t>The browser appears as shown in the following screenshot −</w:t>
        </w:r>
      </w:ins>
    </w:p>
    <w:p w:rsidR="00AD7B06" w:rsidRDefault="00AD7B06" w:rsidP="00AD7B06">
      <w:pPr>
        <w:rPr>
          <w:ins w:id="617" w:author="Unknown"/>
          <w:rFonts w:ascii="Times New Roman" w:hAnsi="Times New Roman"/>
        </w:rPr>
      </w:pPr>
      <w:r>
        <w:rPr>
          <w:noProof/>
          <w:lang w:eastAsia="en-IN"/>
        </w:rPr>
        <w:lastRenderedPageBreak/>
        <w:drawing>
          <wp:inline distT="0" distB="0" distL="0" distR="0">
            <wp:extent cx="5562600" cy="3505200"/>
            <wp:effectExtent l="19050" t="0" r="0" b="0"/>
            <wp:docPr id="28" name="Picture 28" descr="Uppercase Low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ppercase Lowercase"/>
                    <pic:cNvPicPr>
                      <a:picLocks noChangeAspect="1" noChangeArrowheads="1"/>
                    </pic:cNvPicPr>
                  </pic:nvPicPr>
                  <pic:blipFill>
                    <a:blip r:embed="rId11"/>
                    <a:srcRect/>
                    <a:stretch>
                      <a:fillRect/>
                    </a:stretch>
                  </pic:blipFill>
                  <pic:spPr bwMode="auto">
                    <a:xfrm>
                      <a:off x="0" y="0"/>
                      <a:ext cx="5562600" cy="3505200"/>
                    </a:xfrm>
                    <a:prstGeom prst="rect">
                      <a:avLst/>
                    </a:prstGeom>
                    <a:noFill/>
                    <a:ln w="9525">
                      <a:noFill/>
                      <a:miter lim="800000"/>
                      <a:headEnd/>
                      <a:tailEnd/>
                    </a:ln>
                  </pic:spPr>
                </pic:pic>
              </a:graphicData>
            </a:graphic>
          </wp:inline>
        </w:drawing>
      </w:r>
    </w:p>
    <w:p w:rsidR="00AD7B06" w:rsidRDefault="00AD7B06" w:rsidP="00AD7B06">
      <w:pPr>
        <w:pStyle w:val="NormalWeb"/>
        <w:spacing w:before="0" w:beforeAutospacing="0" w:after="144" w:afterAutospacing="0" w:line="360" w:lineRule="atLeast"/>
        <w:ind w:left="48" w:right="48"/>
        <w:jc w:val="both"/>
        <w:rPr>
          <w:ins w:id="618" w:author="Unknown"/>
          <w:rFonts w:ascii="Verdana" w:hAnsi="Verdana"/>
          <w:color w:val="000000"/>
        </w:rPr>
      </w:pPr>
      <w:ins w:id="619" w:author="Unknown">
        <w:r>
          <w:rPr>
            <w:rFonts w:ascii="Verdana" w:hAnsi="Verdana"/>
            <w:color w:val="000000"/>
          </w:rPr>
          <w:t>Angular 4 provides some built-in pipes. The pipes are listed below −</w:t>
        </w:r>
      </w:ins>
    </w:p>
    <w:p w:rsidR="00AD7B06" w:rsidRDefault="00AD7B06" w:rsidP="00AD7B06">
      <w:pPr>
        <w:numPr>
          <w:ilvl w:val="0"/>
          <w:numId w:val="3"/>
        </w:numPr>
        <w:spacing w:before="100" w:beforeAutospacing="1" w:after="75" w:line="360" w:lineRule="atLeast"/>
        <w:rPr>
          <w:ins w:id="620" w:author="Unknown"/>
          <w:rFonts w:ascii="Verdana" w:hAnsi="Verdana"/>
          <w:color w:val="000000"/>
          <w:sz w:val="21"/>
          <w:szCs w:val="21"/>
        </w:rPr>
      </w:pPr>
      <w:proofErr w:type="spellStart"/>
      <w:ins w:id="621" w:author="Unknown">
        <w:r>
          <w:rPr>
            <w:rFonts w:ascii="Verdana" w:hAnsi="Verdana"/>
            <w:color w:val="000000"/>
            <w:sz w:val="21"/>
            <w:szCs w:val="21"/>
          </w:rPr>
          <w:t>Lowercasepipe</w:t>
        </w:r>
        <w:proofErr w:type="spellEnd"/>
      </w:ins>
    </w:p>
    <w:p w:rsidR="00AD7B06" w:rsidRDefault="00AD7B06" w:rsidP="00AD7B06">
      <w:pPr>
        <w:numPr>
          <w:ilvl w:val="0"/>
          <w:numId w:val="3"/>
        </w:numPr>
        <w:spacing w:before="100" w:beforeAutospacing="1" w:after="75" w:line="360" w:lineRule="atLeast"/>
        <w:rPr>
          <w:ins w:id="622" w:author="Unknown"/>
          <w:rFonts w:ascii="Verdana" w:hAnsi="Verdana"/>
          <w:color w:val="000000"/>
          <w:sz w:val="21"/>
          <w:szCs w:val="21"/>
        </w:rPr>
      </w:pPr>
      <w:proofErr w:type="spellStart"/>
      <w:ins w:id="623" w:author="Unknown">
        <w:r>
          <w:rPr>
            <w:rFonts w:ascii="Verdana" w:hAnsi="Verdana"/>
            <w:color w:val="000000"/>
            <w:sz w:val="21"/>
            <w:szCs w:val="21"/>
          </w:rPr>
          <w:t>Uppercasepipe</w:t>
        </w:r>
        <w:proofErr w:type="spellEnd"/>
      </w:ins>
    </w:p>
    <w:p w:rsidR="00AD7B06" w:rsidRDefault="00AD7B06" w:rsidP="00AD7B06">
      <w:pPr>
        <w:numPr>
          <w:ilvl w:val="0"/>
          <w:numId w:val="3"/>
        </w:numPr>
        <w:spacing w:before="100" w:beforeAutospacing="1" w:after="75" w:line="360" w:lineRule="atLeast"/>
        <w:rPr>
          <w:ins w:id="624" w:author="Unknown"/>
          <w:rFonts w:ascii="Verdana" w:hAnsi="Verdana"/>
          <w:color w:val="000000"/>
          <w:sz w:val="21"/>
          <w:szCs w:val="21"/>
        </w:rPr>
      </w:pPr>
      <w:proofErr w:type="spellStart"/>
      <w:ins w:id="625" w:author="Unknown">
        <w:r>
          <w:rPr>
            <w:rFonts w:ascii="Verdana" w:hAnsi="Verdana"/>
            <w:color w:val="000000"/>
            <w:sz w:val="21"/>
            <w:szCs w:val="21"/>
          </w:rPr>
          <w:t>Datepipe</w:t>
        </w:r>
        <w:proofErr w:type="spellEnd"/>
      </w:ins>
    </w:p>
    <w:p w:rsidR="00AD7B06" w:rsidRDefault="00AD7B06" w:rsidP="00AD7B06">
      <w:pPr>
        <w:numPr>
          <w:ilvl w:val="0"/>
          <w:numId w:val="3"/>
        </w:numPr>
        <w:spacing w:before="100" w:beforeAutospacing="1" w:after="75" w:line="360" w:lineRule="atLeast"/>
        <w:rPr>
          <w:ins w:id="626" w:author="Unknown"/>
          <w:rFonts w:ascii="Verdana" w:hAnsi="Verdana"/>
          <w:color w:val="000000"/>
          <w:sz w:val="21"/>
          <w:szCs w:val="21"/>
        </w:rPr>
      </w:pPr>
      <w:proofErr w:type="spellStart"/>
      <w:ins w:id="627" w:author="Unknown">
        <w:r>
          <w:rPr>
            <w:rFonts w:ascii="Verdana" w:hAnsi="Verdana"/>
            <w:color w:val="000000"/>
            <w:sz w:val="21"/>
            <w:szCs w:val="21"/>
          </w:rPr>
          <w:t>Currencypipe</w:t>
        </w:r>
        <w:proofErr w:type="spellEnd"/>
      </w:ins>
    </w:p>
    <w:p w:rsidR="00AD7B06" w:rsidRDefault="00AD7B06" w:rsidP="00AD7B06">
      <w:pPr>
        <w:numPr>
          <w:ilvl w:val="0"/>
          <w:numId w:val="3"/>
        </w:numPr>
        <w:spacing w:before="100" w:beforeAutospacing="1" w:after="75" w:line="360" w:lineRule="atLeast"/>
        <w:rPr>
          <w:ins w:id="628" w:author="Unknown"/>
          <w:rFonts w:ascii="Verdana" w:hAnsi="Verdana"/>
          <w:color w:val="000000"/>
          <w:sz w:val="21"/>
          <w:szCs w:val="21"/>
        </w:rPr>
      </w:pPr>
      <w:proofErr w:type="spellStart"/>
      <w:ins w:id="629" w:author="Unknown">
        <w:r>
          <w:rPr>
            <w:rFonts w:ascii="Verdana" w:hAnsi="Verdana"/>
            <w:color w:val="000000"/>
            <w:sz w:val="21"/>
            <w:szCs w:val="21"/>
          </w:rPr>
          <w:t>Jsonpipe</w:t>
        </w:r>
        <w:proofErr w:type="spellEnd"/>
      </w:ins>
    </w:p>
    <w:p w:rsidR="00AD7B06" w:rsidRDefault="00AD7B06" w:rsidP="00AD7B06">
      <w:pPr>
        <w:numPr>
          <w:ilvl w:val="0"/>
          <w:numId w:val="3"/>
        </w:numPr>
        <w:spacing w:before="100" w:beforeAutospacing="1" w:after="75" w:line="360" w:lineRule="atLeast"/>
        <w:rPr>
          <w:ins w:id="630" w:author="Unknown"/>
          <w:rFonts w:ascii="Verdana" w:hAnsi="Verdana"/>
          <w:color w:val="000000"/>
          <w:sz w:val="21"/>
          <w:szCs w:val="21"/>
        </w:rPr>
      </w:pPr>
      <w:proofErr w:type="spellStart"/>
      <w:ins w:id="631" w:author="Unknown">
        <w:r>
          <w:rPr>
            <w:rFonts w:ascii="Verdana" w:hAnsi="Verdana"/>
            <w:color w:val="000000"/>
            <w:sz w:val="21"/>
            <w:szCs w:val="21"/>
          </w:rPr>
          <w:t>Percentpipe</w:t>
        </w:r>
        <w:proofErr w:type="spellEnd"/>
      </w:ins>
    </w:p>
    <w:p w:rsidR="00AD7B06" w:rsidRDefault="00AD7B06" w:rsidP="00AD7B06">
      <w:pPr>
        <w:numPr>
          <w:ilvl w:val="0"/>
          <w:numId w:val="3"/>
        </w:numPr>
        <w:spacing w:before="100" w:beforeAutospacing="1" w:after="75" w:line="360" w:lineRule="atLeast"/>
        <w:rPr>
          <w:ins w:id="632" w:author="Unknown"/>
          <w:rFonts w:ascii="Verdana" w:hAnsi="Verdana"/>
          <w:color w:val="000000"/>
          <w:sz w:val="21"/>
          <w:szCs w:val="21"/>
        </w:rPr>
      </w:pPr>
      <w:proofErr w:type="spellStart"/>
      <w:ins w:id="633" w:author="Unknown">
        <w:r>
          <w:rPr>
            <w:rFonts w:ascii="Verdana" w:hAnsi="Verdana"/>
            <w:color w:val="000000"/>
            <w:sz w:val="21"/>
            <w:szCs w:val="21"/>
          </w:rPr>
          <w:t>Decimalpipe</w:t>
        </w:r>
        <w:proofErr w:type="spellEnd"/>
      </w:ins>
    </w:p>
    <w:p w:rsidR="00AD7B06" w:rsidRDefault="00AD7B06" w:rsidP="00AD7B06">
      <w:pPr>
        <w:numPr>
          <w:ilvl w:val="0"/>
          <w:numId w:val="3"/>
        </w:numPr>
        <w:spacing w:before="100" w:beforeAutospacing="1" w:after="75" w:line="360" w:lineRule="atLeast"/>
        <w:rPr>
          <w:ins w:id="634" w:author="Unknown"/>
          <w:rFonts w:ascii="Verdana" w:hAnsi="Verdana"/>
          <w:color w:val="000000"/>
          <w:sz w:val="21"/>
          <w:szCs w:val="21"/>
        </w:rPr>
      </w:pPr>
      <w:proofErr w:type="spellStart"/>
      <w:ins w:id="635" w:author="Unknown">
        <w:r>
          <w:rPr>
            <w:rFonts w:ascii="Verdana" w:hAnsi="Verdana"/>
            <w:color w:val="000000"/>
            <w:sz w:val="21"/>
            <w:szCs w:val="21"/>
          </w:rPr>
          <w:t>Slicepipe</w:t>
        </w:r>
        <w:proofErr w:type="spellEnd"/>
      </w:ins>
    </w:p>
    <w:p w:rsidR="00AD7B06" w:rsidRDefault="00AD7B06" w:rsidP="00AD7B06">
      <w:pPr>
        <w:pStyle w:val="NormalWeb"/>
        <w:spacing w:before="0" w:beforeAutospacing="0" w:after="144" w:afterAutospacing="0" w:line="360" w:lineRule="atLeast"/>
        <w:ind w:left="48" w:right="48"/>
        <w:jc w:val="both"/>
        <w:rPr>
          <w:ins w:id="636" w:author="Unknown"/>
          <w:rFonts w:ascii="Verdana" w:hAnsi="Verdana"/>
          <w:color w:val="000000"/>
        </w:rPr>
      </w:pPr>
      <w:ins w:id="637" w:author="Unknown">
        <w:r>
          <w:rPr>
            <w:rFonts w:ascii="Verdana" w:hAnsi="Verdana"/>
            <w:color w:val="000000"/>
          </w:rPr>
          <w:t>We have already seen the lowercase and uppercase pipes. Let us now see how the other pipes work.</w:t>
        </w:r>
      </w:ins>
    </w:p>
    <w:p w:rsidR="00AD7B06" w:rsidRDefault="00AD7B06" w:rsidP="00AD7B06">
      <w:pPr>
        <w:pStyle w:val="NormalWeb"/>
        <w:spacing w:before="0" w:beforeAutospacing="0" w:after="144" w:afterAutospacing="0" w:line="360" w:lineRule="atLeast"/>
        <w:ind w:left="48" w:right="48"/>
        <w:jc w:val="both"/>
        <w:rPr>
          <w:ins w:id="638" w:author="Unknown"/>
          <w:rFonts w:ascii="Verdana" w:hAnsi="Verdana"/>
          <w:color w:val="000000"/>
        </w:rPr>
      </w:pPr>
      <w:ins w:id="639" w:author="Unknown">
        <w:r>
          <w:rPr>
            <w:rFonts w:ascii="Verdana" w:hAnsi="Verdana"/>
            <w:color w:val="000000"/>
          </w:rPr>
          <w:t>The following line of code will help us define the required variables in </w:t>
        </w:r>
        <w:proofErr w:type="spellStart"/>
        <w:r>
          <w:rPr>
            <w:rFonts w:ascii="Verdana" w:hAnsi="Verdana"/>
            <w:b/>
            <w:bCs/>
            <w:color w:val="000000"/>
          </w:rPr>
          <w:t>app.component.ts</w:t>
        </w:r>
        <w:proofErr w:type="spellEnd"/>
        <w:r>
          <w:rPr>
            <w:rFonts w:ascii="Verdana" w:hAnsi="Verdana"/>
            <w:color w:val="000000"/>
          </w:rPr>
          <w:t> file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0" w:author="Unknown"/>
          <w:rStyle w:val="pln"/>
          <w:rFonts w:ascii="Consolas" w:hAnsi="Consolas" w:cs="Consolas"/>
          <w:color w:val="313131"/>
        </w:rPr>
      </w:pPr>
      <w:ins w:id="641"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2"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3" w:author="Unknown"/>
          <w:rStyle w:val="pln"/>
          <w:rFonts w:ascii="Consolas" w:hAnsi="Consolas" w:cs="Consolas"/>
          <w:color w:val="313131"/>
        </w:rPr>
      </w:pPr>
      <w:ins w:id="644" w:author="Unknown">
        <w:r>
          <w:rPr>
            <w:rStyle w:val="lit"/>
            <w:rFonts w:ascii="Consolas" w:hAnsi="Consolas" w:cs="Consolas"/>
            <w:color w:val="006666"/>
          </w:rPr>
          <w:t>@Component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5" w:author="Unknown"/>
          <w:rStyle w:val="pln"/>
          <w:rFonts w:ascii="Consolas" w:hAnsi="Consolas" w:cs="Consolas"/>
          <w:color w:val="313131"/>
        </w:rPr>
      </w:pPr>
      <w:ins w:id="646" w:author="Unknown">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'app-root'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7" w:author="Unknown"/>
          <w:rStyle w:val="pln"/>
          <w:rFonts w:ascii="Consolas" w:hAnsi="Consolas" w:cs="Consolas"/>
          <w:color w:val="313131"/>
        </w:rPr>
      </w:pPr>
      <w:ins w:id="648" w:author="Unknown">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'./app.component.html'</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9" w:author="Unknown"/>
          <w:rStyle w:val="pln"/>
          <w:rFonts w:ascii="Consolas" w:hAnsi="Consolas" w:cs="Consolas"/>
          <w:color w:val="313131"/>
        </w:rPr>
      </w:pPr>
      <w:ins w:id="650" w:author="Unknown">
        <w:r>
          <w:rPr>
            <w:rStyle w:val="pln"/>
            <w:rFonts w:ascii="Consolas" w:hAnsi="Consolas" w:cs="Consolas"/>
            <w:color w:val="313131"/>
          </w:rPr>
          <w:lastRenderedPageBreak/>
          <w:t xml:space="preserve">   </w:t>
        </w:r>
        <w:proofErr w:type="spellStart"/>
        <w:r>
          <w:rPr>
            <w:rStyle w:val="pln"/>
            <w:rFonts w:ascii="Consolas" w:hAnsi="Consolas" w:cs="Consolas"/>
            <w:color w:val="313131"/>
          </w:rPr>
          <w:t>styleUrls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app.component.css</w:t>
        </w:r>
        <w:proofErr w:type="spellEnd"/>
        <w:r>
          <w:rPr>
            <w:rStyle w:val="str"/>
            <w:rFonts w:ascii="Consolas" w:hAnsi="Consolas" w:cs="Consolas"/>
            <w:color w:val="008800"/>
          </w:rPr>
          <w: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51" w:author="Unknown"/>
          <w:rStyle w:val="pln"/>
          <w:rFonts w:ascii="Consolas" w:hAnsi="Consolas" w:cs="Consolas"/>
          <w:color w:val="313131"/>
        </w:rPr>
      </w:pPr>
      <w:ins w:id="652" w:author="Unknown">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53" w:author="Unknown"/>
          <w:rStyle w:val="pln"/>
          <w:rFonts w:ascii="Consolas" w:hAnsi="Consolas" w:cs="Consolas"/>
          <w:color w:val="313131"/>
        </w:rPr>
      </w:pPr>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54" w:author="Unknown"/>
          <w:rStyle w:val="pln"/>
          <w:rFonts w:ascii="Consolas" w:hAnsi="Consolas" w:cs="Consolas"/>
          <w:color w:val="313131"/>
        </w:rPr>
      </w:pPr>
      <w:ins w:id="655"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56" w:author="Unknown"/>
          <w:rStyle w:val="pln"/>
          <w:rFonts w:ascii="Consolas" w:hAnsi="Consolas" w:cs="Consolas"/>
          <w:color w:val="313131"/>
        </w:rPr>
      </w:pPr>
      <w:ins w:id="657" w:author="Unknown">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'Angular 4 Project!'</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58" w:author="Unknown"/>
          <w:rStyle w:val="pln"/>
          <w:rFonts w:ascii="Consolas" w:hAnsi="Consolas" w:cs="Consolas"/>
          <w:color w:val="313131"/>
        </w:rPr>
      </w:pPr>
      <w:ins w:id="659" w:author="Unknown">
        <w:r>
          <w:rPr>
            <w:rStyle w:val="pln"/>
            <w:rFonts w:ascii="Consolas" w:hAnsi="Consolas" w:cs="Consolas"/>
            <w:color w:val="313131"/>
          </w:rPr>
          <w:t xml:space="preserve">   </w:t>
        </w:r>
        <w:proofErr w:type="spellStart"/>
        <w:r>
          <w:rPr>
            <w:rStyle w:val="pln"/>
            <w:rFonts w:ascii="Consolas" w:hAnsi="Consolas" w:cs="Consolas"/>
            <w:color w:val="313131"/>
          </w:rPr>
          <w:t>todaydate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Date</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60" w:author="Unknown"/>
          <w:rStyle w:val="pln"/>
          <w:rFonts w:ascii="Consolas" w:hAnsi="Consolas" w:cs="Consolas"/>
          <w:color w:val="313131"/>
        </w:rPr>
      </w:pPr>
      <w:ins w:id="661" w:author="Unknown">
        <w:r>
          <w:rPr>
            <w:rStyle w:val="pln"/>
            <w:rFonts w:ascii="Consolas" w:hAnsi="Consolas" w:cs="Consolas"/>
            <w:color w:val="313131"/>
          </w:rPr>
          <w:t xml:space="preserve">   </w:t>
        </w:r>
        <w:proofErr w:type="spellStart"/>
        <w:r>
          <w:rPr>
            <w:rStyle w:val="pln"/>
            <w:rFonts w:ascii="Consolas" w:hAnsi="Consolas" w:cs="Consolas"/>
            <w:color w:val="313131"/>
          </w:rPr>
          <w:t>jsonval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'Rox</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str"/>
            <w:rFonts w:ascii="Consolas" w:hAnsi="Consolas" w:cs="Consolas"/>
            <w:color w:val="008800"/>
          </w:rPr>
          <w:t>'25'</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a1</w:t>
        </w:r>
        <w:r>
          <w:rPr>
            <w:rStyle w:val="pun"/>
            <w:rFonts w:ascii="Consolas" w:hAnsi="Consolas" w:cs="Consolas"/>
            <w:color w:val="666600"/>
          </w:rPr>
          <w:t>:</w:t>
        </w:r>
        <w:r>
          <w:rPr>
            <w:rStyle w:val="str"/>
            <w:rFonts w:ascii="Consolas" w:hAnsi="Consolas" w:cs="Consolas"/>
            <w:color w:val="008800"/>
          </w:rPr>
          <w:t>'Mumbai'</w:t>
        </w:r>
        <w:r>
          <w:rPr>
            <w:rStyle w:val="pun"/>
            <w:rFonts w:ascii="Consolas" w:hAnsi="Consolas" w:cs="Consolas"/>
            <w:color w:val="666600"/>
          </w:rPr>
          <w:t>,</w:t>
        </w:r>
        <w:r>
          <w:rPr>
            <w:rStyle w:val="pln"/>
            <w:rFonts w:ascii="Consolas" w:hAnsi="Consolas" w:cs="Consolas"/>
            <w:color w:val="313131"/>
          </w:rPr>
          <w:t xml:space="preserve"> a2</w:t>
        </w:r>
        <w:r>
          <w:rPr>
            <w:rStyle w:val="pun"/>
            <w:rFonts w:ascii="Consolas" w:hAnsi="Consolas" w:cs="Consolas"/>
            <w:color w:val="666600"/>
          </w:rPr>
          <w:t>:</w:t>
        </w:r>
        <w:r>
          <w:rPr>
            <w:rStyle w:val="str"/>
            <w:rFonts w:ascii="Consolas" w:hAnsi="Consolas" w:cs="Consolas"/>
            <w:color w:val="008800"/>
          </w:rPr>
          <w:t>'Karnataka'</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62" w:author="Unknown"/>
          <w:rStyle w:val="pln"/>
          <w:rFonts w:ascii="Consolas" w:hAnsi="Consolas" w:cs="Consolas"/>
          <w:color w:val="313131"/>
        </w:rPr>
      </w:pPr>
      <w:ins w:id="663" w:author="Unknown">
        <w:r>
          <w:rPr>
            <w:rStyle w:val="pln"/>
            <w:rFonts w:ascii="Consolas" w:hAnsi="Consolas" w:cs="Consolas"/>
            <w:color w:val="313131"/>
          </w:rPr>
          <w:t xml:space="preserve">   months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"Jan"</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"Feb"</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"April"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"Jun"</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64" w:author="Unknown"/>
          <w:rStyle w:val="pln"/>
          <w:rFonts w:ascii="Consolas" w:hAnsi="Consolas" w:cs="Consolas"/>
          <w:color w:val="313131"/>
        </w:rPr>
      </w:pPr>
      <w:ins w:id="665" w:author="Unknown">
        <w:r>
          <w:rPr>
            <w:rStyle w:val="pln"/>
            <w:rFonts w:ascii="Consolas" w:hAnsi="Consolas" w:cs="Consolas"/>
            <w:color w:val="313131"/>
          </w:rPr>
          <w:t xml:space="preserve">             </w:t>
        </w:r>
        <w:r>
          <w:rPr>
            <w:rStyle w:val="str"/>
            <w:rFonts w:ascii="Consolas" w:hAnsi="Consolas" w:cs="Consolas"/>
            <w:color w:val="008800"/>
          </w:rPr>
          <w:t>"July"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"Aug"</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"Sept"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"Oct"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"Nov"</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"Dec"</w:t>
        </w:r>
        <w:r>
          <w:rPr>
            <w:rStyle w:val="pun"/>
            <w:rFonts w:ascii="Consolas" w:hAnsi="Consolas" w:cs="Consolas"/>
            <w:color w:val="666600"/>
          </w:rPr>
          <w: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66" w:author="Unknown"/>
          <w:rFonts w:ascii="Consolas" w:hAnsi="Consolas" w:cs="Consolas"/>
          <w:color w:val="313131"/>
        </w:rPr>
      </w:pPr>
      <w:ins w:id="667" w:author="Unknown">
        <w:r>
          <w:rPr>
            <w:rStyle w:val="pun"/>
            <w:rFonts w:ascii="Consolas" w:hAnsi="Consolas" w:cs="Consolas"/>
            <w:color w:val="666600"/>
          </w:rPr>
          <w:t>}</w:t>
        </w:r>
      </w:ins>
    </w:p>
    <w:p w:rsidR="00AD7B06" w:rsidRDefault="00AD7B06" w:rsidP="00AD7B06">
      <w:pPr>
        <w:pStyle w:val="NormalWeb"/>
        <w:spacing w:before="0" w:beforeAutospacing="0" w:after="144" w:afterAutospacing="0" w:line="360" w:lineRule="atLeast"/>
        <w:ind w:left="48" w:right="48"/>
        <w:jc w:val="both"/>
        <w:rPr>
          <w:ins w:id="668" w:author="Unknown"/>
          <w:rFonts w:ascii="Verdana" w:hAnsi="Verdana"/>
          <w:color w:val="000000"/>
        </w:rPr>
      </w:pPr>
      <w:ins w:id="669" w:author="Unknown">
        <w:r>
          <w:rPr>
            <w:rFonts w:ascii="Verdana" w:hAnsi="Verdana"/>
            <w:color w:val="000000"/>
          </w:rPr>
          <w:t>We will use the pipes in the </w:t>
        </w:r>
        <w:r>
          <w:rPr>
            <w:rFonts w:ascii="Verdana" w:hAnsi="Verdana"/>
            <w:b/>
            <w:bCs/>
            <w:color w:val="000000"/>
          </w:rPr>
          <w:t>app.component.html</w:t>
        </w:r>
        <w:r>
          <w:rPr>
            <w:rFonts w:ascii="Verdana" w:hAnsi="Verdana"/>
            <w:color w:val="000000"/>
          </w:rPr>
          <w:t> file.</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70" w:author="Unknown"/>
          <w:rStyle w:val="pln"/>
          <w:rFonts w:ascii="Consolas" w:hAnsi="Consolas" w:cs="Consolas"/>
          <w:color w:val="313131"/>
        </w:rPr>
      </w:pPr>
      <w:ins w:id="671" w:author="Unknown">
        <w:r>
          <w:rPr>
            <w:rStyle w:val="com"/>
            <w:rFonts w:ascii="Consolas" w:hAnsi="Consolas" w:cs="Consolas"/>
            <w:color w:val="880000"/>
          </w:rPr>
          <w:t>&lt;!--The content below is only a placeholder and can be replaced.--&gt;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72" w:author="Unknown"/>
          <w:rStyle w:val="pln"/>
          <w:rFonts w:ascii="Consolas" w:hAnsi="Consolas" w:cs="Consolas"/>
          <w:color w:val="313131"/>
        </w:rPr>
      </w:pPr>
      <w:ins w:id="673" w:author="Unknown">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width</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74" w:author="Unknown"/>
          <w:rStyle w:val="pln"/>
          <w:rFonts w:ascii="Consolas" w:hAnsi="Consolas" w:cs="Consolas"/>
          <w:color w:val="313131"/>
        </w:rPr>
      </w:pPr>
      <w:ins w:id="675" w:author="Unknown">
        <w:r>
          <w:rPr>
            <w:rStyle w:val="pln"/>
            <w:rFonts w:ascii="Consolas" w:hAnsi="Consolas" w:cs="Consolas"/>
            <w:color w:val="313131"/>
          </w:rPr>
          <w:t xml:space="preserve">   </w:t>
        </w: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width</w:t>
        </w:r>
        <w:r>
          <w:rPr>
            <w:rStyle w:val="pun"/>
            <w:rFonts w:ascii="Consolas" w:hAnsi="Consolas" w:cs="Consolas"/>
            <w:color w:val="666600"/>
          </w:rPr>
          <w:t>:</w:t>
        </w:r>
        <w:r>
          <w:rPr>
            <w:rStyle w:val="lit"/>
            <w:rFonts w:ascii="Consolas" w:hAnsi="Consolas" w:cs="Consolas"/>
            <w:color w:val="006666"/>
          </w:rPr>
          <w:t>40</w:t>
        </w:r>
        <w:r>
          <w:rPr>
            <w:rStyle w:val="pun"/>
            <w:rFonts w:ascii="Consolas" w:hAnsi="Consolas" w:cs="Consolas"/>
            <w:color w:val="666600"/>
          </w:rPr>
          <w:t>%;</w:t>
        </w:r>
        <w:proofErr w:type="spellStart"/>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pln"/>
            <w:rFonts w:ascii="Consolas" w:hAnsi="Consolas" w:cs="Consolas"/>
            <w:color w:val="313131"/>
          </w:rPr>
          <w:t>border</w:t>
        </w:r>
        <w:r>
          <w:rPr>
            <w:rStyle w:val="pun"/>
            <w:rFonts w:ascii="Consolas" w:hAnsi="Consolas" w:cs="Consolas"/>
            <w:color w:val="666600"/>
          </w:rPr>
          <w:t>:</w:t>
        </w:r>
        <w:r>
          <w:rPr>
            <w:rStyle w:val="pln"/>
            <w:rFonts w:ascii="Consolas" w:hAnsi="Consolas" w:cs="Consolas"/>
            <w:color w:val="313131"/>
          </w:rPr>
          <w:t>solid</w:t>
        </w:r>
        <w:proofErr w:type="spellEnd"/>
        <w:r>
          <w:rPr>
            <w:rStyle w:val="pln"/>
            <w:rFonts w:ascii="Consolas" w:hAnsi="Consolas" w:cs="Consolas"/>
            <w:color w:val="313131"/>
          </w:rPr>
          <w:t xml:space="preserve"> </w:t>
        </w:r>
        <w:r>
          <w:rPr>
            <w:rStyle w:val="lit"/>
            <w:rFonts w:ascii="Consolas" w:hAnsi="Consolas" w:cs="Consolas"/>
            <w:color w:val="006666"/>
          </w:rPr>
          <w:t>1px</w:t>
        </w:r>
        <w:r>
          <w:rPr>
            <w:rStyle w:val="pln"/>
            <w:rFonts w:ascii="Consolas" w:hAnsi="Consolas" w:cs="Consolas"/>
            <w:color w:val="313131"/>
          </w:rPr>
          <w:t xml:space="preserve"> black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76" w:author="Unknown"/>
          <w:rStyle w:val="pln"/>
          <w:rFonts w:ascii="Consolas" w:hAnsi="Consolas" w:cs="Consolas"/>
          <w:color w:val="313131"/>
        </w:rPr>
      </w:pPr>
      <w:ins w:id="677" w:author="Unknown">
        <w:r>
          <w:rPr>
            <w:rStyle w:val="pln"/>
            <w:rFonts w:ascii="Consolas" w:hAnsi="Consolas" w:cs="Consolas"/>
            <w:color w:val="313131"/>
          </w:rPr>
          <w:t xml:space="preserve">      </w:t>
        </w:r>
        <w:r>
          <w:rPr>
            <w:rStyle w:val="tag"/>
            <w:rFonts w:ascii="Consolas" w:hAnsi="Consolas" w:cs="Consolas"/>
            <w:color w:val="000088"/>
          </w:rPr>
          <w:t>&lt;h1&gt;</w:t>
        </w:r>
        <w:r>
          <w:rPr>
            <w:rStyle w:val="pln"/>
            <w:rFonts w:ascii="Consolas" w:hAnsi="Consolas" w:cs="Consolas"/>
            <w:color w:val="313131"/>
          </w:rPr>
          <w:t>Uppercase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78" w:author="Unknown"/>
          <w:rStyle w:val="pln"/>
          <w:rFonts w:ascii="Consolas" w:hAnsi="Consolas" w:cs="Consolas"/>
          <w:color w:val="313131"/>
        </w:rPr>
      </w:pPr>
      <w:ins w:id="679"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{{title | uppercase}}</w:t>
        </w:r>
        <w:r>
          <w:rPr>
            <w:rStyle w:val="tag"/>
            <w:rFonts w:ascii="Consolas" w:hAnsi="Consolas" w:cs="Consolas"/>
            <w:color w:val="000088"/>
          </w:rPr>
          <w:t>&lt;/b&gt;&lt;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80" w:author="Unknown"/>
          <w:rStyle w:val="pln"/>
          <w:rFonts w:ascii="Consolas" w:hAnsi="Consolas" w:cs="Consolas"/>
          <w:color w:val="313131"/>
        </w:rPr>
      </w:pPr>
      <w:ins w:id="681" w:author="Unknown">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82" w:author="Unknown"/>
          <w:rStyle w:val="pln"/>
          <w:rFonts w:ascii="Consolas" w:hAnsi="Consolas" w:cs="Consolas"/>
          <w:color w:val="313131"/>
        </w:rPr>
      </w:pPr>
      <w:ins w:id="683" w:author="Unknown">
        <w:r>
          <w:rPr>
            <w:rStyle w:val="pln"/>
            <w:rFonts w:ascii="Consolas" w:hAnsi="Consolas" w:cs="Consolas"/>
            <w:color w:val="313131"/>
          </w:rPr>
          <w:t xml:space="preserve">      </w:t>
        </w:r>
        <w:r>
          <w:rPr>
            <w:rStyle w:val="tag"/>
            <w:rFonts w:ascii="Consolas" w:hAnsi="Consolas" w:cs="Consolas"/>
            <w:color w:val="000088"/>
          </w:rPr>
          <w:t>&lt;h1&gt;</w:t>
        </w:r>
        <w:r>
          <w:rPr>
            <w:rStyle w:val="pln"/>
            <w:rFonts w:ascii="Consolas" w:hAnsi="Consolas" w:cs="Consolas"/>
            <w:color w:val="313131"/>
          </w:rPr>
          <w:t>Lowercase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84" w:author="Unknown"/>
          <w:rStyle w:val="pln"/>
          <w:rFonts w:ascii="Consolas" w:hAnsi="Consolas" w:cs="Consolas"/>
          <w:color w:val="313131"/>
        </w:rPr>
      </w:pPr>
      <w:ins w:id="685"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{{title | lowercase}}</w:t>
        </w:r>
        <w:r>
          <w:rPr>
            <w:rStyle w:val="tag"/>
            <w:rFonts w:ascii="Consolas" w:hAnsi="Consolas" w:cs="Consolas"/>
            <w:color w:val="000088"/>
          </w:rPr>
          <w:t>&lt;/b&gt;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86" w:author="Unknown"/>
          <w:rStyle w:val="pln"/>
          <w:rFonts w:ascii="Consolas" w:hAnsi="Consolas" w:cs="Consolas"/>
          <w:color w:val="313131"/>
        </w:rPr>
      </w:pPr>
      <w:ins w:id="687" w:author="Unknown">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88" w:author="Unknown"/>
          <w:rStyle w:val="pln"/>
          <w:rFonts w:ascii="Consolas" w:hAnsi="Consolas" w:cs="Consolas"/>
          <w:color w:val="313131"/>
        </w:rPr>
      </w:pPr>
      <w:ins w:id="689" w:author="Unknown">
        <w:r>
          <w:rPr>
            <w:rStyle w:val="pln"/>
            <w:rFonts w:ascii="Consolas" w:hAnsi="Consolas" w:cs="Consolas"/>
            <w:color w:val="313131"/>
          </w:rPr>
          <w:t xml:space="preserve">      </w:t>
        </w:r>
        <w:r>
          <w:rPr>
            <w:rStyle w:val="tag"/>
            <w:rFonts w:ascii="Consolas" w:hAnsi="Consolas" w:cs="Consolas"/>
            <w:color w:val="000088"/>
          </w:rPr>
          <w:t>&lt;h1&gt;</w:t>
        </w:r>
        <w:r>
          <w:rPr>
            <w:rStyle w:val="pln"/>
            <w:rFonts w:ascii="Consolas" w:hAnsi="Consolas" w:cs="Consolas"/>
            <w:color w:val="313131"/>
          </w:rPr>
          <w:t>Currency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90" w:author="Unknown"/>
          <w:rStyle w:val="pln"/>
          <w:rFonts w:ascii="Consolas" w:hAnsi="Consolas" w:cs="Consolas"/>
          <w:color w:val="313131"/>
        </w:rPr>
      </w:pPr>
      <w:ins w:id="691"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{{6589.23 | currency:"USD"}}</w:t>
        </w:r>
        <w:r>
          <w:rPr>
            <w:rStyle w:val="tag"/>
            <w:rFonts w:ascii="Consolas" w:hAnsi="Consolas" w:cs="Consolas"/>
            <w:color w:val="000088"/>
          </w:rPr>
          <w:t>&lt;/b&gt;&lt;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92" w:author="Unknown"/>
          <w:rStyle w:val="pln"/>
          <w:rFonts w:ascii="Consolas" w:hAnsi="Consolas" w:cs="Consolas"/>
          <w:color w:val="313131"/>
        </w:rPr>
      </w:pPr>
      <w:ins w:id="693"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{{6589.23 | currency:"USD":true}}</w:t>
        </w:r>
        <w:r>
          <w:rPr>
            <w:rStyle w:val="tag"/>
            <w:rFonts w:ascii="Consolas" w:hAnsi="Consolas" w:cs="Consolas"/>
            <w:color w:val="000088"/>
          </w:rPr>
          <w:t>&lt;/b&gt;</w:t>
        </w:r>
        <w:r>
          <w:rPr>
            <w:rStyle w:val="pln"/>
            <w:rFonts w:ascii="Consolas" w:hAnsi="Consolas" w:cs="Consolas"/>
            <w:color w:val="313131"/>
          </w:rPr>
          <w:t xml:space="preserve"> //Boolean true is used to get the sign of the currency.</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94" w:author="Unknown"/>
          <w:rStyle w:val="pln"/>
          <w:rFonts w:ascii="Consolas" w:hAnsi="Consolas" w:cs="Consolas"/>
          <w:color w:val="313131"/>
        </w:rPr>
      </w:pPr>
      <w:ins w:id="695" w:author="Unknown">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96" w:author="Unknown"/>
          <w:rStyle w:val="pln"/>
          <w:rFonts w:ascii="Consolas" w:hAnsi="Consolas" w:cs="Consolas"/>
          <w:color w:val="313131"/>
        </w:rPr>
      </w:pPr>
      <w:ins w:id="697" w:author="Unknown">
        <w:r>
          <w:rPr>
            <w:rStyle w:val="pln"/>
            <w:rFonts w:ascii="Consolas" w:hAnsi="Consolas" w:cs="Consolas"/>
            <w:color w:val="313131"/>
          </w:rPr>
          <w:t xml:space="preserve">      </w:t>
        </w:r>
        <w:r>
          <w:rPr>
            <w:rStyle w:val="tag"/>
            <w:rFonts w:ascii="Consolas" w:hAnsi="Consolas" w:cs="Consolas"/>
            <w:color w:val="000088"/>
          </w:rPr>
          <w:t>&lt;h1&gt;</w:t>
        </w:r>
        <w:r>
          <w:rPr>
            <w:rStyle w:val="pln"/>
            <w:rFonts w:ascii="Consolas" w:hAnsi="Consolas" w:cs="Consolas"/>
            <w:color w:val="313131"/>
          </w:rPr>
          <w:t>Date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98" w:author="Unknown"/>
          <w:rStyle w:val="pln"/>
          <w:rFonts w:ascii="Consolas" w:hAnsi="Consolas" w:cs="Consolas"/>
          <w:color w:val="313131"/>
        </w:rPr>
      </w:pPr>
      <w:ins w:id="699"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w:t>
        </w:r>
        <w:proofErr w:type="spellStart"/>
        <w:r>
          <w:rPr>
            <w:rStyle w:val="pln"/>
            <w:rFonts w:ascii="Consolas" w:hAnsi="Consolas" w:cs="Consolas"/>
            <w:color w:val="313131"/>
          </w:rPr>
          <w:t>todaydate</w:t>
        </w:r>
        <w:proofErr w:type="spellEnd"/>
        <w:r>
          <w:rPr>
            <w:rStyle w:val="pln"/>
            <w:rFonts w:ascii="Consolas" w:hAnsi="Consolas" w:cs="Consolas"/>
            <w:color w:val="313131"/>
          </w:rPr>
          <w:t xml:space="preserve"> | </w:t>
        </w:r>
        <w:proofErr w:type="spellStart"/>
        <w:r>
          <w:rPr>
            <w:rStyle w:val="pln"/>
            <w:rFonts w:ascii="Consolas" w:hAnsi="Consolas" w:cs="Consolas"/>
            <w:color w:val="313131"/>
          </w:rPr>
          <w:t>date:'d</w:t>
        </w:r>
        <w:proofErr w:type="spellEnd"/>
        <w:r>
          <w:rPr>
            <w:rStyle w:val="pln"/>
            <w:rFonts w:ascii="Consolas" w:hAnsi="Consolas" w:cs="Consolas"/>
            <w:color w:val="313131"/>
          </w:rPr>
          <w:t>/M/y'}}</w:t>
        </w:r>
        <w:r>
          <w:rPr>
            <w:rStyle w:val="tag"/>
            <w:rFonts w:ascii="Consolas" w:hAnsi="Consolas" w:cs="Consolas"/>
            <w:color w:val="000088"/>
          </w:rPr>
          <w:t>&lt;/b&gt;&lt;</w:t>
        </w:r>
        <w:proofErr w:type="spellStart"/>
        <w:r>
          <w:rPr>
            <w:rStyle w:val="tag"/>
            <w:rFonts w:ascii="Consolas" w:hAnsi="Consolas" w:cs="Consolas"/>
            <w:color w:val="000088"/>
          </w:rPr>
          <w:t>br</w:t>
        </w:r>
        <w:proofErr w:type="spellEnd"/>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00" w:author="Unknown"/>
          <w:rStyle w:val="pln"/>
          <w:rFonts w:ascii="Consolas" w:hAnsi="Consolas" w:cs="Consolas"/>
          <w:color w:val="313131"/>
        </w:rPr>
      </w:pPr>
      <w:ins w:id="701"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w:t>
        </w:r>
        <w:proofErr w:type="spellStart"/>
        <w:r>
          <w:rPr>
            <w:rStyle w:val="pln"/>
            <w:rFonts w:ascii="Consolas" w:hAnsi="Consolas" w:cs="Consolas"/>
            <w:color w:val="313131"/>
          </w:rPr>
          <w:t>todaydate</w:t>
        </w:r>
        <w:proofErr w:type="spellEnd"/>
        <w:r>
          <w:rPr>
            <w:rStyle w:val="pln"/>
            <w:rFonts w:ascii="Consolas" w:hAnsi="Consolas" w:cs="Consolas"/>
            <w:color w:val="313131"/>
          </w:rPr>
          <w:t xml:space="preserve"> | </w:t>
        </w:r>
        <w:proofErr w:type="spellStart"/>
        <w:r>
          <w:rPr>
            <w:rStyle w:val="pln"/>
            <w:rFonts w:ascii="Consolas" w:hAnsi="Consolas" w:cs="Consolas"/>
            <w:color w:val="313131"/>
          </w:rPr>
          <w:t>date:'shortTime</w:t>
        </w:r>
        <w:proofErr w:type="spellEnd"/>
        <w:r>
          <w:rPr>
            <w:rStyle w:val="pln"/>
            <w:rFonts w:ascii="Consolas" w:hAnsi="Consolas" w:cs="Consolas"/>
            <w:color w:val="313131"/>
          </w:rPr>
          <w:t>'}}</w:t>
        </w:r>
        <w:r>
          <w:rPr>
            <w:rStyle w:val="tag"/>
            <w:rFonts w:ascii="Consolas" w:hAnsi="Consolas" w:cs="Consolas"/>
            <w:color w:val="000088"/>
          </w:rPr>
          <w:t>&lt;/b&gt;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02" w:author="Unknown"/>
          <w:rStyle w:val="pln"/>
          <w:rFonts w:ascii="Consolas" w:hAnsi="Consolas" w:cs="Consolas"/>
          <w:color w:val="313131"/>
        </w:rPr>
      </w:pPr>
      <w:ins w:id="703" w:author="Unknown">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04" w:author="Unknown"/>
          <w:rStyle w:val="pln"/>
          <w:rFonts w:ascii="Consolas" w:hAnsi="Consolas" w:cs="Consolas"/>
          <w:color w:val="313131"/>
        </w:rPr>
      </w:pPr>
      <w:ins w:id="705" w:author="Unknown">
        <w:r>
          <w:rPr>
            <w:rStyle w:val="pln"/>
            <w:rFonts w:ascii="Consolas" w:hAnsi="Consolas" w:cs="Consolas"/>
            <w:color w:val="313131"/>
          </w:rPr>
          <w:t xml:space="preserve">      </w:t>
        </w:r>
        <w:r>
          <w:rPr>
            <w:rStyle w:val="tag"/>
            <w:rFonts w:ascii="Consolas" w:hAnsi="Consolas" w:cs="Consolas"/>
            <w:color w:val="000088"/>
          </w:rPr>
          <w:t>&lt;h1&gt;</w:t>
        </w:r>
        <w:r>
          <w:rPr>
            <w:rStyle w:val="pln"/>
            <w:rFonts w:ascii="Consolas" w:hAnsi="Consolas" w:cs="Consolas"/>
            <w:color w:val="313131"/>
          </w:rPr>
          <w:t>Decimal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06" w:author="Unknown"/>
          <w:rStyle w:val="pln"/>
          <w:rFonts w:ascii="Consolas" w:hAnsi="Consolas" w:cs="Consolas"/>
          <w:color w:val="313131"/>
        </w:rPr>
      </w:pPr>
      <w:ins w:id="707" w:author="Unknown">
        <w:r>
          <w:rPr>
            <w:rStyle w:val="pln"/>
            <w:rFonts w:ascii="Consolas" w:hAnsi="Consolas" w:cs="Consolas"/>
            <w:color w:val="313131"/>
          </w:rPr>
          <w:lastRenderedPageBreak/>
          <w:t xml:space="preserve">      </w:t>
        </w:r>
        <w:r>
          <w:rPr>
            <w:rStyle w:val="tag"/>
            <w:rFonts w:ascii="Consolas" w:hAnsi="Consolas" w:cs="Consolas"/>
            <w:color w:val="000088"/>
          </w:rPr>
          <w:t>&lt;b&gt;</w:t>
        </w:r>
        <w:r>
          <w:rPr>
            <w:rStyle w:val="pln"/>
            <w:rFonts w:ascii="Consolas" w:hAnsi="Consolas" w:cs="Consolas"/>
            <w:color w:val="313131"/>
          </w:rPr>
          <w:t>{{ 454.78787814 | number: '3.4-4' }}</w:t>
        </w:r>
        <w:r>
          <w:rPr>
            <w:rStyle w:val="tag"/>
            <w:rFonts w:ascii="Consolas" w:hAnsi="Consolas" w:cs="Consolas"/>
            <w:color w:val="000088"/>
          </w:rPr>
          <w:t>&lt;/b&gt;</w:t>
        </w:r>
        <w:r>
          <w:rPr>
            <w:rStyle w:val="pln"/>
            <w:rFonts w:ascii="Consolas" w:hAnsi="Consolas" w:cs="Consolas"/>
            <w:color w:val="313131"/>
          </w:rPr>
          <w:t xml:space="preserve"> // 3 is for main integer, 4 -4 are for integers to be displayed.</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08" w:author="Unknown"/>
          <w:rStyle w:val="pln"/>
          <w:rFonts w:ascii="Consolas" w:hAnsi="Consolas" w:cs="Consolas"/>
          <w:color w:val="313131"/>
        </w:rPr>
      </w:pPr>
      <w:ins w:id="709" w:author="Unknown">
        <w:r>
          <w:rPr>
            <w:rStyle w:val="pln"/>
            <w:rFonts w:ascii="Consolas" w:hAnsi="Consolas" w:cs="Consolas"/>
            <w:color w:val="313131"/>
          </w:rPr>
          <w:t xml:space="preserve">   </w:t>
        </w:r>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10" w:author="Unknown"/>
          <w:rStyle w:val="pln"/>
          <w:rFonts w:ascii="Consolas" w:hAnsi="Consolas" w:cs="Consolas"/>
          <w:color w:val="313131"/>
        </w:rPr>
      </w:pPr>
      <w:ins w:id="711" w:author="Unknown">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12" w:author="Unknown"/>
          <w:rStyle w:val="pln"/>
          <w:rFonts w:ascii="Consolas" w:hAnsi="Consolas" w:cs="Consolas"/>
          <w:color w:val="313131"/>
        </w:rPr>
      </w:pPr>
      <w:ins w:id="713" w:author="Unknown">
        <w:r>
          <w:rPr>
            <w:rStyle w:val="pln"/>
            <w:rFonts w:ascii="Consolas" w:hAnsi="Consolas" w:cs="Consolas"/>
            <w:color w:val="313131"/>
          </w:rPr>
          <w:t xml:space="preserve">   </w:t>
        </w: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width</w:t>
        </w:r>
        <w:r>
          <w:rPr>
            <w:rStyle w:val="pun"/>
            <w:rFonts w:ascii="Consolas" w:hAnsi="Consolas" w:cs="Consolas"/>
            <w:color w:val="666600"/>
          </w:rPr>
          <w:t>:</w:t>
        </w:r>
        <w:r>
          <w:rPr>
            <w:rStyle w:val="lit"/>
            <w:rFonts w:ascii="Consolas" w:hAnsi="Consolas" w:cs="Consolas"/>
            <w:color w:val="006666"/>
          </w:rPr>
          <w:t>40</w:t>
        </w:r>
        <w:r>
          <w:rPr>
            <w:rStyle w:val="pun"/>
            <w:rFonts w:ascii="Consolas" w:hAnsi="Consolas" w:cs="Consolas"/>
            <w:color w:val="666600"/>
          </w:rPr>
          <w:t>%;</w:t>
        </w:r>
        <w:proofErr w:type="spellStart"/>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pln"/>
            <w:rFonts w:ascii="Consolas" w:hAnsi="Consolas" w:cs="Consolas"/>
            <w:color w:val="313131"/>
          </w:rPr>
          <w:t>border</w:t>
        </w:r>
        <w:r>
          <w:rPr>
            <w:rStyle w:val="pun"/>
            <w:rFonts w:ascii="Consolas" w:hAnsi="Consolas" w:cs="Consolas"/>
            <w:color w:val="666600"/>
          </w:rPr>
          <w:t>:</w:t>
        </w:r>
        <w:r>
          <w:rPr>
            <w:rStyle w:val="pln"/>
            <w:rFonts w:ascii="Consolas" w:hAnsi="Consolas" w:cs="Consolas"/>
            <w:color w:val="313131"/>
          </w:rPr>
          <w:t>solid</w:t>
        </w:r>
        <w:proofErr w:type="spellEnd"/>
        <w:r>
          <w:rPr>
            <w:rStyle w:val="pln"/>
            <w:rFonts w:ascii="Consolas" w:hAnsi="Consolas" w:cs="Consolas"/>
            <w:color w:val="313131"/>
          </w:rPr>
          <w:t xml:space="preserve"> </w:t>
        </w:r>
        <w:r>
          <w:rPr>
            <w:rStyle w:val="lit"/>
            <w:rFonts w:ascii="Consolas" w:hAnsi="Consolas" w:cs="Consolas"/>
            <w:color w:val="006666"/>
          </w:rPr>
          <w:t>1px</w:t>
        </w:r>
        <w:r>
          <w:rPr>
            <w:rStyle w:val="pln"/>
            <w:rFonts w:ascii="Consolas" w:hAnsi="Consolas" w:cs="Consolas"/>
            <w:color w:val="313131"/>
          </w:rPr>
          <w:t xml:space="preserve"> black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14" w:author="Unknown"/>
          <w:rStyle w:val="pln"/>
          <w:rFonts w:ascii="Consolas" w:hAnsi="Consolas" w:cs="Consolas"/>
          <w:color w:val="313131"/>
        </w:rPr>
      </w:pPr>
      <w:ins w:id="715" w:author="Unknown">
        <w:r>
          <w:rPr>
            <w:rStyle w:val="pln"/>
            <w:rFonts w:ascii="Consolas" w:hAnsi="Consolas" w:cs="Consolas"/>
            <w:color w:val="313131"/>
          </w:rPr>
          <w:t xml:space="preserve">      </w:t>
        </w:r>
        <w:r>
          <w:rPr>
            <w:rStyle w:val="tag"/>
            <w:rFonts w:ascii="Consolas" w:hAnsi="Consolas" w:cs="Consolas"/>
            <w:color w:val="000088"/>
          </w:rPr>
          <w:t>&lt;h1&gt;</w:t>
        </w:r>
        <w:proofErr w:type="spellStart"/>
        <w:r>
          <w:rPr>
            <w:rStyle w:val="pln"/>
            <w:rFonts w:ascii="Consolas" w:hAnsi="Consolas" w:cs="Consolas"/>
            <w:color w:val="313131"/>
          </w:rPr>
          <w:t>Json</w:t>
        </w:r>
        <w:proofErr w:type="spellEnd"/>
        <w:r>
          <w:rPr>
            <w:rStyle w:val="pln"/>
            <w:rFonts w:ascii="Consolas" w:hAnsi="Consolas" w:cs="Consolas"/>
            <w:color w:val="313131"/>
          </w:rPr>
          <w:t xml:space="preserve">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16" w:author="Unknown"/>
          <w:rStyle w:val="pln"/>
          <w:rFonts w:ascii="Consolas" w:hAnsi="Consolas" w:cs="Consolas"/>
          <w:color w:val="313131"/>
        </w:rPr>
      </w:pPr>
      <w:ins w:id="717"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 xml:space="preserve">{{ </w:t>
        </w:r>
        <w:proofErr w:type="spellStart"/>
        <w:r>
          <w:rPr>
            <w:rStyle w:val="pln"/>
            <w:rFonts w:ascii="Consolas" w:hAnsi="Consolas" w:cs="Consolas"/>
            <w:color w:val="313131"/>
          </w:rPr>
          <w:t>jsonval</w:t>
        </w:r>
        <w:proofErr w:type="spellEnd"/>
        <w:r>
          <w:rPr>
            <w:rStyle w:val="pln"/>
            <w:rFonts w:ascii="Consolas" w:hAnsi="Consolas" w:cs="Consolas"/>
            <w:color w:val="313131"/>
          </w:rPr>
          <w:t xml:space="preserve"> | </w:t>
        </w:r>
        <w:proofErr w:type="spellStart"/>
        <w:r>
          <w:rPr>
            <w:rStyle w:val="pln"/>
            <w:rFonts w:ascii="Consolas" w:hAnsi="Consolas" w:cs="Consolas"/>
            <w:color w:val="313131"/>
          </w:rPr>
          <w:t>json</w:t>
        </w:r>
        <w:proofErr w:type="spellEnd"/>
        <w:r>
          <w:rPr>
            <w:rStyle w:val="pln"/>
            <w:rFonts w:ascii="Consolas" w:hAnsi="Consolas" w:cs="Consolas"/>
            <w:color w:val="313131"/>
          </w:rPr>
          <w:t xml:space="preserve"> }}</w:t>
        </w:r>
        <w:r>
          <w:rPr>
            <w:rStyle w:val="tag"/>
            <w:rFonts w:ascii="Consolas" w:hAnsi="Consolas" w:cs="Consolas"/>
            <w:color w:val="000088"/>
          </w:rPr>
          <w:t>&lt;/b&gt;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18" w:author="Unknown"/>
          <w:rStyle w:val="pln"/>
          <w:rFonts w:ascii="Consolas" w:hAnsi="Consolas" w:cs="Consolas"/>
          <w:color w:val="313131"/>
        </w:rPr>
      </w:pPr>
      <w:ins w:id="719" w:author="Unknown">
        <w:r>
          <w:rPr>
            <w:rStyle w:val="pln"/>
            <w:rFonts w:ascii="Consolas" w:hAnsi="Consolas" w:cs="Consolas"/>
            <w:color w:val="313131"/>
          </w:rPr>
          <w:t xml:space="preserve">      </w:t>
        </w:r>
        <w:r>
          <w:rPr>
            <w:rStyle w:val="tag"/>
            <w:rFonts w:ascii="Consolas" w:hAnsi="Consolas" w:cs="Consolas"/>
            <w:color w:val="000088"/>
          </w:rPr>
          <w:t>&lt;h1&gt;</w:t>
        </w:r>
        <w:r>
          <w:rPr>
            <w:rStyle w:val="pln"/>
            <w:rFonts w:ascii="Consolas" w:hAnsi="Consolas" w:cs="Consolas"/>
            <w:color w:val="313131"/>
          </w:rPr>
          <w:t>Percent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20" w:author="Unknown"/>
          <w:rStyle w:val="pln"/>
          <w:rFonts w:ascii="Consolas" w:hAnsi="Consolas" w:cs="Consolas"/>
          <w:color w:val="313131"/>
        </w:rPr>
      </w:pPr>
      <w:ins w:id="721"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{{00.54565 | percent}}</w:t>
        </w:r>
        <w:r>
          <w:rPr>
            <w:rStyle w:val="tag"/>
            <w:rFonts w:ascii="Consolas" w:hAnsi="Consolas" w:cs="Consolas"/>
            <w:color w:val="000088"/>
          </w:rPr>
          <w:t>&lt;/b&gt;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22" w:author="Unknown"/>
          <w:rStyle w:val="pln"/>
          <w:rFonts w:ascii="Consolas" w:hAnsi="Consolas" w:cs="Consolas"/>
          <w:color w:val="313131"/>
        </w:rPr>
      </w:pPr>
      <w:ins w:id="723" w:author="Unknown">
        <w:r>
          <w:rPr>
            <w:rStyle w:val="pln"/>
            <w:rFonts w:ascii="Consolas" w:hAnsi="Consolas" w:cs="Consolas"/>
            <w:color w:val="313131"/>
          </w:rPr>
          <w:t xml:space="preserve">      </w:t>
        </w:r>
        <w:r>
          <w:rPr>
            <w:rStyle w:val="tag"/>
            <w:rFonts w:ascii="Consolas" w:hAnsi="Consolas" w:cs="Consolas"/>
            <w:color w:val="000088"/>
          </w:rPr>
          <w:t>&lt;h1&gt;</w:t>
        </w:r>
        <w:r>
          <w:rPr>
            <w:rStyle w:val="pln"/>
            <w:rFonts w:ascii="Consolas" w:hAnsi="Consolas" w:cs="Consolas"/>
            <w:color w:val="313131"/>
          </w:rPr>
          <w:t>Slice Pipe</w:t>
        </w:r>
        <w:r>
          <w:rPr>
            <w:rStyle w:val="tag"/>
            <w:rFonts w:ascii="Consolas" w:hAnsi="Consolas" w:cs="Consolas"/>
            <w:color w:val="000088"/>
          </w:rPr>
          <w:t>&lt;/h1&gt;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24" w:author="Unknown"/>
          <w:rStyle w:val="pln"/>
          <w:rFonts w:ascii="Consolas" w:hAnsi="Consolas" w:cs="Consolas"/>
          <w:color w:val="313131"/>
        </w:rPr>
      </w:pPr>
      <w:ins w:id="725" w:author="Unknown">
        <w:r>
          <w:rPr>
            <w:rStyle w:val="pln"/>
            <w:rFonts w:ascii="Consolas" w:hAnsi="Consolas" w:cs="Consolas"/>
            <w:color w:val="313131"/>
          </w:rPr>
          <w:t xml:space="preserve">      </w:t>
        </w:r>
        <w:r>
          <w:rPr>
            <w:rStyle w:val="tag"/>
            <w:rFonts w:ascii="Consolas" w:hAnsi="Consolas" w:cs="Consolas"/>
            <w:color w:val="000088"/>
          </w:rPr>
          <w:t>&lt;b&gt;</w:t>
        </w:r>
        <w:r>
          <w:rPr>
            <w:rStyle w:val="pln"/>
            <w:rFonts w:ascii="Consolas" w:hAnsi="Consolas" w:cs="Consolas"/>
            <w:color w:val="313131"/>
          </w:rPr>
          <w:t>{{months | slice:2:6}}</w:t>
        </w:r>
        <w:r>
          <w:rPr>
            <w:rStyle w:val="tag"/>
            <w:rFonts w:ascii="Consolas" w:hAnsi="Consolas" w:cs="Consolas"/>
            <w:color w:val="000088"/>
          </w:rPr>
          <w:t>&lt;/b&gt;</w:t>
        </w:r>
        <w:r>
          <w:rPr>
            <w:rStyle w:val="pln"/>
            <w:rFonts w:ascii="Consolas" w:hAnsi="Consolas" w:cs="Consolas"/>
            <w:color w:val="313131"/>
          </w:rPr>
          <w:t xml:space="preserve"> </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26" w:author="Unknown"/>
          <w:rStyle w:val="pln"/>
          <w:rFonts w:ascii="Consolas" w:hAnsi="Consolas" w:cs="Consolas"/>
          <w:color w:val="313131"/>
        </w:rPr>
      </w:pPr>
      <w:ins w:id="727" w:author="Unknown">
        <w:r>
          <w:rPr>
            <w:rStyle w:val="pln"/>
            <w:rFonts w:ascii="Consolas" w:hAnsi="Consolas" w:cs="Consolas"/>
            <w:color w:val="313131"/>
          </w:rPr>
          <w:t xml:space="preserve">      // here 2 and 6 refers to the start and the end index</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28" w:author="Unknown"/>
          <w:rStyle w:val="pln"/>
          <w:rFonts w:ascii="Consolas" w:hAnsi="Consolas" w:cs="Consolas"/>
          <w:color w:val="313131"/>
        </w:rPr>
      </w:pPr>
      <w:ins w:id="729" w:author="Unknown">
        <w:r>
          <w:rPr>
            <w:rStyle w:val="pln"/>
            <w:rFonts w:ascii="Consolas" w:hAnsi="Consolas" w:cs="Consolas"/>
            <w:color w:val="313131"/>
          </w:rPr>
          <w:t xml:space="preserve">   </w:t>
        </w:r>
        <w:r>
          <w:rPr>
            <w:rStyle w:val="tag"/>
            <w:rFonts w:ascii="Consolas" w:hAnsi="Consolas" w:cs="Consolas"/>
            <w:color w:val="000088"/>
          </w:rPr>
          <w:t>&lt;/div&gt;</w:t>
        </w:r>
      </w:ins>
    </w:p>
    <w:p w:rsidR="00AD7B06" w:rsidRDefault="00AD7B06" w:rsidP="00AD7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30" w:author="Unknown"/>
          <w:rFonts w:ascii="Consolas" w:hAnsi="Consolas" w:cs="Consolas"/>
          <w:color w:val="313131"/>
        </w:rPr>
      </w:pPr>
      <w:ins w:id="731" w:author="Unknown">
        <w:r>
          <w:rPr>
            <w:rStyle w:val="tag"/>
            <w:rFonts w:ascii="Consolas" w:hAnsi="Consolas" w:cs="Consolas"/>
            <w:color w:val="000088"/>
          </w:rPr>
          <w:t>&lt;/div&gt;</w:t>
        </w:r>
      </w:ins>
    </w:p>
    <w:p w:rsidR="00AD7B06" w:rsidRDefault="00AD7B06"/>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Routing basically means navigating between pages. You have seen many sites with links that direct you to a new page. This can be achieved using routing. Here the pages that we are referring to will be in the form of components. We have already seen how to create a component. Let us now create a component and see how to use routing with it.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In the main parent component </w:t>
      </w:r>
      <w:proofErr w:type="spellStart"/>
      <w:r w:rsidRPr="00AD7B06">
        <w:rPr>
          <w:rFonts w:ascii="Verdana" w:eastAsia="Times New Roman" w:hAnsi="Verdana" w:cs="Times New Roman"/>
          <w:b/>
          <w:bCs/>
          <w:color w:val="000000"/>
          <w:sz w:val="24"/>
          <w:szCs w:val="24"/>
          <w:lang w:eastAsia="en-IN"/>
        </w:rPr>
        <w:t>app.module.ts</w:t>
      </w:r>
      <w:proofErr w:type="spellEnd"/>
      <w:r w:rsidRPr="00AD7B06">
        <w:rPr>
          <w:rFonts w:ascii="Verdana" w:eastAsia="Times New Roman" w:hAnsi="Verdana" w:cs="Times New Roman"/>
          <w:color w:val="000000"/>
          <w:sz w:val="24"/>
          <w:szCs w:val="24"/>
          <w:lang w:eastAsia="en-IN"/>
        </w:rPr>
        <w:t>, we have to now include the router module as shown below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BrowserModule</w:t>
      </w:r>
      <w:proofErr w:type="spellEnd"/>
      <w:r w:rsidRPr="00AD7B06">
        <w:rPr>
          <w:rFonts w:ascii="Consolas" w:eastAsia="Times New Roman" w:hAnsi="Consolas" w:cs="Consolas"/>
          <w:color w:val="313131"/>
          <w:sz w:val="18"/>
          <w:szCs w:val="18"/>
          <w:lang w:eastAsia="en-IN"/>
        </w:rPr>
        <w:t xml:space="preserve"> } from '@angular/platform-browser';</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NgModule</w:t>
      </w:r>
      <w:proofErr w:type="spellEnd"/>
      <w:r w:rsidRPr="00AD7B06">
        <w:rPr>
          <w:rFonts w:ascii="Consolas" w:eastAsia="Times New Roman" w:hAnsi="Consolas" w:cs="Consolas"/>
          <w:color w:val="313131"/>
          <w:sz w:val="18"/>
          <w:szCs w:val="18"/>
          <w:lang w:eastAsia="en-IN"/>
        </w:rPr>
        <w:t xml:space="preserve"> } from '@angular/core';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RouterModule</w:t>
      </w:r>
      <w:proofErr w:type="spellEnd"/>
      <w:r w:rsidRPr="00AD7B06">
        <w:rPr>
          <w:rFonts w:ascii="Consolas" w:eastAsia="Times New Roman" w:hAnsi="Consolas" w:cs="Consolas"/>
          <w:color w:val="313131"/>
          <w:sz w:val="18"/>
          <w:szCs w:val="18"/>
          <w:lang w:eastAsia="en-IN"/>
        </w:rPr>
        <w:t>} from '@angular/router';</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AppComponent</w:t>
      </w:r>
      <w:proofErr w:type="spellEnd"/>
      <w:r w:rsidRPr="00AD7B06">
        <w:rPr>
          <w:rFonts w:ascii="Consolas" w:eastAsia="Times New Roman" w:hAnsi="Consolas" w:cs="Consolas"/>
          <w:color w:val="313131"/>
          <w:sz w:val="18"/>
          <w:szCs w:val="18"/>
          <w:lang w:eastAsia="en-IN"/>
        </w:rPr>
        <w:t xml:space="preserve"> } from './</w:t>
      </w:r>
      <w:proofErr w:type="spellStart"/>
      <w:r w:rsidRPr="00AD7B06">
        <w:rPr>
          <w:rFonts w:ascii="Consolas" w:eastAsia="Times New Roman" w:hAnsi="Consolas" w:cs="Consolas"/>
          <w:color w:val="313131"/>
          <w:sz w:val="18"/>
          <w:szCs w:val="18"/>
          <w:lang w:eastAsia="en-IN"/>
        </w:rPr>
        <w:t>app.component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NewCmpComponent</w:t>
      </w:r>
      <w:proofErr w:type="spellEnd"/>
      <w:r w:rsidRPr="00AD7B06">
        <w:rPr>
          <w:rFonts w:ascii="Consolas" w:eastAsia="Times New Roman" w:hAnsi="Consolas" w:cs="Consolas"/>
          <w:color w:val="313131"/>
          <w:sz w:val="18"/>
          <w:szCs w:val="18"/>
          <w:lang w:eastAsia="en-IN"/>
        </w:rPr>
        <w:t xml:space="preserve"> } from './new-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/new-</w:t>
      </w:r>
      <w:proofErr w:type="spellStart"/>
      <w:r w:rsidRPr="00AD7B06">
        <w:rPr>
          <w:rFonts w:ascii="Consolas" w:eastAsia="Times New Roman" w:hAnsi="Consolas" w:cs="Consolas"/>
          <w:color w:val="313131"/>
          <w:sz w:val="18"/>
          <w:szCs w:val="18"/>
          <w:lang w:eastAsia="en-IN"/>
        </w:rPr>
        <w:t>cmp.component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ChangeTextDirective</w:t>
      </w:r>
      <w:proofErr w:type="spellEnd"/>
      <w:r w:rsidRPr="00AD7B06">
        <w:rPr>
          <w:rFonts w:ascii="Consolas" w:eastAsia="Times New Roman" w:hAnsi="Consolas" w:cs="Consolas"/>
          <w:color w:val="313131"/>
          <w:sz w:val="18"/>
          <w:szCs w:val="18"/>
          <w:lang w:eastAsia="en-IN"/>
        </w:rPr>
        <w:t xml:space="preserve"> } from './change-</w:t>
      </w:r>
      <w:proofErr w:type="spellStart"/>
      <w:r w:rsidRPr="00AD7B06">
        <w:rPr>
          <w:rFonts w:ascii="Consolas" w:eastAsia="Times New Roman" w:hAnsi="Consolas" w:cs="Consolas"/>
          <w:color w:val="313131"/>
          <w:sz w:val="18"/>
          <w:szCs w:val="18"/>
          <w:lang w:eastAsia="en-IN"/>
        </w:rPr>
        <w:t>text.directive</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w:t>
      </w:r>
      <w:proofErr w:type="spellStart"/>
      <w:r w:rsidRPr="00AD7B06">
        <w:rPr>
          <w:rFonts w:ascii="Consolas" w:eastAsia="Times New Roman" w:hAnsi="Consolas" w:cs="Consolas"/>
          <w:color w:val="313131"/>
          <w:sz w:val="18"/>
          <w:szCs w:val="18"/>
          <w:lang w:eastAsia="en-IN"/>
        </w:rPr>
        <w:t>SqrtPipe</w:t>
      </w:r>
      <w:proofErr w:type="spellEnd"/>
      <w:r w:rsidRPr="00AD7B06">
        <w:rPr>
          <w:rFonts w:ascii="Consolas" w:eastAsia="Times New Roman" w:hAnsi="Consolas" w:cs="Consolas"/>
          <w:color w:val="313131"/>
          <w:sz w:val="18"/>
          <w:szCs w:val="18"/>
          <w:lang w:eastAsia="en-IN"/>
        </w:rPr>
        <w:t xml:space="preserve"> } from './</w:t>
      </w:r>
      <w:proofErr w:type="spellStart"/>
      <w:r w:rsidRPr="00AD7B06">
        <w:rPr>
          <w:rFonts w:ascii="Consolas" w:eastAsia="Times New Roman" w:hAnsi="Consolas" w:cs="Consolas"/>
          <w:color w:val="313131"/>
          <w:sz w:val="18"/>
          <w:szCs w:val="18"/>
          <w:lang w:eastAsia="en-IN"/>
        </w:rPr>
        <w:t>app.sqrt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roofErr w:type="spellStart"/>
      <w:r w:rsidRPr="00AD7B06">
        <w:rPr>
          <w:rFonts w:ascii="Consolas" w:eastAsia="Times New Roman" w:hAnsi="Consolas" w:cs="Consolas"/>
          <w:color w:val="313131"/>
          <w:sz w:val="18"/>
          <w:szCs w:val="18"/>
          <w:lang w:eastAsia="en-IN"/>
        </w:rPr>
        <w:t>NgModule</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declarations: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SqrtPipe</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AppComponent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NewCmpComponent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ChangeTextDirective</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imports: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BrowserModule</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RouterModule.forRoot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lastRenderedPageBreak/>
        <w:t xml:space="preserve">            path: 'new-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component: </w:t>
      </w:r>
      <w:proofErr w:type="spellStart"/>
      <w:r w:rsidRPr="00AD7B06">
        <w:rPr>
          <w:rFonts w:ascii="Consolas" w:eastAsia="Times New Roman" w:hAnsi="Consolas" w:cs="Consolas"/>
          <w:color w:val="313131"/>
          <w:sz w:val="18"/>
          <w:szCs w:val="18"/>
          <w:lang w:eastAsia="en-IN"/>
        </w:rPr>
        <w:t>NewCmpComponent</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providers: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bootstrap: [</w:t>
      </w:r>
      <w:proofErr w:type="spellStart"/>
      <w:r w:rsidRPr="00AD7B06">
        <w:rPr>
          <w:rFonts w:ascii="Consolas" w:eastAsia="Times New Roman" w:hAnsi="Consolas" w:cs="Consolas"/>
          <w:color w:val="313131"/>
          <w:sz w:val="18"/>
          <w:szCs w:val="18"/>
          <w:lang w:eastAsia="en-IN"/>
        </w:rPr>
        <w:t>AppComponent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export class </w:t>
      </w:r>
      <w:proofErr w:type="spellStart"/>
      <w:r w:rsidRPr="00AD7B06">
        <w:rPr>
          <w:rFonts w:ascii="Consolas" w:eastAsia="Times New Roman" w:hAnsi="Consolas" w:cs="Consolas"/>
          <w:color w:val="313131"/>
          <w:sz w:val="18"/>
          <w:szCs w:val="18"/>
          <w:lang w:eastAsia="en-IN"/>
        </w:rPr>
        <w:t>AppModule</w:t>
      </w:r>
      <w:proofErr w:type="spellEnd"/>
      <w:r w:rsidRPr="00AD7B06">
        <w:rPr>
          <w:rFonts w:ascii="Consolas" w:eastAsia="Times New Roman" w:hAnsi="Consolas" w:cs="Consolas"/>
          <w:color w:val="313131"/>
          <w:sz w:val="18"/>
          <w:szCs w:val="18"/>
          <w:lang w:eastAsia="en-IN"/>
        </w:rPr>
        <w:t xml:space="preserve"> { }</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 xml:space="preserve">import { </w:t>
      </w:r>
      <w:proofErr w:type="spellStart"/>
      <w:r w:rsidRPr="00AD7B06">
        <w:rPr>
          <w:rFonts w:ascii="Verdana" w:eastAsia="Times New Roman" w:hAnsi="Verdana" w:cs="Times New Roman"/>
          <w:color w:val="000000"/>
          <w:sz w:val="31"/>
          <w:szCs w:val="31"/>
          <w:lang w:eastAsia="en-IN"/>
        </w:rPr>
        <w:t>RouterModule</w:t>
      </w:r>
      <w:proofErr w:type="spellEnd"/>
      <w:r w:rsidRPr="00AD7B06">
        <w:rPr>
          <w:rFonts w:ascii="Verdana" w:eastAsia="Times New Roman" w:hAnsi="Verdana" w:cs="Times New Roman"/>
          <w:color w:val="000000"/>
          <w:sz w:val="31"/>
          <w:szCs w:val="31"/>
          <w:lang w:eastAsia="en-IN"/>
        </w:rPr>
        <w:t>} from '@angular/router'</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Here, the </w:t>
      </w:r>
      <w:proofErr w:type="spellStart"/>
      <w:r w:rsidRPr="00AD7B06">
        <w:rPr>
          <w:rFonts w:ascii="Verdana" w:eastAsia="Times New Roman" w:hAnsi="Verdana" w:cs="Times New Roman"/>
          <w:color w:val="000000"/>
          <w:sz w:val="24"/>
          <w:szCs w:val="24"/>
          <w:lang w:eastAsia="en-IN"/>
        </w:rPr>
        <w:t>RouterModule</w:t>
      </w:r>
      <w:proofErr w:type="spellEnd"/>
      <w:r w:rsidRPr="00AD7B06">
        <w:rPr>
          <w:rFonts w:ascii="Verdana" w:eastAsia="Times New Roman" w:hAnsi="Verdana" w:cs="Times New Roman"/>
          <w:color w:val="000000"/>
          <w:sz w:val="24"/>
          <w:szCs w:val="24"/>
          <w:lang w:eastAsia="en-IN"/>
        </w:rPr>
        <w:t xml:space="preserve"> is imported from angular/router. The module is included in the imports as shown below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spellStart"/>
      <w:r w:rsidRPr="00AD7B06">
        <w:rPr>
          <w:rFonts w:ascii="Consolas" w:eastAsia="Times New Roman" w:hAnsi="Consolas" w:cs="Consolas"/>
          <w:color w:val="313131"/>
          <w:sz w:val="18"/>
          <w:szCs w:val="18"/>
          <w:lang w:eastAsia="en-IN"/>
        </w:rPr>
        <w:t>RouterModule.forRoot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path: 'new-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component: </w:t>
      </w:r>
      <w:proofErr w:type="spellStart"/>
      <w:r w:rsidRPr="00AD7B06">
        <w:rPr>
          <w:rFonts w:ascii="Consolas" w:eastAsia="Times New Roman" w:hAnsi="Consolas" w:cs="Consolas"/>
          <w:color w:val="313131"/>
          <w:sz w:val="18"/>
          <w:szCs w:val="18"/>
          <w:lang w:eastAsia="en-IN"/>
        </w:rPr>
        <w:t>NewCmpComponent</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proofErr w:type="spellStart"/>
      <w:r w:rsidRPr="00AD7B06">
        <w:rPr>
          <w:rFonts w:ascii="Verdana" w:eastAsia="Times New Roman" w:hAnsi="Verdana" w:cs="Times New Roman"/>
          <w:color w:val="000000"/>
          <w:sz w:val="24"/>
          <w:szCs w:val="24"/>
          <w:lang w:eastAsia="en-IN"/>
        </w:rPr>
        <w:t>RouterModule</w:t>
      </w:r>
      <w:proofErr w:type="spellEnd"/>
      <w:r w:rsidRPr="00AD7B06">
        <w:rPr>
          <w:rFonts w:ascii="Verdana" w:eastAsia="Times New Roman" w:hAnsi="Verdana" w:cs="Times New Roman"/>
          <w:color w:val="000000"/>
          <w:sz w:val="24"/>
          <w:szCs w:val="24"/>
          <w:lang w:eastAsia="en-IN"/>
        </w:rPr>
        <w:t xml:space="preserve"> refers to the </w:t>
      </w:r>
      <w:proofErr w:type="spellStart"/>
      <w:r w:rsidRPr="00AD7B06">
        <w:rPr>
          <w:rFonts w:ascii="Verdana" w:eastAsia="Times New Roman" w:hAnsi="Verdana" w:cs="Times New Roman"/>
          <w:b/>
          <w:bCs/>
          <w:color w:val="000000"/>
          <w:sz w:val="24"/>
          <w:szCs w:val="24"/>
          <w:lang w:eastAsia="en-IN"/>
        </w:rPr>
        <w:t>forRoot</w:t>
      </w:r>
      <w:proofErr w:type="spellEnd"/>
      <w:r w:rsidRPr="00AD7B06">
        <w:rPr>
          <w:rFonts w:ascii="Verdana" w:eastAsia="Times New Roman" w:hAnsi="Verdana" w:cs="Times New Roman"/>
          <w:color w:val="000000"/>
          <w:sz w:val="24"/>
          <w:szCs w:val="24"/>
          <w:lang w:eastAsia="en-IN"/>
        </w:rPr>
        <w:t> which takes an input as an array, which in turn has the object of the path and the component. Path is the name of the router and component is the name of the class, i.e., the component created.</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now see the component created file −</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New-</w:t>
      </w:r>
      <w:proofErr w:type="spellStart"/>
      <w:r w:rsidRPr="00AD7B06">
        <w:rPr>
          <w:rFonts w:ascii="Verdana" w:eastAsia="Times New Roman" w:hAnsi="Verdana" w:cs="Times New Roman"/>
          <w:color w:val="000000"/>
          <w:sz w:val="31"/>
          <w:szCs w:val="31"/>
          <w:lang w:eastAsia="en-IN"/>
        </w:rPr>
        <w:t>cmp.component.ts</w:t>
      </w:r>
      <w:proofErr w:type="spellEnd"/>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import { Component, </w:t>
      </w:r>
      <w:proofErr w:type="spellStart"/>
      <w:r w:rsidRPr="00AD7B06">
        <w:rPr>
          <w:rFonts w:ascii="Consolas" w:eastAsia="Times New Roman" w:hAnsi="Consolas" w:cs="Consolas"/>
          <w:color w:val="313131"/>
          <w:sz w:val="18"/>
          <w:szCs w:val="18"/>
          <w:lang w:eastAsia="en-IN"/>
        </w:rPr>
        <w:t>OnInit</w:t>
      </w:r>
      <w:proofErr w:type="spellEnd"/>
      <w:r w:rsidRPr="00AD7B06">
        <w:rPr>
          <w:rFonts w:ascii="Consolas" w:eastAsia="Times New Roman" w:hAnsi="Consolas" w:cs="Consolas"/>
          <w:color w:val="313131"/>
          <w:sz w:val="18"/>
          <w:szCs w:val="18"/>
          <w:lang w:eastAsia="en-IN"/>
        </w:rPr>
        <w:t xml:space="preserve"> } from '@angular/core';</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@Component({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selector: 'app-new-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templateUrl</w:t>
      </w:r>
      <w:proofErr w:type="spellEnd"/>
      <w:r w:rsidRPr="00AD7B06">
        <w:rPr>
          <w:rFonts w:ascii="Consolas" w:eastAsia="Times New Roman" w:hAnsi="Consolas" w:cs="Consolas"/>
          <w:color w:val="313131"/>
          <w:sz w:val="18"/>
          <w:szCs w:val="18"/>
          <w:lang w:eastAsia="en-IN"/>
        </w:rPr>
        <w:t>: './new-cmp.component.html',</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styleUrls</w:t>
      </w:r>
      <w:proofErr w:type="spellEnd"/>
      <w:r w:rsidRPr="00AD7B06">
        <w:rPr>
          <w:rFonts w:ascii="Consolas" w:eastAsia="Times New Roman" w:hAnsi="Consolas" w:cs="Consolas"/>
          <w:color w:val="313131"/>
          <w:sz w:val="18"/>
          <w:szCs w:val="18"/>
          <w:lang w:eastAsia="en-IN"/>
        </w:rPr>
        <w:t>: ['./new-</w:t>
      </w:r>
      <w:proofErr w:type="spellStart"/>
      <w:r w:rsidRPr="00AD7B06">
        <w:rPr>
          <w:rFonts w:ascii="Consolas" w:eastAsia="Times New Roman" w:hAnsi="Consolas" w:cs="Consolas"/>
          <w:color w:val="313131"/>
          <w:sz w:val="18"/>
          <w:szCs w:val="18"/>
          <w:lang w:eastAsia="en-IN"/>
        </w:rPr>
        <w:t>cmp.component.css</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export class </w:t>
      </w:r>
      <w:proofErr w:type="spellStart"/>
      <w:r w:rsidRPr="00AD7B06">
        <w:rPr>
          <w:rFonts w:ascii="Consolas" w:eastAsia="Times New Roman" w:hAnsi="Consolas" w:cs="Consolas"/>
          <w:color w:val="313131"/>
          <w:sz w:val="18"/>
          <w:szCs w:val="18"/>
          <w:lang w:eastAsia="en-IN"/>
        </w:rPr>
        <w:t>NewCmpComponent</w:t>
      </w:r>
      <w:proofErr w:type="spellEnd"/>
      <w:r w:rsidRPr="00AD7B06">
        <w:rPr>
          <w:rFonts w:ascii="Consolas" w:eastAsia="Times New Roman" w:hAnsi="Consolas" w:cs="Consolas"/>
          <w:color w:val="313131"/>
          <w:sz w:val="18"/>
          <w:szCs w:val="18"/>
          <w:lang w:eastAsia="en-IN"/>
        </w:rPr>
        <w:t xml:space="preserve"> implements </w:t>
      </w:r>
      <w:proofErr w:type="spellStart"/>
      <w:r w:rsidRPr="00AD7B06">
        <w:rPr>
          <w:rFonts w:ascii="Consolas" w:eastAsia="Times New Roman" w:hAnsi="Consolas" w:cs="Consolas"/>
          <w:color w:val="313131"/>
          <w:sz w:val="18"/>
          <w:szCs w:val="18"/>
          <w:lang w:eastAsia="en-IN"/>
        </w:rPr>
        <w:t>OnInit</w:t>
      </w:r>
      <w:proofErr w:type="spellEnd"/>
      <w:r w:rsidRPr="00AD7B06">
        <w:rPr>
          <w:rFonts w:ascii="Consolas" w:eastAsia="Times New Roman" w:hAnsi="Consolas" w:cs="Consolas"/>
          <w:color w:val="313131"/>
          <w:sz w:val="18"/>
          <w:szCs w:val="18"/>
          <w:lang w:eastAsia="en-IN"/>
        </w:rPr>
        <w:t xml:space="preserve">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newcomponent</w:t>
      </w:r>
      <w:proofErr w:type="spellEnd"/>
      <w:r w:rsidRPr="00AD7B06">
        <w:rPr>
          <w:rFonts w:ascii="Consolas" w:eastAsia="Times New Roman" w:hAnsi="Consolas" w:cs="Consolas"/>
          <w:color w:val="313131"/>
          <w:sz w:val="18"/>
          <w:szCs w:val="18"/>
          <w:lang w:eastAsia="en-IN"/>
        </w:rPr>
        <w:t xml:space="preserve"> = "Entered in new component created";</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constructor()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ngOnInit</w:t>
      </w:r>
      <w:proofErr w:type="spellEnd"/>
      <w:r w:rsidRPr="00AD7B06">
        <w:rPr>
          <w:rFonts w:ascii="Consolas" w:eastAsia="Times New Roman" w:hAnsi="Consolas" w:cs="Consolas"/>
          <w:color w:val="313131"/>
          <w:sz w:val="18"/>
          <w:szCs w:val="18"/>
          <w:lang w:eastAsia="en-IN"/>
        </w:rPr>
        <w:t>() { }</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highlighted class is mentioned in the imports of the main module.</w:t>
      </w:r>
    </w:p>
    <w:p w:rsidR="00AD7B06" w:rsidRPr="00AD7B06" w:rsidRDefault="00AD7B06" w:rsidP="00AD7B06">
      <w:pPr>
        <w:spacing w:before="48" w:after="48" w:line="360" w:lineRule="atLeast"/>
        <w:ind w:right="48"/>
        <w:outlineLvl w:val="2"/>
        <w:rPr>
          <w:rFonts w:ascii="Verdana" w:eastAsia="Times New Roman" w:hAnsi="Verdana" w:cs="Times New Roman"/>
          <w:color w:val="000000"/>
          <w:sz w:val="31"/>
          <w:szCs w:val="31"/>
          <w:lang w:eastAsia="en-IN"/>
        </w:rPr>
      </w:pPr>
      <w:r w:rsidRPr="00AD7B06">
        <w:rPr>
          <w:rFonts w:ascii="Verdana" w:eastAsia="Times New Roman" w:hAnsi="Verdana" w:cs="Times New Roman"/>
          <w:color w:val="000000"/>
          <w:sz w:val="31"/>
          <w:szCs w:val="31"/>
          <w:lang w:eastAsia="en-IN"/>
        </w:rPr>
        <w:t>New-cmp.component.html</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w:t>
      </w:r>
      <w:proofErr w:type="spellStart"/>
      <w:r w:rsidRPr="00AD7B06">
        <w:rPr>
          <w:rFonts w:ascii="Consolas" w:eastAsia="Times New Roman" w:hAnsi="Consolas" w:cs="Consolas"/>
          <w:color w:val="313131"/>
          <w:sz w:val="18"/>
          <w:szCs w:val="18"/>
          <w:lang w:eastAsia="en-IN"/>
        </w:rPr>
        <w:t>newcomponent</w:t>
      </w:r>
      <w:proofErr w:type="spellEnd"/>
      <w:r w:rsidRPr="00AD7B06">
        <w:rPr>
          <w:rFonts w:ascii="Consolas" w:eastAsia="Times New Roman" w:hAnsi="Consolas" w:cs="Consolas"/>
          <w:color w:val="313131"/>
          <w:sz w:val="18"/>
          <w:szCs w:val="18"/>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   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 xml:space="preserve"> works!</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&lt;/p&gt;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lastRenderedPageBreak/>
        <w:t>Now, we need the above content from the html file to be displayed whenever required or clicked from the main module. For this, we need to add the router details in the </w:t>
      </w:r>
      <w:r w:rsidRPr="00AD7B06">
        <w:rPr>
          <w:rFonts w:ascii="Verdana" w:eastAsia="Times New Roman" w:hAnsi="Verdana" w:cs="Times New Roman"/>
          <w:b/>
          <w:bCs/>
          <w:color w:val="000000"/>
          <w:sz w:val="24"/>
          <w:szCs w:val="24"/>
          <w:lang w:eastAsia="en-IN"/>
        </w:rPr>
        <w:t>app.component.html</w:t>
      </w:r>
      <w:r w:rsidRPr="00AD7B06">
        <w:rPr>
          <w:rFonts w:ascii="Verdana" w:eastAsia="Times New Roman" w:hAnsi="Verdana" w:cs="Times New Roman"/>
          <w:color w:val="000000"/>
          <w:sz w:val="24"/>
          <w:szCs w:val="24"/>
          <w:lang w:eastAsia="en-IN"/>
        </w:rPr>
        <w: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&lt;h1&gt;Custom Pipe&lt;/h1&gt;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&lt;b&gt;Square root of 25 is: {{25 | </w:t>
      </w:r>
      <w:proofErr w:type="spellStart"/>
      <w:r w:rsidRPr="00AD7B06">
        <w:rPr>
          <w:rFonts w:ascii="Consolas" w:eastAsia="Times New Roman" w:hAnsi="Consolas" w:cs="Consolas"/>
          <w:color w:val="313131"/>
          <w:sz w:val="18"/>
          <w:szCs w:val="18"/>
          <w:lang w:eastAsia="en-IN"/>
        </w:rPr>
        <w:t>sqrt</w:t>
      </w:r>
      <w:proofErr w:type="spellEnd"/>
      <w:r w:rsidRPr="00AD7B06">
        <w:rPr>
          <w:rFonts w:ascii="Consolas" w:eastAsia="Times New Roman" w:hAnsi="Consolas" w:cs="Consolas"/>
          <w:color w:val="313131"/>
          <w:sz w:val="18"/>
          <w:szCs w:val="18"/>
          <w:lang w:eastAsia="en-IN"/>
        </w:rPr>
        <w:t>}}&lt;/b&gt;&lt;</w:t>
      </w:r>
      <w:proofErr w:type="spellStart"/>
      <w:r w:rsidRPr="00AD7B06">
        <w:rPr>
          <w:rFonts w:ascii="Consolas" w:eastAsia="Times New Roman" w:hAnsi="Consolas" w:cs="Consolas"/>
          <w:color w:val="313131"/>
          <w:sz w:val="18"/>
          <w:szCs w:val="18"/>
          <w:lang w:eastAsia="en-IN"/>
        </w:rPr>
        <w:t>br</w:t>
      </w:r>
      <w:proofErr w:type="spellEnd"/>
      <w:r w:rsidRPr="00AD7B06">
        <w:rPr>
          <w:rFonts w:ascii="Consolas" w:eastAsia="Times New Roman" w:hAnsi="Consolas" w:cs="Consolas"/>
          <w:color w:val="313131"/>
          <w:sz w:val="18"/>
          <w:szCs w:val="18"/>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&lt;b&gt;Square root of 729 is: {{729 | </w:t>
      </w:r>
      <w:proofErr w:type="spellStart"/>
      <w:r w:rsidRPr="00AD7B06">
        <w:rPr>
          <w:rFonts w:ascii="Consolas" w:eastAsia="Times New Roman" w:hAnsi="Consolas" w:cs="Consolas"/>
          <w:color w:val="313131"/>
          <w:sz w:val="18"/>
          <w:szCs w:val="18"/>
          <w:lang w:eastAsia="en-IN"/>
        </w:rPr>
        <w:t>sqrt</w:t>
      </w:r>
      <w:proofErr w:type="spellEnd"/>
      <w:r w:rsidRPr="00AD7B06">
        <w:rPr>
          <w:rFonts w:ascii="Consolas" w:eastAsia="Times New Roman" w:hAnsi="Consolas" w:cs="Consolas"/>
          <w:color w:val="313131"/>
          <w:sz w:val="18"/>
          <w:szCs w:val="18"/>
          <w:lang w:eastAsia="en-IN"/>
        </w:rPr>
        <w:t>}}&lt;/b&gt;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w:t>
      </w:r>
      <w:proofErr w:type="spellStart"/>
      <w:r w:rsidRPr="00AD7B06">
        <w:rPr>
          <w:rFonts w:ascii="Consolas" w:eastAsia="Times New Roman" w:hAnsi="Consolas" w:cs="Consolas"/>
          <w:color w:val="313131"/>
          <w:sz w:val="18"/>
          <w:szCs w:val="18"/>
          <w:lang w:eastAsia="en-IN"/>
        </w:rPr>
        <w:t>br</w:t>
      </w:r>
      <w:proofErr w:type="spellEnd"/>
      <w:r w:rsidRPr="00AD7B06">
        <w:rPr>
          <w:rFonts w:ascii="Consolas" w:eastAsia="Times New Roman" w:hAnsi="Consolas" w:cs="Consolas"/>
          <w:color w:val="313131"/>
          <w:sz w:val="18"/>
          <w:szCs w:val="18"/>
          <w:lang w:eastAsia="en-IN"/>
        </w:rPr>
        <w:t xml:space="preserve"> /&gt;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w:t>
      </w:r>
      <w:proofErr w:type="spellStart"/>
      <w:r w:rsidRPr="00AD7B06">
        <w:rPr>
          <w:rFonts w:ascii="Consolas" w:eastAsia="Times New Roman" w:hAnsi="Consolas" w:cs="Consolas"/>
          <w:color w:val="313131"/>
          <w:sz w:val="18"/>
          <w:szCs w:val="18"/>
          <w:lang w:eastAsia="en-IN"/>
        </w:rPr>
        <w:t>br</w:t>
      </w:r>
      <w:proofErr w:type="spellEnd"/>
      <w:r w:rsidRPr="00AD7B06">
        <w:rPr>
          <w:rFonts w:ascii="Consolas" w:eastAsia="Times New Roman" w:hAnsi="Consolas" w:cs="Consolas"/>
          <w:color w:val="313131"/>
          <w:sz w:val="18"/>
          <w:szCs w:val="18"/>
          <w:lang w:eastAsia="en-IN"/>
        </w:rPr>
        <w:t xml:space="preserve"> /&gt;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w:t>
      </w:r>
      <w:proofErr w:type="spellStart"/>
      <w:r w:rsidRPr="00AD7B06">
        <w:rPr>
          <w:rFonts w:ascii="Consolas" w:eastAsia="Times New Roman" w:hAnsi="Consolas" w:cs="Consolas"/>
          <w:color w:val="313131"/>
          <w:sz w:val="18"/>
          <w:szCs w:val="18"/>
          <w:lang w:eastAsia="en-IN"/>
        </w:rPr>
        <w:t>br</w:t>
      </w:r>
      <w:proofErr w:type="spellEnd"/>
      <w:r w:rsidRPr="00AD7B06">
        <w:rPr>
          <w:rFonts w:ascii="Consolas" w:eastAsia="Times New Roman" w:hAnsi="Consolas" w:cs="Consolas"/>
          <w:color w:val="313131"/>
          <w:sz w:val="18"/>
          <w:szCs w:val="18"/>
          <w:lang w:eastAsia="en-IN"/>
        </w:rPr>
        <w:t xml:space="preserve"> /&gt;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 xml:space="preserve">&lt;a </w:t>
      </w:r>
      <w:proofErr w:type="spellStart"/>
      <w:r w:rsidRPr="00AD7B06">
        <w:rPr>
          <w:rFonts w:ascii="Consolas" w:eastAsia="Times New Roman" w:hAnsi="Consolas" w:cs="Consolas"/>
          <w:color w:val="313131"/>
          <w:sz w:val="18"/>
          <w:szCs w:val="18"/>
          <w:lang w:eastAsia="en-IN"/>
        </w:rPr>
        <w:t>routerLink</w:t>
      </w:r>
      <w:proofErr w:type="spellEnd"/>
      <w:r w:rsidRPr="00AD7B06">
        <w:rPr>
          <w:rFonts w:ascii="Consolas" w:eastAsia="Times New Roman" w:hAnsi="Consolas" w:cs="Consolas"/>
          <w:color w:val="313131"/>
          <w:sz w:val="18"/>
          <w:szCs w:val="18"/>
          <w:lang w:eastAsia="en-IN"/>
        </w:rPr>
        <w:t xml:space="preserve"> = "new-</w:t>
      </w:r>
      <w:proofErr w:type="spellStart"/>
      <w:r w:rsidRPr="00AD7B06">
        <w:rPr>
          <w:rFonts w:ascii="Consolas" w:eastAsia="Times New Roman" w:hAnsi="Consolas" w:cs="Consolas"/>
          <w:color w:val="313131"/>
          <w:sz w:val="18"/>
          <w:szCs w:val="18"/>
          <w:lang w:eastAsia="en-IN"/>
        </w:rPr>
        <w:t>cmp</w:t>
      </w:r>
      <w:proofErr w:type="spellEnd"/>
      <w:r w:rsidRPr="00AD7B06">
        <w:rPr>
          <w:rFonts w:ascii="Consolas" w:eastAsia="Times New Roman" w:hAnsi="Consolas" w:cs="Consolas"/>
          <w:color w:val="313131"/>
          <w:sz w:val="18"/>
          <w:szCs w:val="18"/>
          <w:lang w:eastAsia="en-IN"/>
        </w:rPr>
        <w:t>"&gt;New component&lt;/a&gt;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w:t>
      </w:r>
      <w:proofErr w:type="spellStart"/>
      <w:r w:rsidRPr="00AD7B06">
        <w:rPr>
          <w:rFonts w:ascii="Consolas" w:eastAsia="Times New Roman" w:hAnsi="Consolas" w:cs="Consolas"/>
          <w:color w:val="313131"/>
          <w:sz w:val="18"/>
          <w:szCs w:val="18"/>
          <w:lang w:eastAsia="en-IN"/>
        </w:rPr>
        <w:t>br</w:t>
      </w:r>
      <w:proofErr w:type="spellEnd"/>
      <w:r w:rsidRPr="00AD7B06">
        <w:rPr>
          <w:rFonts w:ascii="Consolas" w:eastAsia="Times New Roman" w:hAnsi="Consolas" w:cs="Consolas"/>
          <w:color w:val="313131"/>
          <w:sz w:val="18"/>
          <w:szCs w:val="18"/>
          <w:lang w:eastAsia="en-IN"/>
        </w:rPr>
        <w:t xml:space="preserve"> /&gt;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w:t>
      </w:r>
      <w:proofErr w:type="spellStart"/>
      <w:r w:rsidRPr="00AD7B06">
        <w:rPr>
          <w:rFonts w:ascii="Consolas" w:eastAsia="Times New Roman" w:hAnsi="Consolas" w:cs="Consolas"/>
          <w:color w:val="313131"/>
          <w:sz w:val="18"/>
          <w:szCs w:val="18"/>
          <w:lang w:eastAsia="en-IN"/>
        </w:rPr>
        <w:t>br</w:t>
      </w:r>
      <w:proofErr w:type="spellEnd"/>
      <w:r w:rsidRPr="00AD7B06">
        <w:rPr>
          <w:rFonts w:ascii="Consolas" w:eastAsia="Times New Roman" w:hAnsi="Consolas" w:cs="Consolas"/>
          <w:color w:val="313131"/>
          <w:sz w:val="18"/>
          <w:szCs w:val="18"/>
          <w:lang w:eastAsia="en-IN"/>
        </w:rPr>
        <w:t>/&gt;</w:t>
      </w:r>
    </w:p>
    <w:p w:rsidR="00AD7B06" w:rsidRPr="00AD7B06" w:rsidRDefault="00AD7B06" w:rsidP="00AD7B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AD7B06">
        <w:rPr>
          <w:rFonts w:ascii="Consolas" w:eastAsia="Times New Roman" w:hAnsi="Consolas" w:cs="Consolas"/>
          <w:color w:val="313131"/>
          <w:sz w:val="18"/>
          <w:szCs w:val="18"/>
          <w:lang w:eastAsia="en-IN"/>
        </w:rPr>
        <w:t>&lt;router-outlet&gt;&lt;/router-outlet&gt;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In the above code, we have created the anchor link tag and given </w:t>
      </w:r>
      <w:proofErr w:type="spellStart"/>
      <w:r w:rsidRPr="00AD7B06">
        <w:rPr>
          <w:rFonts w:ascii="Verdana" w:eastAsia="Times New Roman" w:hAnsi="Verdana" w:cs="Times New Roman"/>
          <w:color w:val="000000"/>
          <w:sz w:val="24"/>
          <w:szCs w:val="24"/>
          <w:lang w:eastAsia="en-IN"/>
        </w:rPr>
        <w:t>routerLink</w:t>
      </w:r>
      <w:proofErr w:type="spellEnd"/>
      <w:r w:rsidRPr="00AD7B06">
        <w:rPr>
          <w:rFonts w:ascii="Verdana" w:eastAsia="Times New Roman" w:hAnsi="Verdana" w:cs="Times New Roman"/>
          <w:color w:val="000000"/>
          <w:sz w:val="24"/>
          <w:szCs w:val="24"/>
          <w:lang w:eastAsia="en-IN"/>
        </w:rPr>
        <w:t xml:space="preserve"> as </w:t>
      </w:r>
      <w:r w:rsidRPr="00AD7B06">
        <w:rPr>
          <w:rFonts w:ascii="Verdana" w:eastAsia="Times New Roman" w:hAnsi="Verdana" w:cs="Times New Roman"/>
          <w:b/>
          <w:bCs/>
          <w:color w:val="000000"/>
          <w:sz w:val="24"/>
          <w:szCs w:val="24"/>
          <w:lang w:eastAsia="en-IN"/>
        </w:rPr>
        <w:t>“new-</w:t>
      </w:r>
      <w:proofErr w:type="spellStart"/>
      <w:r w:rsidRPr="00AD7B06">
        <w:rPr>
          <w:rFonts w:ascii="Verdana" w:eastAsia="Times New Roman" w:hAnsi="Verdana" w:cs="Times New Roman"/>
          <w:b/>
          <w:bCs/>
          <w:color w:val="000000"/>
          <w:sz w:val="24"/>
          <w:szCs w:val="24"/>
          <w:lang w:eastAsia="en-IN"/>
        </w:rPr>
        <w:t>cmp</w:t>
      </w:r>
      <w:proofErr w:type="spellEnd"/>
      <w:r w:rsidRPr="00AD7B06">
        <w:rPr>
          <w:rFonts w:ascii="Verdana" w:eastAsia="Times New Roman" w:hAnsi="Verdana" w:cs="Times New Roman"/>
          <w:b/>
          <w:bCs/>
          <w:color w:val="000000"/>
          <w:sz w:val="24"/>
          <w:szCs w:val="24"/>
          <w:lang w:eastAsia="en-IN"/>
        </w:rPr>
        <w:t>”</w:t>
      </w:r>
      <w:r w:rsidRPr="00AD7B06">
        <w:rPr>
          <w:rFonts w:ascii="Verdana" w:eastAsia="Times New Roman" w:hAnsi="Verdana" w:cs="Times New Roman"/>
          <w:color w:val="000000"/>
          <w:sz w:val="24"/>
          <w:szCs w:val="24"/>
          <w:lang w:eastAsia="en-IN"/>
        </w:rPr>
        <w:t>. This is referred in </w:t>
      </w:r>
      <w:proofErr w:type="spellStart"/>
      <w:r w:rsidRPr="00AD7B06">
        <w:rPr>
          <w:rFonts w:ascii="Verdana" w:eastAsia="Times New Roman" w:hAnsi="Verdana" w:cs="Times New Roman"/>
          <w:b/>
          <w:bCs/>
          <w:color w:val="000000"/>
          <w:sz w:val="24"/>
          <w:szCs w:val="24"/>
          <w:lang w:eastAsia="en-IN"/>
        </w:rPr>
        <w:t>app.module.ts</w:t>
      </w:r>
      <w:proofErr w:type="spellEnd"/>
      <w:r w:rsidRPr="00AD7B06">
        <w:rPr>
          <w:rFonts w:ascii="Verdana" w:eastAsia="Times New Roman" w:hAnsi="Verdana" w:cs="Times New Roman"/>
          <w:color w:val="000000"/>
          <w:sz w:val="24"/>
          <w:szCs w:val="24"/>
          <w:lang w:eastAsia="en-IN"/>
        </w:rPr>
        <w:t> as the path.</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When a user clicks </w:t>
      </w:r>
      <w:r w:rsidRPr="00AD7B06">
        <w:rPr>
          <w:rFonts w:ascii="Verdana" w:eastAsia="Times New Roman" w:hAnsi="Verdana" w:cs="Times New Roman"/>
          <w:b/>
          <w:bCs/>
          <w:color w:val="000000"/>
          <w:sz w:val="24"/>
          <w:szCs w:val="24"/>
          <w:lang w:eastAsia="en-IN"/>
        </w:rPr>
        <w:t>new component</w:t>
      </w:r>
      <w:r w:rsidRPr="00AD7B06">
        <w:rPr>
          <w:rFonts w:ascii="Verdana" w:eastAsia="Times New Roman" w:hAnsi="Verdana" w:cs="Times New Roman"/>
          <w:color w:val="000000"/>
          <w:sz w:val="24"/>
          <w:szCs w:val="24"/>
          <w:lang w:eastAsia="en-IN"/>
        </w:rPr>
        <w:t>, the page should display the content. For this, we need the following tag - </w:t>
      </w:r>
      <w:r w:rsidRPr="00AD7B06">
        <w:rPr>
          <w:rFonts w:ascii="Verdana" w:eastAsia="Times New Roman" w:hAnsi="Verdana" w:cs="Times New Roman"/>
          <w:b/>
          <w:bCs/>
          <w:color w:val="000000"/>
          <w:sz w:val="24"/>
          <w:szCs w:val="24"/>
          <w:lang w:eastAsia="en-IN"/>
        </w:rPr>
        <w:t>&lt;router-outlet&gt; &lt;/router-outlet&gt;</w:t>
      </w:r>
      <w:r w:rsidRPr="00AD7B06">
        <w:rPr>
          <w:rFonts w:ascii="Verdana" w:eastAsia="Times New Roman" w:hAnsi="Verdana" w:cs="Times New Roman"/>
          <w:color w:val="000000"/>
          <w:sz w:val="24"/>
          <w:szCs w:val="24"/>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The above tag ensures that the content in the </w:t>
      </w:r>
      <w:r w:rsidRPr="00AD7B06">
        <w:rPr>
          <w:rFonts w:ascii="Verdana" w:eastAsia="Times New Roman" w:hAnsi="Verdana" w:cs="Times New Roman"/>
          <w:b/>
          <w:bCs/>
          <w:color w:val="000000"/>
          <w:sz w:val="24"/>
          <w:szCs w:val="24"/>
          <w:lang w:eastAsia="en-IN"/>
        </w:rPr>
        <w:t>new-</w:t>
      </w:r>
      <w:proofErr w:type="spellStart"/>
      <w:r w:rsidRPr="00AD7B06">
        <w:rPr>
          <w:rFonts w:ascii="Verdana" w:eastAsia="Times New Roman" w:hAnsi="Verdana" w:cs="Times New Roman"/>
          <w:b/>
          <w:bCs/>
          <w:color w:val="000000"/>
          <w:sz w:val="24"/>
          <w:szCs w:val="24"/>
          <w:lang w:eastAsia="en-IN"/>
        </w:rPr>
        <w:t>cmp.component.html</w:t>
      </w:r>
      <w:r w:rsidRPr="00AD7B06">
        <w:rPr>
          <w:rFonts w:ascii="Verdana" w:eastAsia="Times New Roman" w:hAnsi="Verdana" w:cs="Times New Roman"/>
          <w:color w:val="000000"/>
          <w:sz w:val="24"/>
          <w:szCs w:val="24"/>
          <w:lang w:eastAsia="en-IN"/>
        </w:rPr>
        <w:t>will</w:t>
      </w:r>
      <w:proofErr w:type="spellEnd"/>
      <w:r w:rsidRPr="00AD7B06">
        <w:rPr>
          <w:rFonts w:ascii="Verdana" w:eastAsia="Times New Roman" w:hAnsi="Verdana" w:cs="Times New Roman"/>
          <w:color w:val="000000"/>
          <w:sz w:val="24"/>
          <w:szCs w:val="24"/>
          <w:lang w:eastAsia="en-IN"/>
        </w:rPr>
        <w:t xml:space="preserve"> be displayed on the page when a user clicks </w:t>
      </w:r>
      <w:r w:rsidRPr="00AD7B06">
        <w:rPr>
          <w:rFonts w:ascii="Verdana" w:eastAsia="Times New Roman" w:hAnsi="Verdana" w:cs="Times New Roman"/>
          <w:b/>
          <w:bCs/>
          <w:color w:val="000000"/>
          <w:sz w:val="24"/>
          <w:szCs w:val="24"/>
          <w:lang w:eastAsia="en-IN"/>
        </w:rPr>
        <w:t>new component</w:t>
      </w:r>
      <w:r w:rsidRPr="00AD7B06">
        <w:rPr>
          <w:rFonts w:ascii="Verdana" w:eastAsia="Times New Roman" w:hAnsi="Verdana" w:cs="Times New Roman"/>
          <w:color w:val="000000"/>
          <w:sz w:val="24"/>
          <w:szCs w:val="24"/>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Let us now see how the output is displayed on the browser.</w:t>
      </w:r>
    </w:p>
    <w:p w:rsidR="00AD7B06" w:rsidRPr="00AD7B06" w:rsidRDefault="00AD7B06" w:rsidP="00AD7B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24400" cy="5114925"/>
            <wp:effectExtent l="19050" t="0" r="0" b="0"/>
            <wp:docPr id="33" name="Picture 33" descr="Custome Pi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tome Pipe-1"/>
                    <pic:cNvPicPr>
                      <a:picLocks noChangeAspect="1" noChangeArrowheads="1"/>
                    </pic:cNvPicPr>
                  </pic:nvPicPr>
                  <pic:blipFill>
                    <a:blip r:embed="rId12"/>
                    <a:srcRect/>
                    <a:stretch>
                      <a:fillRect/>
                    </a:stretch>
                  </pic:blipFill>
                  <pic:spPr bwMode="auto">
                    <a:xfrm>
                      <a:off x="0" y="0"/>
                      <a:ext cx="4724400" cy="5114925"/>
                    </a:xfrm>
                    <a:prstGeom prst="rect">
                      <a:avLst/>
                    </a:prstGeom>
                    <a:noFill/>
                    <a:ln w="9525">
                      <a:noFill/>
                      <a:miter lim="800000"/>
                      <a:headEnd/>
                      <a:tailEnd/>
                    </a:ln>
                  </pic:spPr>
                </pic:pic>
              </a:graphicData>
            </a:graphic>
          </wp:inline>
        </w:drawing>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When a user clicks New component, you will see the following in the browser.</w:t>
      </w:r>
    </w:p>
    <w:p w:rsidR="00AD7B06" w:rsidRPr="00AD7B06" w:rsidRDefault="00AD7B06" w:rsidP="00AD7B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190875" cy="4505325"/>
            <wp:effectExtent l="19050" t="0" r="9525" b="0"/>
            <wp:docPr id="34" name="Picture 34" descr="Custome Pi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tome Pipe-2"/>
                    <pic:cNvPicPr>
                      <a:picLocks noChangeAspect="1" noChangeArrowheads="1"/>
                    </pic:cNvPicPr>
                  </pic:nvPicPr>
                  <pic:blipFill>
                    <a:blip r:embed="rId13"/>
                    <a:srcRect/>
                    <a:stretch>
                      <a:fillRect/>
                    </a:stretch>
                  </pic:blipFill>
                  <pic:spPr bwMode="auto">
                    <a:xfrm>
                      <a:off x="0" y="0"/>
                      <a:ext cx="3190875" cy="4505325"/>
                    </a:xfrm>
                    <a:prstGeom prst="rect">
                      <a:avLst/>
                    </a:prstGeom>
                    <a:noFill/>
                    <a:ln w="9525">
                      <a:noFill/>
                      <a:miter lim="800000"/>
                      <a:headEnd/>
                      <a:tailEnd/>
                    </a:ln>
                  </pic:spPr>
                </pic:pic>
              </a:graphicData>
            </a:graphic>
          </wp:inline>
        </w:drawing>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 xml:space="preserve">The </w:t>
      </w:r>
      <w:proofErr w:type="spellStart"/>
      <w:r w:rsidRPr="00AD7B06">
        <w:rPr>
          <w:rFonts w:ascii="Verdana" w:eastAsia="Times New Roman" w:hAnsi="Verdana" w:cs="Times New Roman"/>
          <w:color w:val="000000"/>
          <w:sz w:val="24"/>
          <w:szCs w:val="24"/>
          <w:lang w:eastAsia="en-IN"/>
        </w:rPr>
        <w:t>url</w:t>
      </w:r>
      <w:proofErr w:type="spellEnd"/>
      <w:r w:rsidRPr="00AD7B06">
        <w:rPr>
          <w:rFonts w:ascii="Verdana" w:eastAsia="Times New Roman" w:hAnsi="Verdana" w:cs="Times New Roman"/>
          <w:color w:val="000000"/>
          <w:sz w:val="24"/>
          <w:szCs w:val="24"/>
          <w:lang w:eastAsia="en-IN"/>
        </w:rPr>
        <w:t xml:space="preserve"> contains </w:t>
      </w:r>
      <w:r w:rsidRPr="00AD7B06">
        <w:rPr>
          <w:rFonts w:ascii="Verdana" w:eastAsia="Times New Roman" w:hAnsi="Verdana" w:cs="Times New Roman"/>
          <w:b/>
          <w:bCs/>
          <w:color w:val="000000"/>
          <w:sz w:val="24"/>
          <w:szCs w:val="24"/>
          <w:lang w:eastAsia="en-IN"/>
        </w:rPr>
        <w:t>http://localhost:4200/new-cmp</w:t>
      </w:r>
      <w:r w:rsidRPr="00AD7B06">
        <w:rPr>
          <w:rFonts w:ascii="Verdana" w:eastAsia="Times New Roman" w:hAnsi="Verdana" w:cs="Times New Roman"/>
          <w:color w:val="000000"/>
          <w:sz w:val="24"/>
          <w:szCs w:val="24"/>
          <w:lang w:eastAsia="en-IN"/>
        </w:rPr>
        <w:t>. Here, the new-</w:t>
      </w:r>
      <w:proofErr w:type="spellStart"/>
      <w:r w:rsidRPr="00AD7B06">
        <w:rPr>
          <w:rFonts w:ascii="Verdana" w:eastAsia="Times New Roman" w:hAnsi="Verdana" w:cs="Times New Roman"/>
          <w:color w:val="000000"/>
          <w:sz w:val="24"/>
          <w:szCs w:val="24"/>
          <w:lang w:eastAsia="en-IN"/>
        </w:rPr>
        <w:t>cmp</w:t>
      </w:r>
      <w:proofErr w:type="spellEnd"/>
      <w:r w:rsidRPr="00AD7B06">
        <w:rPr>
          <w:rFonts w:ascii="Verdana" w:eastAsia="Times New Roman" w:hAnsi="Verdana" w:cs="Times New Roman"/>
          <w:color w:val="000000"/>
          <w:sz w:val="24"/>
          <w:szCs w:val="24"/>
          <w:lang w:eastAsia="en-IN"/>
        </w:rPr>
        <w:t xml:space="preserve"> gets appended to the original </w:t>
      </w:r>
      <w:proofErr w:type="spellStart"/>
      <w:r w:rsidRPr="00AD7B06">
        <w:rPr>
          <w:rFonts w:ascii="Verdana" w:eastAsia="Times New Roman" w:hAnsi="Verdana" w:cs="Times New Roman"/>
          <w:color w:val="000000"/>
          <w:sz w:val="24"/>
          <w:szCs w:val="24"/>
          <w:lang w:eastAsia="en-IN"/>
        </w:rPr>
        <w:t>url</w:t>
      </w:r>
      <w:proofErr w:type="spellEnd"/>
      <w:r w:rsidRPr="00AD7B06">
        <w:rPr>
          <w:rFonts w:ascii="Verdana" w:eastAsia="Times New Roman" w:hAnsi="Verdana" w:cs="Times New Roman"/>
          <w:color w:val="000000"/>
          <w:sz w:val="24"/>
          <w:szCs w:val="24"/>
          <w:lang w:eastAsia="en-IN"/>
        </w:rPr>
        <w:t>, which is the path given in the </w:t>
      </w:r>
      <w:proofErr w:type="spellStart"/>
      <w:r w:rsidRPr="00AD7B06">
        <w:rPr>
          <w:rFonts w:ascii="Verdana" w:eastAsia="Times New Roman" w:hAnsi="Verdana" w:cs="Times New Roman"/>
          <w:b/>
          <w:bCs/>
          <w:color w:val="000000"/>
          <w:sz w:val="24"/>
          <w:szCs w:val="24"/>
          <w:lang w:eastAsia="en-IN"/>
        </w:rPr>
        <w:t>app.module.ts</w:t>
      </w:r>
      <w:r w:rsidRPr="00AD7B06">
        <w:rPr>
          <w:rFonts w:ascii="Verdana" w:eastAsia="Times New Roman" w:hAnsi="Verdana" w:cs="Times New Roman"/>
          <w:color w:val="000000"/>
          <w:sz w:val="24"/>
          <w:szCs w:val="24"/>
          <w:lang w:eastAsia="en-IN"/>
        </w:rPr>
        <w:t>and</w:t>
      </w:r>
      <w:proofErr w:type="spellEnd"/>
      <w:r w:rsidRPr="00AD7B06">
        <w:rPr>
          <w:rFonts w:ascii="Verdana" w:eastAsia="Times New Roman" w:hAnsi="Verdana" w:cs="Times New Roman"/>
          <w:color w:val="000000"/>
          <w:sz w:val="24"/>
          <w:szCs w:val="24"/>
          <w:lang w:eastAsia="en-IN"/>
        </w:rPr>
        <w:t xml:space="preserve"> the router-link in the </w:t>
      </w:r>
      <w:r w:rsidRPr="00AD7B06">
        <w:rPr>
          <w:rFonts w:ascii="Verdana" w:eastAsia="Times New Roman" w:hAnsi="Verdana" w:cs="Times New Roman"/>
          <w:b/>
          <w:bCs/>
          <w:color w:val="000000"/>
          <w:sz w:val="24"/>
          <w:szCs w:val="24"/>
          <w:lang w:eastAsia="en-IN"/>
        </w:rPr>
        <w:t>app.component.html</w:t>
      </w:r>
      <w:r w:rsidRPr="00AD7B06">
        <w:rPr>
          <w:rFonts w:ascii="Verdana" w:eastAsia="Times New Roman" w:hAnsi="Verdana" w:cs="Times New Roman"/>
          <w:color w:val="000000"/>
          <w:sz w:val="24"/>
          <w:szCs w:val="24"/>
          <w:lang w:eastAsia="en-IN"/>
        </w:rPr>
        <w:t>.</w:t>
      </w:r>
    </w:p>
    <w:p w:rsidR="00AD7B06" w:rsidRPr="00AD7B06" w:rsidRDefault="00AD7B06" w:rsidP="00AD7B06">
      <w:pPr>
        <w:spacing w:after="144" w:line="360" w:lineRule="atLeast"/>
        <w:ind w:left="48" w:right="48"/>
        <w:jc w:val="both"/>
        <w:rPr>
          <w:rFonts w:ascii="Verdana" w:eastAsia="Times New Roman" w:hAnsi="Verdana" w:cs="Times New Roman"/>
          <w:color w:val="000000"/>
          <w:sz w:val="24"/>
          <w:szCs w:val="24"/>
          <w:lang w:eastAsia="en-IN"/>
        </w:rPr>
      </w:pPr>
      <w:r w:rsidRPr="00AD7B06">
        <w:rPr>
          <w:rFonts w:ascii="Verdana" w:eastAsia="Times New Roman" w:hAnsi="Verdana" w:cs="Times New Roman"/>
          <w:color w:val="000000"/>
          <w:sz w:val="24"/>
          <w:szCs w:val="24"/>
          <w:lang w:eastAsia="en-IN"/>
        </w:rPr>
        <w:t>When a user clicks New component, the page is not refreshed and the contents are shown to the user without any reloading. Only a particular piece of the site code will be reloaded when clicked. This feature helps when we have heavy content on the page and needs to be loaded based on the user interaction. The feature also gives a good user experience as the page is not reloaded.</w:t>
      </w:r>
    </w:p>
    <w:p w:rsidR="00AD7B06" w:rsidRDefault="00AD7B06"/>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In </w:t>
      </w:r>
      <w:hyperlink r:id="rId14" w:history="1">
        <w:r>
          <w:rPr>
            <w:rStyle w:val="Hyperlink"/>
            <w:rFonts w:ascii="Helvetica" w:hAnsi="Helvetica"/>
            <w:color w:val="62A7BE"/>
          </w:rPr>
          <w:t>Taking advantage of Observables Part one</w:t>
        </w:r>
      </w:hyperlink>
      <w:r>
        <w:rPr>
          <w:rFonts w:ascii="Helvetica" w:hAnsi="Helvetica"/>
          <w:color w:val="444444"/>
          <w:sz w:val="27"/>
          <w:szCs w:val="27"/>
        </w:rPr>
        <w:t> and </w:t>
      </w:r>
      <w:hyperlink r:id="rId15" w:history="1">
        <w:r>
          <w:rPr>
            <w:rStyle w:val="Hyperlink"/>
            <w:rFonts w:ascii="Helvetica" w:hAnsi="Helvetica"/>
            <w:color w:val="62A7BE"/>
          </w:rPr>
          <w:t>two</w:t>
        </w:r>
      </w:hyperlink>
      <w:r>
        <w:rPr>
          <w:rFonts w:ascii="Helvetica" w:hAnsi="Helvetica"/>
          <w:color w:val="444444"/>
          <w:sz w:val="27"/>
          <w:szCs w:val="27"/>
        </w:rPr>
        <w:t> we already highlighted the importance of Observables in Angular. We believe that mastering Observables can make a key difference in how we write our applications. Well, if you agree, here are some good news! This article is the first of a series of posts where we’ll explore operators of the Reactive Extensions for JavaScript (</w:t>
      </w:r>
      <w:proofErr w:type="spellStart"/>
      <w:r>
        <w:rPr>
          <w:rFonts w:ascii="Helvetica" w:hAnsi="Helvetica"/>
          <w:color w:val="444444"/>
          <w:sz w:val="27"/>
          <w:szCs w:val="27"/>
        </w:rPr>
        <w:t>RxJS</w:t>
      </w:r>
      <w:proofErr w:type="spellEnd"/>
      <w:r>
        <w:rPr>
          <w:rFonts w:ascii="Helvetica" w:hAnsi="Helvetica"/>
          <w:color w:val="444444"/>
          <w:sz w:val="27"/>
          <w:szCs w:val="27"/>
        </w:rPr>
        <w:t>) and their practical applications.</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lastRenderedPageBreak/>
        <w:t>The first operator we want to explore is the most commonly used one: </w:t>
      </w:r>
      <w:r>
        <w:rPr>
          <w:rStyle w:val="HTMLCode"/>
          <w:color w:val="444444"/>
          <w:sz w:val="26"/>
          <w:szCs w:val="26"/>
        </w:rPr>
        <w:t>map</w:t>
      </w:r>
      <w:r>
        <w:rPr>
          <w:rFonts w:ascii="Helvetica" w:hAnsi="Helvetica"/>
          <w:color w:val="444444"/>
          <w:sz w:val="27"/>
          <w:szCs w:val="27"/>
        </w:rPr>
        <w:t>.</w:t>
      </w:r>
    </w:p>
    <w:p w:rsidR="00983A53" w:rsidRDefault="00983A53" w:rsidP="00983A53">
      <w:pPr>
        <w:pStyle w:val="Heading2"/>
        <w:spacing w:before="750" w:beforeAutospacing="0" w:after="150" w:afterAutospacing="0"/>
        <w:rPr>
          <w:rFonts w:ascii="Helvetica" w:hAnsi="Helvetica"/>
          <w:color w:val="444444"/>
        </w:rPr>
      </w:pPr>
      <w:hyperlink r:id="rId16" w:anchor="understanding-the-map-operator" w:history="1">
        <w:r>
          <w:rPr>
            <w:rStyle w:val="Hyperlink"/>
            <w:rFonts w:ascii="Helvetica" w:hAnsi="Helvetica"/>
            <w:color w:val="33414E"/>
            <w:bdr w:val="none" w:sz="0" w:space="0" w:color="auto" w:frame="1"/>
          </w:rPr>
          <w:t>Understanding the </w:t>
        </w:r>
        <w:r>
          <w:rPr>
            <w:rStyle w:val="HTMLCode"/>
            <w:color w:val="33414E"/>
            <w:bdr w:val="none" w:sz="0" w:space="0" w:color="auto" w:frame="1"/>
          </w:rPr>
          <w:t>map</w:t>
        </w:r>
        <w:r>
          <w:rPr>
            <w:rStyle w:val="Hyperlink"/>
            <w:rFonts w:ascii="Helvetica" w:hAnsi="Helvetica"/>
            <w:color w:val="33414E"/>
            <w:bdr w:val="none" w:sz="0" w:space="0" w:color="auto" w:frame="1"/>
          </w:rPr>
          <w:t> operator</w:t>
        </w:r>
      </w:hyperlink>
    </w:p>
    <w:p w:rsidR="00983A53" w:rsidRDefault="00983A53" w:rsidP="00983A53">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We’ve probably all used </w:t>
      </w:r>
      <w:r>
        <w:rPr>
          <w:rStyle w:val="HTMLCode"/>
          <w:color w:val="444444"/>
          <w:sz w:val="26"/>
          <w:szCs w:val="26"/>
        </w:rPr>
        <w:t>map</w:t>
      </w:r>
      <w:r>
        <w:rPr>
          <w:rFonts w:ascii="Helvetica" w:hAnsi="Helvetica"/>
          <w:color w:val="444444"/>
          <w:sz w:val="27"/>
          <w:szCs w:val="27"/>
        </w:rPr>
        <w:t> before when we were working with arrays. The idea is that each item in the collection will potentially be projected into a different value.</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Here is a very simple example where an array of numbers is transformed so that each number is multiplied by 10.</w:t>
      </w:r>
    </w:p>
    <w:p w:rsidR="00983A53" w:rsidRDefault="00983A53" w:rsidP="00983A53">
      <w:pPr>
        <w:pStyle w:val="HTMLPreformatted"/>
        <w:shd w:val="clear" w:color="auto" w:fill="002B36"/>
        <w:spacing w:before="600"/>
        <w:rPr>
          <w:rStyle w:val="HTMLCode"/>
          <w:color w:val="93A1A1"/>
          <w:sz w:val="27"/>
          <w:szCs w:val="27"/>
        </w:rPr>
      </w:pPr>
      <w:r>
        <w:rPr>
          <w:rStyle w:val="kd"/>
          <w:color w:val="268BD2"/>
          <w:sz w:val="27"/>
          <w:szCs w:val="27"/>
        </w:rPr>
        <w:t>let</w:t>
      </w:r>
      <w:r>
        <w:rPr>
          <w:rStyle w:val="HTMLCode"/>
          <w:color w:val="93A1A1"/>
          <w:sz w:val="27"/>
          <w:szCs w:val="27"/>
        </w:rPr>
        <w:t xml:space="preserve"> </w:t>
      </w:r>
      <w:r>
        <w:rPr>
          <w:rStyle w:val="nx"/>
          <w:color w:val="93A1A1"/>
          <w:sz w:val="27"/>
          <w:szCs w:val="27"/>
        </w:rPr>
        <w:t>values</w:t>
      </w:r>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p"/>
          <w:color w:val="93A1A1"/>
          <w:sz w:val="27"/>
          <w:szCs w:val="27"/>
        </w:rPr>
        <w:t>[</w:t>
      </w:r>
      <w:r>
        <w:rPr>
          <w:rStyle w:val="mi"/>
          <w:color w:val="2AA198"/>
          <w:sz w:val="27"/>
          <w:szCs w:val="27"/>
        </w:rPr>
        <w:t>1</w:t>
      </w:r>
      <w:r>
        <w:rPr>
          <w:rStyle w:val="p"/>
          <w:color w:val="93A1A1"/>
          <w:sz w:val="27"/>
          <w:szCs w:val="27"/>
        </w:rPr>
        <w:t>,</w:t>
      </w:r>
      <w:r>
        <w:rPr>
          <w:rStyle w:val="HTMLCode"/>
          <w:color w:val="93A1A1"/>
          <w:sz w:val="27"/>
          <w:szCs w:val="27"/>
        </w:rPr>
        <w:t xml:space="preserve"> </w:t>
      </w:r>
      <w:r>
        <w:rPr>
          <w:rStyle w:val="mi"/>
          <w:color w:val="2AA198"/>
          <w:sz w:val="27"/>
          <w:szCs w:val="27"/>
        </w:rPr>
        <w:t>2</w:t>
      </w:r>
      <w:r>
        <w:rPr>
          <w:rStyle w:val="p"/>
          <w:color w:val="93A1A1"/>
          <w:sz w:val="27"/>
          <w:szCs w:val="27"/>
        </w:rPr>
        <w:t>,</w:t>
      </w:r>
      <w:r>
        <w:rPr>
          <w:rStyle w:val="HTMLCode"/>
          <w:color w:val="93A1A1"/>
          <w:sz w:val="27"/>
          <w:szCs w:val="27"/>
        </w:rPr>
        <w:t xml:space="preserve"> </w:t>
      </w:r>
      <w:r>
        <w:rPr>
          <w:rStyle w:val="mi"/>
          <w:color w:val="2AA198"/>
          <w:sz w:val="27"/>
          <w:szCs w:val="27"/>
        </w:rPr>
        <w:t>3</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p>
    <w:p w:rsidR="00983A53" w:rsidRDefault="00983A53" w:rsidP="00983A53">
      <w:pPr>
        <w:pStyle w:val="HTMLPreformatted"/>
        <w:shd w:val="clear" w:color="auto" w:fill="002B36"/>
        <w:spacing w:before="600"/>
        <w:rPr>
          <w:rStyle w:val="HTMLCode"/>
          <w:color w:val="93A1A1"/>
          <w:sz w:val="27"/>
          <w:szCs w:val="27"/>
        </w:rPr>
      </w:pPr>
      <w:r>
        <w:rPr>
          <w:rStyle w:val="kd"/>
          <w:color w:val="268BD2"/>
          <w:sz w:val="27"/>
          <w:szCs w:val="27"/>
        </w:rPr>
        <w:t>let</w:t>
      </w:r>
      <w:r>
        <w:rPr>
          <w:rStyle w:val="HTMLCode"/>
          <w:color w:val="93A1A1"/>
          <w:sz w:val="27"/>
          <w:szCs w:val="27"/>
        </w:rPr>
        <w:t xml:space="preserve"> </w:t>
      </w:r>
      <w:r>
        <w:rPr>
          <w:rStyle w:val="nx"/>
          <w:color w:val="93A1A1"/>
          <w:sz w:val="27"/>
          <w:szCs w:val="27"/>
        </w:rPr>
        <w:t>transformed</w:t>
      </w:r>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nx"/>
          <w:color w:val="93A1A1"/>
          <w:sz w:val="27"/>
          <w:szCs w:val="27"/>
        </w:rPr>
        <w:t>values</w:t>
      </w:r>
      <w:r>
        <w:rPr>
          <w:rStyle w:val="p"/>
          <w:color w:val="93A1A1"/>
          <w:sz w:val="27"/>
          <w:szCs w:val="27"/>
        </w:rPr>
        <w:t>.</w:t>
      </w:r>
      <w:r>
        <w:rPr>
          <w:rStyle w:val="nx"/>
          <w:color w:val="93A1A1"/>
          <w:sz w:val="27"/>
          <w:szCs w:val="27"/>
        </w:rPr>
        <w:t>map</w:t>
      </w:r>
      <w:r>
        <w:rPr>
          <w:rStyle w:val="p"/>
          <w:color w:val="93A1A1"/>
          <w:sz w:val="27"/>
          <w:szCs w:val="27"/>
        </w:rPr>
        <w:t>(</w:t>
      </w:r>
      <w:r>
        <w:rPr>
          <w:rStyle w:val="nx"/>
          <w:color w:val="93A1A1"/>
          <w:sz w:val="27"/>
          <w:szCs w:val="27"/>
        </w:rPr>
        <w:t>value</w:t>
      </w:r>
      <w:r>
        <w:rPr>
          <w:rStyle w:val="HTMLCode"/>
          <w:color w:val="93A1A1"/>
          <w:sz w:val="27"/>
          <w:szCs w:val="27"/>
        </w:rPr>
        <w:t xml:space="preserve"> </w:t>
      </w:r>
      <w:r>
        <w:rPr>
          <w:rStyle w:val="o"/>
          <w:color w:val="859900"/>
          <w:sz w:val="27"/>
          <w:szCs w:val="27"/>
        </w:rPr>
        <w:t>=&gt;</w:t>
      </w:r>
      <w:r>
        <w:rPr>
          <w:rStyle w:val="HTMLCode"/>
          <w:color w:val="93A1A1"/>
          <w:sz w:val="27"/>
          <w:szCs w:val="27"/>
        </w:rPr>
        <w:t xml:space="preserve"> </w:t>
      </w:r>
      <w:r>
        <w:rPr>
          <w:rStyle w:val="nx"/>
          <w:color w:val="93A1A1"/>
          <w:sz w:val="27"/>
          <w:szCs w:val="27"/>
        </w:rPr>
        <w:t>value</w:t>
      </w:r>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mi"/>
          <w:color w:val="2AA198"/>
          <w:sz w:val="27"/>
          <w:szCs w:val="27"/>
        </w:rPr>
        <w:t>10</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p>
    <w:p w:rsidR="00983A53" w:rsidRDefault="00983A53" w:rsidP="00983A53">
      <w:pPr>
        <w:pStyle w:val="HTMLPreformatted"/>
        <w:shd w:val="clear" w:color="auto" w:fill="002B36"/>
        <w:spacing w:before="600"/>
        <w:rPr>
          <w:rStyle w:val="HTMLCode"/>
          <w:color w:val="93A1A1"/>
          <w:sz w:val="27"/>
          <w:szCs w:val="27"/>
        </w:rPr>
      </w:pPr>
      <w:r>
        <w:rPr>
          <w:rStyle w:val="c1"/>
          <w:color w:val="586E75"/>
          <w:sz w:val="27"/>
          <w:szCs w:val="27"/>
        </w:rPr>
        <w:t>//prints [10, 20, 30]</w:t>
      </w:r>
    </w:p>
    <w:p w:rsidR="00983A53" w:rsidRDefault="00983A53" w:rsidP="00983A53">
      <w:pPr>
        <w:pStyle w:val="HTMLPreformatted"/>
        <w:shd w:val="clear" w:color="auto" w:fill="002B36"/>
        <w:spacing w:before="600"/>
        <w:rPr>
          <w:color w:val="93A1A1"/>
          <w:sz w:val="27"/>
          <w:szCs w:val="27"/>
        </w:rPr>
      </w:pPr>
      <w:r>
        <w:rPr>
          <w:rStyle w:val="nx"/>
          <w:color w:val="93A1A1"/>
          <w:sz w:val="27"/>
          <w:szCs w:val="27"/>
        </w:rPr>
        <w:t>console</w:t>
      </w:r>
      <w:r>
        <w:rPr>
          <w:rStyle w:val="p"/>
          <w:color w:val="93A1A1"/>
          <w:sz w:val="27"/>
          <w:szCs w:val="27"/>
        </w:rPr>
        <w:t>.</w:t>
      </w:r>
      <w:r>
        <w:rPr>
          <w:rStyle w:val="nx"/>
          <w:color w:val="93A1A1"/>
          <w:sz w:val="27"/>
          <w:szCs w:val="27"/>
        </w:rPr>
        <w:t>log</w:t>
      </w:r>
      <w:r>
        <w:rPr>
          <w:rStyle w:val="p"/>
          <w:color w:val="93A1A1"/>
          <w:sz w:val="27"/>
          <w:szCs w:val="27"/>
        </w:rPr>
        <w:t>(</w:t>
      </w:r>
      <w:r>
        <w:rPr>
          <w:rStyle w:val="nx"/>
          <w:color w:val="93A1A1"/>
          <w:sz w:val="27"/>
          <w:szCs w:val="27"/>
        </w:rPr>
        <w:t>transformed</w:t>
      </w:r>
      <w:r>
        <w:rPr>
          <w:rStyle w:val="p"/>
          <w:color w:val="93A1A1"/>
          <w:sz w:val="27"/>
          <w:szCs w:val="27"/>
        </w:rPr>
        <w:t>);</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By now we may be wondering what that has to do with Observables and the </w:t>
      </w:r>
      <w:r>
        <w:rPr>
          <w:rStyle w:val="HTMLCode"/>
          <w:color w:val="444444"/>
          <w:sz w:val="26"/>
          <w:szCs w:val="26"/>
        </w:rPr>
        <w:t>map</w:t>
      </w:r>
      <w:r>
        <w:rPr>
          <w:rFonts w:ascii="Helvetica" w:hAnsi="Helvetica"/>
          <w:color w:val="444444"/>
          <w:sz w:val="27"/>
          <w:szCs w:val="27"/>
        </w:rPr>
        <w:t xml:space="preserve"> operator that is part of </w:t>
      </w:r>
      <w:proofErr w:type="spellStart"/>
      <w:r>
        <w:rPr>
          <w:rFonts w:ascii="Helvetica" w:hAnsi="Helvetica"/>
          <w:color w:val="444444"/>
          <w:sz w:val="27"/>
          <w:szCs w:val="27"/>
        </w:rPr>
        <w:t>RxJS</w:t>
      </w:r>
      <w:proofErr w:type="spellEnd"/>
      <w:r>
        <w:rPr>
          <w:rFonts w:ascii="Helvetica" w:hAnsi="Helvetica"/>
          <w:color w:val="444444"/>
          <w:sz w:val="27"/>
          <w:szCs w:val="27"/>
        </w:rPr>
        <w:t>.</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 xml:space="preserve">Observables are very much like arrays in a way. Well, they are actually more like </w:t>
      </w:r>
      <w:proofErr w:type="spellStart"/>
      <w:r>
        <w:rPr>
          <w:rFonts w:ascii="Helvetica" w:hAnsi="Helvetica"/>
          <w:color w:val="444444"/>
          <w:sz w:val="27"/>
          <w:szCs w:val="27"/>
        </w:rPr>
        <w:t>Iterators</w:t>
      </w:r>
      <w:proofErr w:type="spellEnd"/>
      <w:r>
        <w:rPr>
          <w:rFonts w:ascii="Helvetica" w:hAnsi="Helvetica"/>
          <w:color w:val="444444"/>
          <w:sz w:val="27"/>
          <w:szCs w:val="27"/>
        </w:rPr>
        <w:t xml:space="preserve"> but let’s not get lost in the details. The key point to understand is that both represent a sequence of values. The key difference is that with Arrays/</w:t>
      </w:r>
      <w:proofErr w:type="spellStart"/>
      <w:r>
        <w:rPr>
          <w:rFonts w:ascii="Helvetica" w:hAnsi="Helvetica"/>
          <w:color w:val="444444"/>
          <w:sz w:val="27"/>
          <w:szCs w:val="27"/>
        </w:rPr>
        <w:t>Iterators</w:t>
      </w:r>
      <w:proofErr w:type="spellEnd"/>
      <w:r>
        <w:rPr>
          <w:rFonts w:ascii="Helvetica" w:hAnsi="Helvetica"/>
          <w:color w:val="444444"/>
          <w:sz w:val="27"/>
          <w:szCs w:val="27"/>
        </w:rPr>
        <w:t xml:space="preserve"> you </w:t>
      </w:r>
      <w:r>
        <w:rPr>
          <w:rStyle w:val="Emphasis"/>
          <w:rFonts w:ascii="Helvetica" w:hAnsi="Helvetica"/>
          <w:color w:val="444444"/>
          <w:sz w:val="27"/>
          <w:szCs w:val="27"/>
        </w:rPr>
        <w:t>pull</w:t>
      </w:r>
      <w:r>
        <w:rPr>
          <w:rFonts w:ascii="Helvetica" w:hAnsi="Helvetica"/>
          <w:color w:val="444444"/>
          <w:sz w:val="27"/>
          <w:szCs w:val="27"/>
        </w:rPr>
        <w:t> values out as you want to work with them whereas with Observables you get values </w:t>
      </w:r>
      <w:r>
        <w:rPr>
          <w:rStyle w:val="Strong"/>
          <w:rFonts w:ascii="Helvetica" w:hAnsi="Helvetica"/>
          <w:color w:val="444444"/>
          <w:sz w:val="27"/>
          <w:szCs w:val="27"/>
        </w:rPr>
        <w:t>pushed</w:t>
      </w:r>
      <w:r>
        <w:rPr>
          <w:rFonts w:ascii="Helvetica" w:hAnsi="Helvetica"/>
          <w:color w:val="444444"/>
          <w:sz w:val="27"/>
          <w:szCs w:val="27"/>
        </w:rPr>
        <w:t> to you as they arrive.</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lastRenderedPageBreak/>
        <w:t>It’s this similarity that allows us to take advantage of pretty much all operators that we know from the pull-based world and apply them to the push-based world.</w:t>
      </w:r>
    </w:p>
    <w:p w:rsidR="00983A53" w:rsidRDefault="00983A53" w:rsidP="00983A53">
      <w:pPr>
        <w:pStyle w:val="Heading2"/>
        <w:spacing w:before="750" w:beforeAutospacing="0" w:after="150" w:afterAutospacing="0"/>
        <w:rPr>
          <w:rFonts w:ascii="Helvetica" w:hAnsi="Helvetica"/>
          <w:color w:val="444444"/>
        </w:rPr>
      </w:pPr>
      <w:hyperlink r:id="rId17" w:anchor="map-and-observables" w:history="1">
        <w:r>
          <w:rPr>
            <w:rStyle w:val="HTMLCode"/>
            <w:color w:val="33414E"/>
            <w:bdr w:val="none" w:sz="0" w:space="0" w:color="auto" w:frame="1"/>
          </w:rPr>
          <w:t>map</w:t>
        </w:r>
        <w:r>
          <w:rPr>
            <w:rStyle w:val="Hyperlink"/>
            <w:rFonts w:ascii="Helvetica" w:hAnsi="Helvetica"/>
            <w:color w:val="33414E"/>
            <w:bdr w:val="none" w:sz="0" w:space="0" w:color="auto" w:frame="1"/>
          </w:rPr>
          <w:t> and Observables</w:t>
        </w:r>
      </w:hyperlink>
    </w:p>
    <w:p w:rsidR="00983A53" w:rsidRDefault="00983A53" w:rsidP="00983A53">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Let’s start with a little demo. All we need is a simple </w:t>
      </w:r>
      <w:r>
        <w:rPr>
          <w:rStyle w:val="HTMLCode"/>
          <w:color w:val="444444"/>
          <w:sz w:val="26"/>
          <w:szCs w:val="26"/>
        </w:rPr>
        <w:t>&lt;input&gt;</w:t>
      </w:r>
      <w:r>
        <w:rPr>
          <w:rFonts w:ascii="Helvetica" w:hAnsi="Helvetica"/>
          <w:color w:val="444444"/>
          <w:sz w:val="27"/>
          <w:szCs w:val="27"/>
        </w:rPr>
        <w:t> element to enter some text.</w:t>
      </w:r>
    </w:p>
    <w:p w:rsidR="00983A53" w:rsidRDefault="00983A53" w:rsidP="00983A53">
      <w:pPr>
        <w:pStyle w:val="HTMLPreformatted"/>
        <w:shd w:val="clear" w:color="auto" w:fill="002B36"/>
        <w:spacing w:before="600"/>
        <w:rPr>
          <w:color w:val="93A1A1"/>
          <w:sz w:val="27"/>
          <w:szCs w:val="27"/>
        </w:rPr>
      </w:pPr>
      <w:r>
        <w:rPr>
          <w:rStyle w:val="o"/>
          <w:color w:val="859900"/>
          <w:sz w:val="27"/>
          <w:szCs w:val="27"/>
        </w:rPr>
        <w:t>&lt;</w:t>
      </w:r>
      <w:r>
        <w:rPr>
          <w:rStyle w:val="nx"/>
          <w:color w:val="93A1A1"/>
          <w:sz w:val="27"/>
          <w:szCs w:val="27"/>
        </w:rPr>
        <w:t>input</w:t>
      </w:r>
      <w:r>
        <w:rPr>
          <w:rStyle w:val="HTMLCode"/>
          <w:color w:val="93A1A1"/>
          <w:sz w:val="27"/>
          <w:szCs w:val="27"/>
        </w:rPr>
        <w:t xml:space="preserve"> </w:t>
      </w:r>
      <w:r>
        <w:rPr>
          <w:rStyle w:val="nx"/>
          <w:color w:val="93A1A1"/>
          <w:sz w:val="27"/>
          <w:szCs w:val="27"/>
        </w:rPr>
        <w:t>type</w:t>
      </w:r>
      <w:r>
        <w:rPr>
          <w:rStyle w:val="o"/>
          <w:color w:val="859900"/>
          <w:sz w:val="27"/>
          <w:szCs w:val="27"/>
        </w:rPr>
        <w:t>=</w:t>
      </w:r>
      <w:r>
        <w:rPr>
          <w:rStyle w:val="s2"/>
          <w:color w:val="2AA198"/>
          <w:sz w:val="27"/>
          <w:szCs w:val="27"/>
        </w:rPr>
        <w:t>"text"</w:t>
      </w:r>
      <w:r>
        <w:rPr>
          <w:rStyle w:val="HTMLCode"/>
          <w:color w:val="93A1A1"/>
          <w:sz w:val="27"/>
          <w:szCs w:val="27"/>
        </w:rPr>
        <w:t xml:space="preserve"> </w:t>
      </w:r>
      <w:r>
        <w:rPr>
          <w:rStyle w:val="nx"/>
          <w:color w:val="93A1A1"/>
          <w:sz w:val="27"/>
          <w:szCs w:val="27"/>
        </w:rPr>
        <w:t>id</w:t>
      </w:r>
      <w:r>
        <w:rPr>
          <w:rStyle w:val="o"/>
          <w:color w:val="859900"/>
          <w:sz w:val="27"/>
          <w:szCs w:val="27"/>
        </w:rPr>
        <w:t>=</w:t>
      </w:r>
      <w:r>
        <w:rPr>
          <w:rStyle w:val="s2"/>
          <w:color w:val="2AA198"/>
          <w:sz w:val="27"/>
          <w:szCs w:val="27"/>
        </w:rPr>
        <w:t>"demo"</w:t>
      </w:r>
      <w:r>
        <w:rPr>
          <w:rStyle w:val="o"/>
          <w:color w:val="859900"/>
          <w:sz w:val="27"/>
          <w:szCs w:val="27"/>
        </w:rPr>
        <w:t>/&gt;</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Then we create an Observable that emits every time that the value of our input changes.</w:t>
      </w:r>
    </w:p>
    <w:p w:rsidR="00983A53" w:rsidRDefault="00983A53" w:rsidP="00983A53">
      <w:pPr>
        <w:pStyle w:val="HTMLPreformatted"/>
        <w:shd w:val="clear" w:color="auto" w:fill="002B36"/>
        <w:spacing w:before="600"/>
        <w:rPr>
          <w:rStyle w:val="HTMLCode"/>
          <w:color w:val="93A1A1"/>
          <w:sz w:val="27"/>
          <w:szCs w:val="27"/>
        </w:rPr>
      </w:pPr>
      <w:r>
        <w:rPr>
          <w:rStyle w:val="kd"/>
          <w:color w:val="268BD2"/>
          <w:sz w:val="27"/>
          <w:szCs w:val="27"/>
        </w:rPr>
        <w:t>let</w:t>
      </w:r>
      <w:r>
        <w:rPr>
          <w:rStyle w:val="HTMLCode"/>
          <w:color w:val="93A1A1"/>
          <w:sz w:val="27"/>
          <w:szCs w:val="27"/>
        </w:rPr>
        <w:t xml:space="preserve"> </w:t>
      </w:r>
      <w:proofErr w:type="spellStart"/>
      <w:r>
        <w:rPr>
          <w:rStyle w:val="nx"/>
          <w:color w:val="93A1A1"/>
          <w:sz w:val="27"/>
          <w:szCs w:val="27"/>
        </w:rPr>
        <w:t>demoInput</w:t>
      </w:r>
      <w:proofErr w:type="spellEnd"/>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proofErr w:type="spellStart"/>
      <w:r>
        <w:rPr>
          <w:rStyle w:val="nb"/>
          <w:color w:val="B58900"/>
          <w:sz w:val="27"/>
          <w:szCs w:val="27"/>
        </w:rPr>
        <w:t>document</w:t>
      </w:r>
      <w:r>
        <w:rPr>
          <w:rStyle w:val="p"/>
          <w:color w:val="93A1A1"/>
          <w:sz w:val="27"/>
          <w:szCs w:val="27"/>
        </w:rPr>
        <w:t>.</w:t>
      </w:r>
      <w:r>
        <w:rPr>
          <w:rStyle w:val="nx"/>
          <w:color w:val="93A1A1"/>
          <w:sz w:val="27"/>
          <w:szCs w:val="27"/>
        </w:rPr>
        <w:t>querySelector</w:t>
      </w:r>
      <w:proofErr w:type="spellEnd"/>
      <w:r>
        <w:rPr>
          <w:rStyle w:val="p"/>
          <w:color w:val="93A1A1"/>
          <w:sz w:val="27"/>
          <w:szCs w:val="27"/>
        </w:rPr>
        <w:t>(</w:t>
      </w:r>
      <w:r>
        <w:rPr>
          <w:rStyle w:val="s1"/>
          <w:rFonts w:eastAsiaTheme="majorEastAsia"/>
          <w:color w:val="2AA198"/>
          <w:sz w:val="27"/>
          <w:szCs w:val="27"/>
        </w:rPr>
        <w:t>'#demo'</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r>
        <w:rPr>
          <w:rStyle w:val="kd"/>
          <w:color w:val="268BD2"/>
          <w:sz w:val="27"/>
          <w:szCs w:val="27"/>
        </w:rPr>
        <w:t>let</w:t>
      </w:r>
      <w:r>
        <w:rPr>
          <w:rStyle w:val="HTMLCode"/>
          <w:color w:val="93A1A1"/>
          <w:sz w:val="27"/>
          <w:szCs w:val="27"/>
        </w:rPr>
        <w:t xml:space="preserve"> </w:t>
      </w:r>
      <w:proofErr w:type="spellStart"/>
      <w:r>
        <w:rPr>
          <w:rStyle w:val="nx"/>
          <w:color w:val="93A1A1"/>
          <w:sz w:val="27"/>
          <w:szCs w:val="27"/>
        </w:rPr>
        <w:t>obs</w:t>
      </w:r>
      <w:proofErr w:type="spellEnd"/>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proofErr w:type="spellStart"/>
      <w:r>
        <w:rPr>
          <w:rStyle w:val="nx"/>
          <w:color w:val="93A1A1"/>
          <w:sz w:val="27"/>
          <w:szCs w:val="27"/>
        </w:rPr>
        <w:t>Rx</w:t>
      </w:r>
      <w:r>
        <w:rPr>
          <w:rStyle w:val="p"/>
          <w:color w:val="93A1A1"/>
          <w:sz w:val="27"/>
          <w:szCs w:val="27"/>
        </w:rPr>
        <w:t>.</w:t>
      </w:r>
      <w:r>
        <w:rPr>
          <w:rStyle w:val="nx"/>
          <w:color w:val="93A1A1"/>
          <w:sz w:val="27"/>
          <w:szCs w:val="27"/>
        </w:rPr>
        <w:t>Observable</w:t>
      </w:r>
      <w:r>
        <w:rPr>
          <w:rStyle w:val="p"/>
          <w:color w:val="93A1A1"/>
          <w:sz w:val="27"/>
          <w:szCs w:val="27"/>
        </w:rPr>
        <w:t>.</w:t>
      </w:r>
      <w:r>
        <w:rPr>
          <w:rStyle w:val="nx"/>
          <w:color w:val="93A1A1"/>
          <w:sz w:val="27"/>
          <w:szCs w:val="27"/>
        </w:rPr>
        <w:t>fromEvent</w:t>
      </w:r>
      <w:proofErr w:type="spellEnd"/>
      <w:r>
        <w:rPr>
          <w:rStyle w:val="p"/>
          <w:color w:val="93A1A1"/>
          <w:sz w:val="27"/>
          <w:szCs w:val="27"/>
        </w:rPr>
        <w:t>(</w:t>
      </w:r>
      <w:proofErr w:type="spellStart"/>
      <w:r>
        <w:rPr>
          <w:rStyle w:val="nx"/>
          <w:color w:val="93A1A1"/>
          <w:sz w:val="27"/>
          <w:szCs w:val="27"/>
        </w:rPr>
        <w:t>demoInput</w:t>
      </w:r>
      <w:proofErr w:type="spellEnd"/>
      <w:r>
        <w:rPr>
          <w:rStyle w:val="p"/>
          <w:color w:val="93A1A1"/>
          <w:sz w:val="27"/>
          <w:szCs w:val="27"/>
        </w:rPr>
        <w:t>,</w:t>
      </w:r>
      <w:r>
        <w:rPr>
          <w:rStyle w:val="HTMLCode"/>
          <w:color w:val="93A1A1"/>
          <w:sz w:val="27"/>
          <w:szCs w:val="27"/>
        </w:rPr>
        <w:t xml:space="preserve"> </w:t>
      </w:r>
      <w:r>
        <w:rPr>
          <w:rStyle w:val="s1"/>
          <w:rFonts w:eastAsiaTheme="majorEastAsia"/>
          <w:color w:val="2AA198"/>
          <w:sz w:val="27"/>
          <w:szCs w:val="27"/>
        </w:rPr>
        <w:t>'input'</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p>
    <w:p w:rsidR="00983A53" w:rsidRDefault="00983A53" w:rsidP="00983A53">
      <w:pPr>
        <w:pStyle w:val="HTMLPreformatted"/>
        <w:shd w:val="clear" w:color="auto" w:fill="002B36"/>
        <w:spacing w:before="600"/>
        <w:rPr>
          <w:rStyle w:val="HTMLCode"/>
          <w:color w:val="93A1A1"/>
          <w:sz w:val="27"/>
          <w:szCs w:val="27"/>
        </w:rPr>
      </w:pPr>
      <w:r>
        <w:rPr>
          <w:rStyle w:val="c1"/>
          <w:color w:val="586E75"/>
          <w:sz w:val="27"/>
          <w:szCs w:val="27"/>
        </w:rPr>
        <w:t>// Activate the observable and log all 'pushed' events</w:t>
      </w:r>
    </w:p>
    <w:p w:rsidR="00983A53" w:rsidRDefault="00983A53" w:rsidP="00983A53">
      <w:pPr>
        <w:pStyle w:val="HTMLPreformatted"/>
        <w:shd w:val="clear" w:color="auto" w:fill="002B36"/>
        <w:spacing w:before="600"/>
        <w:rPr>
          <w:color w:val="93A1A1"/>
          <w:sz w:val="27"/>
          <w:szCs w:val="27"/>
        </w:rPr>
      </w:pPr>
      <w:proofErr w:type="spellStart"/>
      <w:r>
        <w:rPr>
          <w:rStyle w:val="nx"/>
          <w:color w:val="93A1A1"/>
          <w:sz w:val="27"/>
          <w:szCs w:val="27"/>
        </w:rPr>
        <w:t>obs</w:t>
      </w:r>
      <w:r>
        <w:rPr>
          <w:rStyle w:val="p"/>
          <w:color w:val="93A1A1"/>
          <w:sz w:val="27"/>
          <w:szCs w:val="27"/>
        </w:rPr>
        <w:t>.</w:t>
      </w:r>
      <w:r>
        <w:rPr>
          <w:rStyle w:val="nx"/>
          <w:color w:val="93A1A1"/>
          <w:sz w:val="27"/>
          <w:szCs w:val="27"/>
        </w:rPr>
        <w:t>subscribe</w:t>
      </w:r>
      <w:proofErr w:type="spellEnd"/>
      <w:r>
        <w:rPr>
          <w:rStyle w:val="p"/>
          <w:color w:val="93A1A1"/>
          <w:sz w:val="27"/>
          <w:szCs w:val="27"/>
        </w:rPr>
        <w:t>(</w:t>
      </w:r>
      <w:r>
        <w:rPr>
          <w:rStyle w:val="nx"/>
          <w:color w:val="93A1A1"/>
          <w:sz w:val="27"/>
          <w:szCs w:val="27"/>
        </w:rPr>
        <w:t>event</w:t>
      </w:r>
      <w:r>
        <w:rPr>
          <w:rStyle w:val="HTMLCode"/>
          <w:color w:val="93A1A1"/>
          <w:sz w:val="27"/>
          <w:szCs w:val="27"/>
        </w:rPr>
        <w:t xml:space="preserve"> </w:t>
      </w:r>
      <w:r>
        <w:rPr>
          <w:rStyle w:val="o"/>
          <w:color w:val="859900"/>
          <w:sz w:val="27"/>
          <w:szCs w:val="27"/>
        </w:rPr>
        <w:t>=&gt;</w:t>
      </w:r>
      <w:r>
        <w:rPr>
          <w:rStyle w:val="HTMLCode"/>
          <w:color w:val="93A1A1"/>
          <w:sz w:val="27"/>
          <w:szCs w:val="27"/>
        </w:rPr>
        <w:t xml:space="preserve"> </w:t>
      </w:r>
      <w:r>
        <w:rPr>
          <w:rStyle w:val="nx"/>
          <w:color w:val="93A1A1"/>
          <w:sz w:val="27"/>
          <w:szCs w:val="27"/>
        </w:rPr>
        <w:t>console</w:t>
      </w:r>
      <w:r>
        <w:rPr>
          <w:rStyle w:val="p"/>
          <w:color w:val="93A1A1"/>
          <w:sz w:val="27"/>
          <w:szCs w:val="27"/>
        </w:rPr>
        <w:t>.</w:t>
      </w:r>
      <w:r>
        <w:rPr>
          <w:rStyle w:val="nx"/>
          <w:color w:val="93A1A1"/>
          <w:sz w:val="27"/>
          <w:szCs w:val="27"/>
        </w:rPr>
        <w:t>log</w:t>
      </w:r>
      <w:r>
        <w:rPr>
          <w:rStyle w:val="p"/>
          <w:color w:val="93A1A1"/>
          <w:sz w:val="27"/>
          <w:szCs w:val="27"/>
        </w:rPr>
        <w:t>(</w:t>
      </w:r>
      <w:r>
        <w:rPr>
          <w:rStyle w:val="nx"/>
          <w:color w:val="93A1A1"/>
          <w:sz w:val="27"/>
          <w:szCs w:val="27"/>
        </w:rPr>
        <w:t>event</w:t>
      </w:r>
      <w:r>
        <w:rPr>
          <w:rStyle w:val="p"/>
          <w:color w:val="93A1A1"/>
          <w:sz w:val="27"/>
          <w:szCs w:val="27"/>
        </w:rPr>
        <w:t>));</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The payload of the Observable is the plain old Event object that is provided by the </w:t>
      </w:r>
      <w:proofErr w:type="spellStart"/>
      <w:r>
        <w:rPr>
          <w:rStyle w:val="HTMLCode"/>
          <w:color w:val="444444"/>
          <w:sz w:val="26"/>
          <w:szCs w:val="26"/>
        </w:rPr>
        <w:t>input</w:t>
      </w:r>
      <w:r>
        <w:rPr>
          <w:rFonts w:ascii="Helvetica" w:hAnsi="Helvetica"/>
          <w:color w:val="444444"/>
          <w:sz w:val="27"/>
          <w:szCs w:val="27"/>
        </w:rPr>
        <w:t>event</w:t>
      </w:r>
      <w:proofErr w:type="spellEnd"/>
      <w:r>
        <w:rPr>
          <w:rFonts w:ascii="Helvetica" w:hAnsi="Helvetica"/>
          <w:color w:val="444444"/>
          <w:sz w:val="27"/>
          <w:szCs w:val="27"/>
        </w:rPr>
        <w:t xml:space="preserve"> of the browser. But that may not match what we are most interested in. What if we are more interested in the current value of the input? The </w:t>
      </w:r>
      <w:r>
        <w:rPr>
          <w:rStyle w:val="HTMLCode"/>
          <w:color w:val="444444"/>
          <w:sz w:val="26"/>
          <w:szCs w:val="26"/>
        </w:rPr>
        <w:t>map</w:t>
      </w:r>
      <w:r>
        <w:rPr>
          <w:rFonts w:ascii="Helvetica" w:hAnsi="Helvetica"/>
          <w:color w:val="444444"/>
          <w:sz w:val="27"/>
          <w:szCs w:val="27"/>
        </w:rPr>
        <w:t> operator lets us project the payload of the Observable into something else. All it takes to project the payload is this tiny change.</w:t>
      </w:r>
    </w:p>
    <w:p w:rsidR="00983A53" w:rsidRDefault="00983A53" w:rsidP="00983A53">
      <w:pPr>
        <w:pStyle w:val="HTMLPreformatted"/>
        <w:shd w:val="clear" w:color="auto" w:fill="002B36"/>
        <w:spacing w:before="600"/>
        <w:rPr>
          <w:rStyle w:val="HTMLCode"/>
          <w:color w:val="93A1A1"/>
          <w:sz w:val="27"/>
          <w:szCs w:val="27"/>
        </w:rPr>
      </w:pPr>
      <w:r>
        <w:rPr>
          <w:rStyle w:val="kd"/>
          <w:color w:val="268BD2"/>
          <w:sz w:val="27"/>
          <w:szCs w:val="27"/>
        </w:rPr>
        <w:t>let</w:t>
      </w:r>
      <w:r>
        <w:rPr>
          <w:rStyle w:val="HTMLCode"/>
          <w:color w:val="93A1A1"/>
          <w:sz w:val="27"/>
          <w:szCs w:val="27"/>
        </w:rPr>
        <w:t xml:space="preserve"> </w:t>
      </w:r>
      <w:proofErr w:type="spellStart"/>
      <w:r>
        <w:rPr>
          <w:rStyle w:val="nx"/>
          <w:color w:val="93A1A1"/>
          <w:sz w:val="27"/>
          <w:szCs w:val="27"/>
        </w:rPr>
        <w:t>obs</w:t>
      </w:r>
      <w:proofErr w:type="spellEnd"/>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proofErr w:type="spellStart"/>
      <w:r>
        <w:rPr>
          <w:rStyle w:val="nx"/>
          <w:color w:val="93A1A1"/>
          <w:sz w:val="27"/>
          <w:szCs w:val="27"/>
        </w:rPr>
        <w:t>Rx</w:t>
      </w:r>
      <w:r>
        <w:rPr>
          <w:rStyle w:val="p"/>
          <w:color w:val="93A1A1"/>
          <w:sz w:val="27"/>
          <w:szCs w:val="27"/>
        </w:rPr>
        <w:t>.</w:t>
      </w:r>
      <w:r>
        <w:rPr>
          <w:rStyle w:val="nx"/>
          <w:color w:val="93A1A1"/>
          <w:sz w:val="27"/>
          <w:szCs w:val="27"/>
        </w:rPr>
        <w:t>Observable</w:t>
      </w:r>
      <w:r>
        <w:rPr>
          <w:rStyle w:val="p"/>
          <w:color w:val="93A1A1"/>
          <w:sz w:val="27"/>
          <w:szCs w:val="27"/>
        </w:rPr>
        <w:t>.</w:t>
      </w:r>
      <w:r>
        <w:rPr>
          <w:rStyle w:val="nx"/>
          <w:color w:val="93A1A1"/>
          <w:sz w:val="27"/>
          <w:szCs w:val="27"/>
        </w:rPr>
        <w:t>fromEvent</w:t>
      </w:r>
      <w:proofErr w:type="spellEnd"/>
      <w:r>
        <w:rPr>
          <w:rStyle w:val="p"/>
          <w:color w:val="93A1A1"/>
          <w:sz w:val="27"/>
          <w:szCs w:val="27"/>
        </w:rPr>
        <w:t>(</w:t>
      </w:r>
      <w:proofErr w:type="spellStart"/>
      <w:r>
        <w:rPr>
          <w:rStyle w:val="nx"/>
          <w:color w:val="93A1A1"/>
          <w:sz w:val="27"/>
          <w:szCs w:val="27"/>
        </w:rPr>
        <w:t>demoInput</w:t>
      </w:r>
      <w:proofErr w:type="spellEnd"/>
      <w:r>
        <w:rPr>
          <w:rStyle w:val="p"/>
          <w:color w:val="93A1A1"/>
          <w:sz w:val="27"/>
          <w:szCs w:val="27"/>
        </w:rPr>
        <w:t>,</w:t>
      </w:r>
      <w:r>
        <w:rPr>
          <w:rStyle w:val="HTMLCode"/>
          <w:color w:val="93A1A1"/>
          <w:sz w:val="27"/>
          <w:szCs w:val="27"/>
        </w:rPr>
        <w:t xml:space="preserve"> </w:t>
      </w:r>
      <w:r>
        <w:rPr>
          <w:rStyle w:val="s1"/>
          <w:rFonts w:eastAsiaTheme="majorEastAsia"/>
          <w:color w:val="2AA198"/>
          <w:sz w:val="27"/>
          <w:szCs w:val="27"/>
        </w:rPr>
        <w:t>'input'</w:t>
      </w:r>
      <w:r>
        <w:rPr>
          <w:rStyle w:val="p"/>
          <w:color w:val="93A1A1"/>
          <w:sz w:val="27"/>
          <w:szCs w:val="27"/>
        </w:rPr>
        <w:t>)</w:t>
      </w:r>
    </w:p>
    <w:p w:rsidR="00983A53" w:rsidRDefault="00983A53" w:rsidP="00983A53">
      <w:pPr>
        <w:pStyle w:val="HTMLPreformatted"/>
        <w:shd w:val="clear" w:color="auto" w:fill="002B36"/>
        <w:spacing w:before="600"/>
        <w:rPr>
          <w:color w:val="93A1A1"/>
          <w:sz w:val="27"/>
          <w:szCs w:val="27"/>
        </w:rPr>
      </w:pPr>
      <w:r>
        <w:rPr>
          <w:rStyle w:val="HTMLCode"/>
          <w:color w:val="93A1A1"/>
          <w:sz w:val="27"/>
          <w:szCs w:val="27"/>
        </w:rPr>
        <w:t xml:space="preserve">                       </w:t>
      </w:r>
      <w:r>
        <w:rPr>
          <w:rStyle w:val="p"/>
          <w:color w:val="93A1A1"/>
          <w:sz w:val="27"/>
          <w:szCs w:val="27"/>
        </w:rPr>
        <w:t>.</w:t>
      </w:r>
      <w:r>
        <w:rPr>
          <w:rStyle w:val="nx"/>
          <w:color w:val="93A1A1"/>
          <w:sz w:val="27"/>
          <w:szCs w:val="27"/>
        </w:rPr>
        <w:t>map</w:t>
      </w:r>
      <w:r>
        <w:rPr>
          <w:rStyle w:val="p"/>
          <w:color w:val="93A1A1"/>
          <w:sz w:val="27"/>
          <w:szCs w:val="27"/>
        </w:rPr>
        <w:t>(</w:t>
      </w:r>
      <w:r>
        <w:rPr>
          <w:rStyle w:val="nx"/>
          <w:color w:val="93A1A1"/>
          <w:sz w:val="27"/>
          <w:szCs w:val="27"/>
        </w:rPr>
        <w:t>e</w:t>
      </w:r>
      <w:r>
        <w:rPr>
          <w:rStyle w:val="HTMLCode"/>
          <w:color w:val="93A1A1"/>
          <w:sz w:val="27"/>
          <w:szCs w:val="27"/>
        </w:rPr>
        <w:t xml:space="preserve"> </w:t>
      </w:r>
      <w:r>
        <w:rPr>
          <w:rStyle w:val="o"/>
          <w:color w:val="859900"/>
          <w:sz w:val="27"/>
          <w:szCs w:val="27"/>
        </w:rPr>
        <w:t>=&gt;</w:t>
      </w:r>
      <w:r>
        <w:rPr>
          <w:rStyle w:val="HTMLCode"/>
          <w:color w:val="93A1A1"/>
          <w:sz w:val="27"/>
          <w:szCs w:val="27"/>
        </w:rPr>
        <w:t xml:space="preserve"> </w:t>
      </w:r>
      <w:proofErr w:type="spellStart"/>
      <w:r>
        <w:rPr>
          <w:rStyle w:val="nx"/>
          <w:color w:val="93A1A1"/>
          <w:sz w:val="27"/>
          <w:szCs w:val="27"/>
        </w:rPr>
        <w:t>e</w:t>
      </w:r>
      <w:r>
        <w:rPr>
          <w:rStyle w:val="p"/>
          <w:color w:val="93A1A1"/>
          <w:sz w:val="27"/>
          <w:szCs w:val="27"/>
        </w:rPr>
        <w:t>.</w:t>
      </w:r>
      <w:r>
        <w:rPr>
          <w:rStyle w:val="nx"/>
          <w:color w:val="93A1A1"/>
          <w:sz w:val="27"/>
          <w:szCs w:val="27"/>
        </w:rPr>
        <w:t>target</w:t>
      </w:r>
      <w:r>
        <w:rPr>
          <w:rStyle w:val="p"/>
          <w:color w:val="93A1A1"/>
          <w:sz w:val="27"/>
          <w:szCs w:val="27"/>
        </w:rPr>
        <w:t>.</w:t>
      </w:r>
      <w:r>
        <w:rPr>
          <w:rStyle w:val="nx"/>
          <w:color w:val="93A1A1"/>
          <w:sz w:val="27"/>
          <w:szCs w:val="27"/>
        </w:rPr>
        <w:t>value</w:t>
      </w:r>
      <w:proofErr w:type="spellEnd"/>
      <w:r>
        <w:rPr>
          <w:rStyle w:val="p"/>
          <w:color w:val="93A1A1"/>
          <w:sz w:val="27"/>
          <w:szCs w:val="27"/>
        </w:rPr>
        <w:t>);</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lastRenderedPageBreak/>
        <w:t>We can go on and chain </w:t>
      </w:r>
      <w:r>
        <w:rPr>
          <w:rStyle w:val="HTMLCode"/>
          <w:color w:val="444444"/>
          <w:sz w:val="26"/>
          <w:szCs w:val="26"/>
        </w:rPr>
        <w:t>map</w:t>
      </w:r>
      <w:r>
        <w:rPr>
          <w:rFonts w:ascii="Helvetica" w:hAnsi="Helvetica"/>
          <w:color w:val="444444"/>
          <w:sz w:val="27"/>
          <w:szCs w:val="27"/>
        </w:rPr>
        <w:t xml:space="preserve"> calls to project the data even further. For instance, it may be more convenient to work with a data structure that carries the value </w:t>
      </w:r>
      <w:proofErr w:type="spellStart"/>
      <w:r>
        <w:rPr>
          <w:rFonts w:ascii="Helvetica" w:hAnsi="Helvetica"/>
          <w:color w:val="444444"/>
          <w:sz w:val="27"/>
          <w:szCs w:val="27"/>
        </w:rPr>
        <w:t>among</w:t>
      </w:r>
      <w:proofErr w:type="spellEnd"/>
      <w:r>
        <w:rPr>
          <w:rFonts w:ascii="Helvetica" w:hAnsi="Helvetica"/>
          <w:color w:val="444444"/>
          <w:sz w:val="27"/>
          <w:szCs w:val="27"/>
        </w:rPr>
        <w:t xml:space="preserve"> with the length of the string.</w:t>
      </w:r>
    </w:p>
    <w:p w:rsidR="00983A53" w:rsidRDefault="00983A53" w:rsidP="00983A53">
      <w:pPr>
        <w:pStyle w:val="HTMLPreformatted"/>
        <w:shd w:val="clear" w:color="auto" w:fill="002B36"/>
        <w:spacing w:before="600"/>
        <w:rPr>
          <w:rStyle w:val="HTMLCode"/>
          <w:color w:val="93A1A1"/>
          <w:sz w:val="27"/>
          <w:szCs w:val="27"/>
        </w:rPr>
      </w:pPr>
      <w:r>
        <w:rPr>
          <w:rStyle w:val="kd"/>
          <w:color w:val="268BD2"/>
          <w:sz w:val="27"/>
          <w:szCs w:val="27"/>
        </w:rPr>
        <w:t>let</w:t>
      </w:r>
      <w:r>
        <w:rPr>
          <w:rStyle w:val="HTMLCode"/>
          <w:color w:val="93A1A1"/>
          <w:sz w:val="27"/>
          <w:szCs w:val="27"/>
        </w:rPr>
        <w:t xml:space="preserve"> </w:t>
      </w:r>
      <w:proofErr w:type="spellStart"/>
      <w:r>
        <w:rPr>
          <w:rStyle w:val="nx"/>
          <w:color w:val="93A1A1"/>
          <w:sz w:val="27"/>
          <w:szCs w:val="27"/>
        </w:rPr>
        <w:t>obs</w:t>
      </w:r>
      <w:proofErr w:type="spellEnd"/>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proofErr w:type="spellStart"/>
      <w:r>
        <w:rPr>
          <w:rStyle w:val="nx"/>
          <w:color w:val="93A1A1"/>
          <w:sz w:val="27"/>
          <w:szCs w:val="27"/>
        </w:rPr>
        <w:t>Rx</w:t>
      </w:r>
      <w:r>
        <w:rPr>
          <w:rStyle w:val="p"/>
          <w:color w:val="93A1A1"/>
          <w:sz w:val="27"/>
          <w:szCs w:val="27"/>
        </w:rPr>
        <w:t>.</w:t>
      </w:r>
      <w:r>
        <w:rPr>
          <w:rStyle w:val="nx"/>
          <w:color w:val="93A1A1"/>
          <w:sz w:val="27"/>
          <w:szCs w:val="27"/>
        </w:rPr>
        <w:t>Observable</w:t>
      </w:r>
      <w:r>
        <w:rPr>
          <w:rStyle w:val="p"/>
          <w:color w:val="93A1A1"/>
          <w:sz w:val="27"/>
          <w:szCs w:val="27"/>
        </w:rPr>
        <w:t>.</w:t>
      </w:r>
      <w:r>
        <w:rPr>
          <w:rStyle w:val="nx"/>
          <w:color w:val="93A1A1"/>
          <w:sz w:val="27"/>
          <w:szCs w:val="27"/>
        </w:rPr>
        <w:t>fromEvent</w:t>
      </w:r>
      <w:proofErr w:type="spellEnd"/>
      <w:r>
        <w:rPr>
          <w:rStyle w:val="p"/>
          <w:color w:val="93A1A1"/>
          <w:sz w:val="27"/>
          <w:szCs w:val="27"/>
        </w:rPr>
        <w:t>(</w:t>
      </w:r>
      <w:proofErr w:type="spellStart"/>
      <w:r>
        <w:rPr>
          <w:rStyle w:val="nx"/>
          <w:color w:val="93A1A1"/>
          <w:sz w:val="27"/>
          <w:szCs w:val="27"/>
        </w:rPr>
        <w:t>demoInput</w:t>
      </w:r>
      <w:proofErr w:type="spellEnd"/>
      <w:r>
        <w:rPr>
          <w:rStyle w:val="p"/>
          <w:color w:val="93A1A1"/>
          <w:sz w:val="27"/>
          <w:szCs w:val="27"/>
        </w:rPr>
        <w:t>,</w:t>
      </w:r>
      <w:r>
        <w:rPr>
          <w:rStyle w:val="HTMLCode"/>
          <w:color w:val="93A1A1"/>
          <w:sz w:val="27"/>
          <w:szCs w:val="27"/>
        </w:rPr>
        <w:t xml:space="preserve"> </w:t>
      </w:r>
      <w:r>
        <w:rPr>
          <w:rStyle w:val="s1"/>
          <w:rFonts w:eastAsiaTheme="majorEastAsia"/>
          <w:color w:val="2AA198"/>
          <w:sz w:val="27"/>
          <w:szCs w:val="27"/>
        </w:rPr>
        <w:t>'input'</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r>
        <w:rPr>
          <w:rStyle w:val="HTMLCode"/>
          <w:color w:val="93A1A1"/>
          <w:sz w:val="27"/>
          <w:szCs w:val="27"/>
        </w:rPr>
        <w:t xml:space="preserve">                       </w:t>
      </w:r>
      <w:r>
        <w:rPr>
          <w:rStyle w:val="p"/>
          <w:color w:val="93A1A1"/>
          <w:sz w:val="27"/>
          <w:szCs w:val="27"/>
        </w:rPr>
        <w:t>.</w:t>
      </w:r>
      <w:r>
        <w:rPr>
          <w:rStyle w:val="nx"/>
          <w:color w:val="93A1A1"/>
          <w:sz w:val="27"/>
          <w:szCs w:val="27"/>
        </w:rPr>
        <w:t>map</w:t>
      </w:r>
      <w:r>
        <w:rPr>
          <w:rStyle w:val="p"/>
          <w:color w:val="93A1A1"/>
          <w:sz w:val="27"/>
          <w:szCs w:val="27"/>
        </w:rPr>
        <w:t>(</w:t>
      </w:r>
      <w:r>
        <w:rPr>
          <w:rStyle w:val="nx"/>
          <w:color w:val="93A1A1"/>
          <w:sz w:val="27"/>
          <w:szCs w:val="27"/>
        </w:rPr>
        <w:t>e</w:t>
      </w:r>
      <w:r>
        <w:rPr>
          <w:rStyle w:val="HTMLCode"/>
          <w:color w:val="93A1A1"/>
          <w:sz w:val="27"/>
          <w:szCs w:val="27"/>
        </w:rPr>
        <w:t xml:space="preserve"> </w:t>
      </w:r>
      <w:r>
        <w:rPr>
          <w:rStyle w:val="o"/>
          <w:color w:val="859900"/>
          <w:sz w:val="27"/>
          <w:szCs w:val="27"/>
        </w:rPr>
        <w:t>=&gt;</w:t>
      </w:r>
      <w:r>
        <w:rPr>
          <w:rStyle w:val="HTMLCode"/>
          <w:color w:val="93A1A1"/>
          <w:sz w:val="27"/>
          <w:szCs w:val="27"/>
        </w:rPr>
        <w:t xml:space="preserve"> </w:t>
      </w:r>
      <w:proofErr w:type="spellStart"/>
      <w:r>
        <w:rPr>
          <w:rStyle w:val="nx"/>
          <w:color w:val="93A1A1"/>
          <w:sz w:val="27"/>
          <w:szCs w:val="27"/>
        </w:rPr>
        <w:t>e</w:t>
      </w:r>
      <w:r>
        <w:rPr>
          <w:rStyle w:val="p"/>
          <w:color w:val="93A1A1"/>
          <w:sz w:val="27"/>
          <w:szCs w:val="27"/>
        </w:rPr>
        <w:t>.</w:t>
      </w:r>
      <w:r>
        <w:rPr>
          <w:rStyle w:val="nx"/>
          <w:color w:val="93A1A1"/>
          <w:sz w:val="27"/>
          <w:szCs w:val="27"/>
        </w:rPr>
        <w:t>target</w:t>
      </w:r>
      <w:r>
        <w:rPr>
          <w:rStyle w:val="p"/>
          <w:color w:val="93A1A1"/>
          <w:sz w:val="27"/>
          <w:szCs w:val="27"/>
        </w:rPr>
        <w:t>.</w:t>
      </w:r>
      <w:r>
        <w:rPr>
          <w:rStyle w:val="nx"/>
          <w:color w:val="93A1A1"/>
          <w:sz w:val="27"/>
          <w:szCs w:val="27"/>
        </w:rPr>
        <w:t>value</w:t>
      </w:r>
      <w:proofErr w:type="spellEnd"/>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r>
        <w:rPr>
          <w:rStyle w:val="HTMLCode"/>
          <w:color w:val="93A1A1"/>
          <w:sz w:val="27"/>
          <w:szCs w:val="27"/>
        </w:rPr>
        <w:t xml:space="preserve">                       </w:t>
      </w:r>
      <w:r>
        <w:rPr>
          <w:rStyle w:val="p"/>
          <w:color w:val="93A1A1"/>
          <w:sz w:val="27"/>
          <w:szCs w:val="27"/>
        </w:rPr>
        <w:t>.</w:t>
      </w:r>
      <w:r>
        <w:rPr>
          <w:rStyle w:val="nx"/>
          <w:color w:val="93A1A1"/>
          <w:sz w:val="27"/>
          <w:szCs w:val="27"/>
        </w:rPr>
        <w:t>filter</w:t>
      </w:r>
      <w:r>
        <w:rPr>
          <w:rStyle w:val="p"/>
          <w:color w:val="93A1A1"/>
          <w:sz w:val="27"/>
          <w:szCs w:val="27"/>
        </w:rPr>
        <w:t>(</w:t>
      </w:r>
      <w:r>
        <w:rPr>
          <w:rStyle w:val="HTMLCode"/>
          <w:color w:val="93A1A1"/>
          <w:sz w:val="27"/>
          <w:szCs w:val="27"/>
        </w:rPr>
        <w:t xml:space="preserve"> </w:t>
      </w:r>
      <w:r>
        <w:rPr>
          <w:rStyle w:val="nx"/>
          <w:color w:val="93A1A1"/>
          <w:sz w:val="27"/>
          <w:szCs w:val="27"/>
        </w:rPr>
        <w:t>value</w:t>
      </w:r>
      <w:r>
        <w:rPr>
          <w:rStyle w:val="HTMLCode"/>
          <w:color w:val="93A1A1"/>
          <w:sz w:val="27"/>
          <w:szCs w:val="27"/>
        </w:rPr>
        <w:t xml:space="preserve"> </w:t>
      </w:r>
      <w:r>
        <w:rPr>
          <w:rStyle w:val="o"/>
          <w:color w:val="859900"/>
          <w:sz w:val="27"/>
          <w:szCs w:val="27"/>
        </w:rPr>
        <w:t>=&gt;</w:t>
      </w:r>
      <w:r>
        <w:rPr>
          <w:rStyle w:val="HTMLCode"/>
          <w:color w:val="93A1A1"/>
          <w:sz w:val="27"/>
          <w:szCs w:val="27"/>
        </w:rPr>
        <w:t xml:space="preserve"> </w:t>
      </w:r>
      <w:r>
        <w:rPr>
          <w:rStyle w:val="nx"/>
          <w:color w:val="93A1A1"/>
          <w:sz w:val="27"/>
          <w:szCs w:val="27"/>
        </w:rPr>
        <w:t>value</w:t>
      </w:r>
      <w:r>
        <w:rPr>
          <w:rStyle w:val="HTMLCode"/>
          <w:color w:val="93A1A1"/>
          <w:sz w:val="27"/>
          <w:szCs w:val="27"/>
        </w:rPr>
        <w:t xml:space="preserve"> </w:t>
      </w:r>
      <w:r>
        <w:rPr>
          <w:rStyle w:val="o"/>
          <w:color w:val="859900"/>
          <w:sz w:val="27"/>
          <w:szCs w:val="27"/>
        </w:rPr>
        <w:t>&gt;</w:t>
      </w:r>
      <w:r>
        <w:rPr>
          <w:rStyle w:val="HTMLCode"/>
          <w:color w:val="93A1A1"/>
          <w:sz w:val="27"/>
          <w:szCs w:val="27"/>
        </w:rPr>
        <w:t xml:space="preserve"> </w:t>
      </w:r>
      <w:r>
        <w:rPr>
          <w:rStyle w:val="mi"/>
          <w:color w:val="2AA198"/>
          <w:sz w:val="27"/>
          <w:szCs w:val="27"/>
        </w:rPr>
        <w:t>100</w:t>
      </w:r>
      <w:r>
        <w:rPr>
          <w:rStyle w:val="HTMLCode"/>
          <w:color w:val="93A1A1"/>
          <w:sz w:val="27"/>
          <w:szCs w:val="27"/>
        </w:rPr>
        <w:t xml:space="preserve"> </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r>
        <w:rPr>
          <w:rStyle w:val="HTMLCode"/>
          <w:color w:val="93A1A1"/>
          <w:sz w:val="27"/>
          <w:szCs w:val="27"/>
        </w:rPr>
        <w:t xml:space="preserve">                       </w:t>
      </w:r>
      <w:r>
        <w:rPr>
          <w:rStyle w:val="p"/>
          <w:color w:val="93A1A1"/>
          <w:sz w:val="27"/>
          <w:szCs w:val="27"/>
        </w:rPr>
        <w:t>.</w:t>
      </w:r>
      <w:r>
        <w:rPr>
          <w:rStyle w:val="nx"/>
          <w:color w:val="93A1A1"/>
          <w:sz w:val="27"/>
          <w:szCs w:val="27"/>
        </w:rPr>
        <w:t>map</w:t>
      </w:r>
      <w:r>
        <w:rPr>
          <w:rStyle w:val="p"/>
          <w:color w:val="93A1A1"/>
          <w:sz w:val="27"/>
          <w:szCs w:val="27"/>
        </w:rPr>
        <w:t>(</w:t>
      </w:r>
      <w:r>
        <w:rPr>
          <w:rStyle w:val="nx"/>
          <w:color w:val="93A1A1"/>
          <w:sz w:val="27"/>
          <w:szCs w:val="27"/>
        </w:rPr>
        <w:t>v</w:t>
      </w:r>
      <w:r>
        <w:rPr>
          <w:rStyle w:val="HTMLCode"/>
          <w:color w:val="93A1A1"/>
          <w:sz w:val="27"/>
          <w:szCs w:val="27"/>
        </w:rPr>
        <w:t xml:space="preserve"> </w:t>
      </w:r>
      <w:r>
        <w:rPr>
          <w:rStyle w:val="o"/>
          <w:color w:val="859900"/>
          <w:sz w:val="27"/>
          <w:szCs w:val="27"/>
        </w:rPr>
        <w:t>=&gt;</w:t>
      </w:r>
      <w:r>
        <w:rPr>
          <w:rStyle w:val="HTMLCode"/>
          <w:color w:val="93A1A1"/>
          <w:sz w:val="27"/>
          <w:szCs w:val="27"/>
        </w:rPr>
        <w:t xml:space="preserve"> </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r>
        <w:rPr>
          <w:rStyle w:val="HTMLCode"/>
          <w:color w:val="93A1A1"/>
          <w:sz w:val="27"/>
          <w:szCs w:val="27"/>
        </w:rPr>
        <w:t xml:space="preserve">                         </w:t>
      </w:r>
      <w:r>
        <w:rPr>
          <w:rStyle w:val="k"/>
          <w:color w:val="859900"/>
          <w:sz w:val="27"/>
          <w:szCs w:val="27"/>
        </w:rPr>
        <w:t>return</w:t>
      </w:r>
      <w:r>
        <w:rPr>
          <w:rStyle w:val="HTMLCode"/>
          <w:color w:val="93A1A1"/>
          <w:sz w:val="27"/>
          <w:szCs w:val="27"/>
        </w:rPr>
        <w:t xml:space="preserve"> </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r>
        <w:rPr>
          <w:rStyle w:val="HTMLCode"/>
          <w:color w:val="93A1A1"/>
          <w:sz w:val="27"/>
          <w:szCs w:val="27"/>
        </w:rPr>
        <w:t xml:space="preserve">                           </w:t>
      </w:r>
      <w:r>
        <w:rPr>
          <w:rStyle w:val="na"/>
          <w:color w:val="93A1A1"/>
          <w:sz w:val="27"/>
          <w:szCs w:val="27"/>
        </w:rPr>
        <w:t>value</w:t>
      </w:r>
      <w:r>
        <w:rPr>
          <w:rStyle w:val="p"/>
          <w:color w:val="93A1A1"/>
          <w:sz w:val="27"/>
          <w:szCs w:val="27"/>
        </w:rPr>
        <w:t>:</w:t>
      </w:r>
      <w:r>
        <w:rPr>
          <w:rStyle w:val="HTMLCode"/>
          <w:color w:val="93A1A1"/>
          <w:sz w:val="27"/>
          <w:szCs w:val="27"/>
        </w:rPr>
        <w:t xml:space="preserve"> </w:t>
      </w:r>
      <w:r>
        <w:rPr>
          <w:rStyle w:val="nx"/>
          <w:color w:val="93A1A1"/>
          <w:sz w:val="27"/>
          <w:szCs w:val="27"/>
        </w:rPr>
        <w:t>v</w:t>
      </w:r>
      <w:r>
        <w:rPr>
          <w:rStyle w:val="p"/>
          <w:color w:val="93A1A1"/>
          <w:sz w:val="27"/>
          <w:szCs w:val="27"/>
        </w:rPr>
        <w:t>,</w:t>
      </w:r>
    </w:p>
    <w:p w:rsidR="00983A53" w:rsidRDefault="00983A53" w:rsidP="00983A53">
      <w:pPr>
        <w:pStyle w:val="HTMLPreformatted"/>
        <w:shd w:val="clear" w:color="auto" w:fill="002B36"/>
        <w:spacing w:before="600"/>
        <w:rPr>
          <w:rStyle w:val="HTMLCode"/>
          <w:color w:val="93A1A1"/>
          <w:sz w:val="27"/>
          <w:szCs w:val="27"/>
        </w:rPr>
      </w:pPr>
      <w:r>
        <w:rPr>
          <w:rStyle w:val="HTMLCode"/>
          <w:color w:val="93A1A1"/>
          <w:sz w:val="27"/>
          <w:szCs w:val="27"/>
        </w:rPr>
        <w:t xml:space="preserve">                           </w:t>
      </w:r>
      <w:r>
        <w:rPr>
          <w:rStyle w:val="na"/>
          <w:color w:val="93A1A1"/>
          <w:sz w:val="27"/>
          <w:szCs w:val="27"/>
        </w:rPr>
        <w:t>length</w:t>
      </w:r>
      <w:r>
        <w:rPr>
          <w:rStyle w:val="p"/>
          <w:color w:val="93A1A1"/>
          <w:sz w:val="27"/>
          <w:szCs w:val="27"/>
        </w:rPr>
        <w:t>:</w:t>
      </w:r>
      <w:r>
        <w:rPr>
          <w:rStyle w:val="HTMLCode"/>
          <w:color w:val="93A1A1"/>
          <w:sz w:val="27"/>
          <w:szCs w:val="27"/>
        </w:rPr>
        <w:t xml:space="preserve"> </w:t>
      </w:r>
      <w:proofErr w:type="spellStart"/>
      <w:r>
        <w:rPr>
          <w:rStyle w:val="nx"/>
          <w:color w:val="93A1A1"/>
          <w:sz w:val="27"/>
          <w:szCs w:val="27"/>
        </w:rPr>
        <w:t>v</w:t>
      </w:r>
      <w:r>
        <w:rPr>
          <w:rStyle w:val="p"/>
          <w:color w:val="93A1A1"/>
          <w:sz w:val="27"/>
          <w:szCs w:val="27"/>
        </w:rPr>
        <w:t>.</w:t>
      </w:r>
      <w:r>
        <w:rPr>
          <w:rStyle w:val="nx"/>
          <w:color w:val="93A1A1"/>
          <w:sz w:val="27"/>
          <w:szCs w:val="27"/>
        </w:rPr>
        <w:t>length</w:t>
      </w:r>
      <w:proofErr w:type="spellEnd"/>
    </w:p>
    <w:p w:rsidR="00983A53" w:rsidRDefault="00983A53" w:rsidP="00983A53">
      <w:pPr>
        <w:pStyle w:val="HTMLPreformatted"/>
        <w:shd w:val="clear" w:color="auto" w:fill="002B36"/>
        <w:spacing w:before="600"/>
        <w:rPr>
          <w:rStyle w:val="HTMLCode"/>
          <w:color w:val="93A1A1"/>
          <w:sz w:val="27"/>
          <w:szCs w:val="27"/>
        </w:rPr>
      </w:pPr>
      <w:r>
        <w:rPr>
          <w:rStyle w:val="HTMLCode"/>
          <w:color w:val="93A1A1"/>
          <w:sz w:val="27"/>
          <w:szCs w:val="27"/>
        </w:rPr>
        <w:t xml:space="preserve">                         </w:t>
      </w:r>
      <w:r>
        <w:rPr>
          <w:rStyle w:val="p"/>
          <w:color w:val="93A1A1"/>
          <w:sz w:val="27"/>
          <w:szCs w:val="27"/>
        </w:rPr>
        <w:t>};</w:t>
      </w:r>
    </w:p>
    <w:p w:rsidR="00983A53" w:rsidRDefault="00983A53" w:rsidP="00983A53">
      <w:pPr>
        <w:pStyle w:val="HTMLPreformatted"/>
        <w:shd w:val="clear" w:color="auto" w:fill="002B36"/>
        <w:spacing w:before="600"/>
        <w:rPr>
          <w:color w:val="93A1A1"/>
          <w:sz w:val="27"/>
          <w:szCs w:val="27"/>
        </w:rPr>
      </w:pPr>
      <w:r>
        <w:rPr>
          <w:rStyle w:val="HTMLCode"/>
          <w:color w:val="93A1A1"/>
          <w:sz w:val="27"/>
          <w:szCs w:val="27"/>
        </w:rPr>
        <w:t xml:space="preserve">                       </w:t>
      </w:r>
      <w:r>
        <w:rPr>
          <w:rStyle w:val="p"/>
          <w:color w:val="93A1A1"/>
          <w:sz w:val="27"/>
          <w:szCs w:val="27"/>
        </w:rPr>
        <w:t>});</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Of course, we could have done the same in the first </w:t>
      </w:r>
      <w:r>
        <w:rPr>
          <w:rStyle w:val="HTMLCode"/>
          <w:color w:val="444444"/>
          <w:sz w:val="26"/>
          <w:szCs w:val="26"/>
        </w:rPr>
        <w:t>map</w:t>
      </w:r>
      <w:r>
        <w:rPr>
          <w:rFonts w:ascii="Helvetica" w:hAnsi="Helvetica"/>
          <w:color w:val="444444"/>
          <w:sz w:val="27"/>
          <w:szCs w:val="27"/>
        </w:rPr>
        <w:t> call. But it’s sometimes more readable to break things into multiple steps. Notice that often we also use different operators in between of two </w:t>
      </w:r>
      <w:r>
        <w:rPr>
          <w:rStyle w:val="HTMLCode"/>
          <w:color w:val="444444"/>
          <w:sz w:val="26"/>
          <w:szCs w:val="26"/>
        </w:rPr>
        <w:t>map</w:t>
      </w:r>
      <w:r>
        <w:rPr>
          <w:rFonts w:ascii="Helvetica" w:hAnsi="Helvetica"/>
          <w:color w:val="444444"/>
          <w:sz w:val="27"/>
          <w:szCs w:val="27"/>
        </w:rPr>
        <w:t> calls (</w:t>
      </w:r>
      <w:proofErr w:type="spellStart"/>
      <w:r>
        <w:rPr>
          <w:rFonts w:ascii="Helvetica" w:hAnsi="Helvetica"/>
          <w:color w:val="444444"/>
          <w:sz w:val="27"/>
          <w:szCs w:val="27"/>
        </w:rPr>
        <w:t>e.g</w:t>
      </w:r>
      <w:proofErr w:type="spellEnd"/>
      <w:r>
        <w:rPr>
          <w:rFonts w:ascii="Helvetica" w:hAnsi="Helvetica"/>
          <w:color w:val="444444"/>
          <w:sz w:val="27"/>
          <w:szCs w:val="27"/>
        </w:rPr>
        <w:t xml:space="preserve"> to filter something out).</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If you like to play a bit with the operator yourself, here is a working demo.</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 xml:space="preserve">At this point, you may think that Observables are really just a minor enhancement on the Observer or Promise patterns… better suited to handle a sequence of events rather than a single </w:t>
      </w:r>
      <w:proofErr w:type="spellStart"/>
      <w:r>
        <w:rPr>
          <w:rFonts w:ascii="Helvetica" w:hAnsi="Helvetica"/>
          <w:color w:val="444444"/>
          <w:sz w:val="27"/>
          <w:szCs w:val="27"/>
        </w:rPr>
        <w:t>callback</w:t>
      </w:r>
      <w:proofErr w:type="spellEnd"/>
      <w:r>
        <w:rPr>
          <w:rFonts w:ascii="Helvetica" w:hAnsi="Helvetica"/>
          <w:color w:val="444444"/>
          <w:sz w:val="27"/>
          <w:szCs w:val="27"/>
        </w:rPr>
        <w:t>. And the </w:t>
      </w:r>
      <w:r>
        <w:rPr>
          <w:rStyle w:val="HTMLCode"/>
          <w:color w:val="444444"/>
          <w:sz w:val="26"/>
          <w:szCs w:val="26"/>
        </w:rPr>
        <w:t>.map()</w:t>
      </w:r>
      <w:r>
        <w:rPr>
          <w:rFonts w:ascii="Helvetica" w:hAnsi="Helvetica"/>
          <w:color w:val="444444"/>
          <w:sz w:val="27"/>
          <w:szCs w:val="27"/>
        </w:rPr>
        <w:t xml:space="preserve"> function certainly does not - at first glance - seem to offer any </w:t>
      </w:r>
      <w:r>
        <w:rPr>
          <w:rFonts w:ascii="Helvetica" w:hAnsi="Helvetica"/>
          <w:color w:val="444444"/>
          <w:sz w:val="27"/>
          <w:szCs w:val="27"/>
        </w:rPr>
        <w:lastRenderedPageBreak/>
        <w:t>added-value. The power of Observables is revealed when you start using Rx operators to transform, combine, manipulate, and work with sequences of items emitted by Observables.</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 xml:space="preserve">These operators allow you to compose asynchronous sequences together in a declarative manner with all the efficiency benefits of </w:t>
      </w:r>
      <w:proofErr w:type="spellStart"/>
      <w:r>
        <w:rPr>
          <w:rFonts w:ascii="Helvetica" w:hAnsi="Helvetica"/>
          <w:color w:val="444444"/>
          <w:sz w:val="27"/>
          <w:szCs w:val="27"/>
        </w:rPr>
        <w:t>callbacks</w:t>
      </w:r>
      <w:proofErr w:type="spellEnd"/>
      <w:r>
        <w:rPr>
          <w:rFonts w:ascii="Helvetica" w:hAnsi="Helvetica"/>
          <w:color w:val="444444"/>
          <w:sz w:val="27"/>
          <w:szCs w:val="27"/>
        </w:rPr>
        <w:t xml:space="preserve"> but without the drawbacks of nesting </w:t>
      </w:r>
      <w:proofErr w:type="spellStart"/>
      <w:r>
        <w:rPr>
          <w:rFonts w:ascii="Helvetica" w:hAnsi="Helvetica"/>
          <w:color w:val="444444"/>
          <w:sz w:val="27"/>
          <w:szCs w:val="27"/>
        </w:rPr>
        <w:t>callback</w:t>
      </w:r>
      <w:proofErr w:type="spellEnd"/>
      <w:r>
        <w:rPr>
          <w:rFonts w:ascii="Helvetica" w:hAnsi="Helvetica"/>
          <w:color w:val="444444"/>
          <w:sz w:val="27"/>
          <w:szCs w:val="27"/>
        </w:rPr>
        <w:t xml:space="preserve"> handlers that are typically associated with asynchronous systems.</w:t>
      </w:r>
    </w:p>
    <w:p w:rsidR="00983A53" w:rsidRDefault="00983A53" w:rsidP="00983A53">
      <w:pPr>
        <w:pStyle w:val="NormalWeb"/>
        <w:spacing w:before="600" w:beforeAutospacing="0" w:after="0" w:afterAutospacing="0"/>
        <w:rPr>
          <w:rFonts w:ascii="Helvetica" w:hAnsi="Helvetica"/>
          <w:color w:val="444444"/>
          <w:sz w:val="27"/>
          <w:szCs w:val="27"/>
        </w:rPr>
      </w:pPr>
      <w:r>
        <w:rPr>
          <w:rFonts w:ascii="Helvetica" w:hAnsi="Helvetica"/>
          <w:color w:val="444444"/>
          <w:sz w:val="27"/>
          <w:szCs w:val="27"/>
        </w:rPr>
        <w:t>We will see that in future articles. Watch out for the next article of this series where we’ll build upon this lesson with </w:t>
      </w:r>
      <w:r>
        <w:rPr>
          <w:rStyle w:val="HTMLCode"/>
          <w:color w:val="444444"/>
          <w:sz w:val="26"/>
          <w:szCs w:val="26"/>
        </w:rPr>
        <w:t>map()</w:t>
      </w:r>
      <w:r>
        <w:rPr>
          <w:rFonts w:ascii="Helvetica" w:hAnsi="Helvetica"/>
          <w:color w:val="444444"/>
          <w:sz w:val="27"/>
          <w:szCs w:val="27"/>
        </w:rPr>
        <w:t> and take a look at the related </w:t>
      </w:r>
      <w:proofErr w:type="spellStart"/>
      <w:r>
        <w:rPr>
          <w:rStyle w:val="HTMLCode"/>
          <w:color w:val="444444"/>
          <w:sz w:val="26"/>
          <w:szCs w:val="26"/>
        </w:rPr>
        <w:t>flatMap</w:t>
      </w:r>
      <w:proofErr w:type="spellEnd"/>
      <w:r>
        <w:rPr>
          <w:rFonts w:ascii="Helvetica" w:hAnsi="Helvetica"/>
          <w:color w:val="444444"/>
          <w:sz w:val="27"/>
          <w:szCs w:val="27"/>
        </w:rPr>
        <w:t> operator.</w:t>
      </w:r>
    </w:p>
    <w:p w:rsidR="00AD7B06" w:rsidRDefault="00AD7B06"/>
    <w:p w:rsidR="00983A53" w:rsidRDefault="00983A53"/>
    <w:sectPr w:rsidR="00983A53" w:rsidSect="009B44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770B0"/>
    <w:multiLevelType w:val="multilevel"/>
    <w:tmpl w:val="BCA0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E31865"/>
    <w:multiLevelType w:val="multilevel"/>
    <w:tmpl w:val="2F9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E2CA8"/>
    <w:multiLevelType w:val="multilevel"/>
    <w:tmpl w:val="BFA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D7B06"/>
    <w:rsid w:val="00983A53"/>
    <w:rsid w:val="009B446C"/>
    <w:rsid w:val="00AD7B0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6C"/>
  </w:style>
  <w:style w:type="paragraph" w:styleId="Heading1">
    <w:name w:val="heading 1"/>
    <w:basedOn w:val="Normal"/>
    <w:next w:val="Normal"/>
    <w:link w:val="Heading1Char"/>
    <w:uiPriority w:val="9"/>
    <w:qFormat/>
    <w:rsid w:val="00AD7B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AD7B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7B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B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7B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7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7B06"/>
    <w:rPr>
      <w:rFonts w:ascii="Courier New" w:eastAsia="Times New Roman" w:hAnsi="Courier New" w:cs="Courier New"/>
      <w:sz w:val="20"/>
      <w:szCs w:val="20"/>
      <w:lang w:eastAsia="en-IN"/>
    </w:rPr>
  </w:style>
  <w:style w:type="character" w:customStyle="1" w:styleId="kwd">
    <w:name w:val="kwd"/>
    <w:basedOn w:val="DefaultParagraphFont"/>
    <w:rsid w:val="00AD7B06"/>
  </w:style>
  <w:style w:type="character" w:customStyle="1" w:styleId="pln">
    <w:name w:val="pln"/>
    <w:basedOn w:val="DefaultParagraphFont"/>
    <w:rsid w:val="00AD7B06"/>
  </w:style>
  <w:style w:type="character" w:customStyle="1" w:styleId="pun">
    <w:name w:val="pun"/>
    <w:basedOn w:val="DefaultParagraphFont"/>
    <w:rsid w:val="00AD7B06"/>
  </w:style>
  <w:style w:type="character" w:customStyle="1" w:styleId="typ">
    <w:name w:val="typ"/>
    <w:basedOn w:val="DefaultParagraphFont"/>
    <w:rsid w:val="00AD7B06"/>
  </w:style>
  <w:style w:type="character" w:customStyle="1" w:styleId="str">
    <w:name w:val="str"/>
    <w:basedOn w:val="DefaultParagraphFont"/>
    <w:rsid w:val="00AD7B06"/>
  </w:style>
  <w:style w:type="character" w:customStyle="1" w:styleId="com">
    <w:name w:val="com"/>
    <w:basedOn w:val="DefaultParagraphFont"/>
    <w:rsid w:val="00AD7B06"/>
  </w:style>
  <w:style w:type="character" w:customStyle="1" w:styleId="lit">
    <w:name w:val="lit"/>
    <w:basedOn w:val="DefaultParagraphFont"/>
    <w:rsid w:val="00AD7B06"/>
  </w:style>
  <w:style w:type="character" w:customStyle="1" w:styleId="dec">
    <w:name w:val="dec"/>
    <w:basedOn w:val="DefaultParagraphFont"/>
    <w:rsid w:val="00AD7B06"/>
  </w:style>
  <w:style w:type="character" w:customStyle="1" w:styleId="tag">
    <w:name w:val="tag"/>
    <w:basedOn w:val="DefaultParagraphFont"/>
    <w:rsid w:val="00AD7B06"/>
  </w:style>
  <w:style w:type="character" w:customStyle="1" w:styleId="atn">
    <w:name w:val="atn"/>
    <w:basedOn w:val="DefaultParagraphFont"/>
    <w:rsid w:val="00AD7B06"/>
  </w:style>
  <w:style w:type="character" w:customStyle="1" w:styleId="atv">
    <w:name w:val="atv"/>
    <w:basedOn w:val="DefaultParagraphFont"/>
    <w:rsid w:val="00AD7B06"/>
  </w:style>
  <w:style w:type="paragraph" w:styleId="BalloonText">
    <w:name w:val="Balloon Text"/>
    <w:basedOn w:val="Normal"/>
    <w:link w:val="BalloonTextChar"/>
    <w:uiPriority w:val="99"/>
    <w:semiHidden/>
    <w:unhideWhenUsed/>
    <w:rsid w:val="00AD7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06"/>
    <w:rPr>
      <w:rFonts w:ascii="Tahoma" w:hAnsi="Tahoma" w:cs="Tahoma"/>
      <w:sz w:val="16"/>
      <w:szCs w:val="16"/>
    </w:rPr>
  </w:style>
  <w:style w:type="character" w:customStyle="1" w:styleId="Heading1Char">
    <w:name w:val="Heading 1 Char"/>
    <w:basedOn w:val="DefaultParagraphFont"/>
    <w:link w:val="Heading1"/>
    <w:uiPriority w:val="9"/>
    <w:rsid w:val="00AD7B06"/>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sid w:val="00AD7B06"/>
    <w:rPr>
      <w:color w:val="0000FF"/>
      <w:u w:val="single"/>
    </w:rPr>
  </w:style>
  <w:style w:type="character" w:styleId="HTMLCode">
    <w:name w:val="HTML Code"/>
    <w:basedOn w:val="DefaultParagraphFont"/>
    <w:uiPriority w:val="99"/>
    <w:semiHidden/>
    <w:unhideWhenUsed/>
    <w:rsid w:val="00983A53"/>
    <w:rPr>
      <w:rFonts w:ascii="Courier New" w:eastAsia="Times New Roman" w:hAnsi="Courier New" w:cs="Courier New"/>
      <w:sz w:val="20"/>
      <w:szCs w:val="20"/>
    </w:rPr>
  </w:style>
  <w:style w:type="character" w:customStyle="1" w:styleId="kd">
    <w:name w:val="kd"/>
    <w:basedOn w:val="DefaultParagraphFont"/>
    <w:rsid w:val="00983A53"/>
  </w:style>
  <w:style w:type="character" w:customStyle="1" w:styleId="nx">
    <w:name w:val="nx"/>
    <w:basedOn w:val="DefaultParagraphFont"/>
    <w:rsid w:val="00983A53"/>
  </w:style>
  <w:style w:type="character" w:customStyle="1" w:styleId="o">
    <w:name w:val="o"/>
    <w:basedOn w:val="DefaultParagraphFont"/>
    <w:rsid w:val="00983A53"/>
  </w:style>
  <w:style w:type="character" w:customStyle="1" w:styleId="p">
    <w:name w:val="p"/>
    <w:basedOn w:val="DefaultParagraphFont"/>
    <w:rsid w:val="00983A53"/>
  </w:style>
  <w:style w:type="character" w:customStyle="1" w:styleId="mi">
    <w:name w:val="mi"/>
    <w:basedOn w:val="DefaultParagraphFont"/>
    <w:rsid w:val="00983A53"/>
  </w:style>
  <w:style w:type="character" w:customStyle="1" w:styleId="c1">
    <w:name w:val="c1"/>
    <w:basedOn w:val="DefaultParagraphFont"/>
    <w:rsid w:val="00983A53"/>
  </w:style>
  <w:style w:type="character" w:styleId="Emphasis">
    <w:name w:val="Emphasis"/>
    <w:basedOn w:val="DefaultParagraphFont"/>
    <w:uiPriority w:val="20"/>
    <w:qFormat/>
    <w:rsid w:val="00983A53"/>
    <w:rPr>
      <w:i/>
      <w:iCs/>
    </w:rPr>
  </w:style>
  <w:style w:type="character" w:styleId="Strong">
    <w:name w:val="Strong"/>
    <w:basedOn w:val="DefaultParagraphFont"/>
    <w:uiPriority w:val="22"/>
    <w:qFormat/>
    <w:rsid w:val="00983A53"/>
    <w:rPr>
      <w:b/>
      <w:bCs/>
    </w:rPr>
  </w:style>
  <w:style w:type="character" w:customStyle="1" w:styleId="s2">
    <w:name w:val="s2"/>
    <w:basedOn w:val="DefaultParagraphFont"/>
    <w:rsid w:val="00983A53"/>
  </w:style>
  <w:style w:type="character" w:customStyle="1" w:styleId="nb">
    <w:name w:val="nb"/>
    <w:basedOn w:val="DefaultParagraphFont"/>
    <w:rsid w:val="00983A53"/>
  </w:style>
  <w:style w:type="character" w:customStyle="1" w:styleId="s1">
    <w:name w:val="s1"/>
    <w:basedOn w:val="DefaultParagraphFont"/>
    <w:rsid w:val="00983A53"/>
  </w:style>
  <w:style w:type="character" w:customStyle="1" w:styleId="k">
    <w:name w:val="k"/>
    <w:basedOn w:val="DefaultParagraphFont"/>
    <w:rsid w:val="00983A53"/>
  </w:style>
  <w:style w:type="character" w:customStyle="1" w:styleId="na">
    <w:name w:val="na"/>
    <w:basedOn w:val="DefaultParagraphFont"/>
    <w:rsid w:val="00983A53"/>
  </w:style>
</w:styles>
</file>

<file path=word/webSettings.xml><?xml version="1.0" encoding="utf-8"?>
<w:webSettings xmlns:r="http://schemas.openxmlformats.org/officeDocument/2006/relationships" xmlns:w="http://schemas.openxmlformats.org/wordprocessingml/2006/main">
  <w:divs>
    <w:div w:id="44530531">
      <w:bodyDiv w:val="1"/>
      <w:marLeft w:val="0"/>
      <w:marRight w:val="0"/>
      <w:marTop w:val="0"/>
      <w:marBottom w:val="0"/>
      <w:divBdr>
        <w:top w:val="none" w:sz="0" w:space="0" w:color="auto"/>
        <w:left w:val="none" w:sz="0" w:space="0" w:color="auto"/>
        <w:bottom w:val="none" w:sz="0" w:space="0" w:color="auto"/>
        <w:right w:val="none" w:sz="0" w:space="0" w:color="auto"/>
      </w:divBdr>
    </w:div>
    <w:div w:id="575870351">
      <w:bodyDiv w:val="1"/>
      <w:marLeft w:val="0"/>
      <w:marRight w:val="0"/>
      <w:marTop w:val="0"/>
      <w:marBottom w:val="0"/>
      <w:divBdr>
        <w:top w:val="none" w:sz="0" w:space="0" w:color="auto"/>
        <w:left w:val="none" w:sz="0" w:space="0" w:color="auto"/>
        <w:bottom w:val="none" w:sz="0" w:space="0" w:color="auto"/>
        <w:right w:val="none" w:sz="0" w:space="0" w:color="auto"/>
      </w:divBdr>
      <w:divsChild>
        <w:div w:id="509836511">
          <w:marLeft w:val="0"/>
          <w:marRight w:val="0"/>
          <w:marTop w:val="0"/>
          <w:marBottom w:val="0"/>
          <w:divBdr>
            <w:top w:val="none" w:sz="0" w:space="0" w:color="auto"/>
            <w:left w:val="none" w:sz="0" w:space="0" w:color="auto"/>
            <w:bottom w:val="none" w:sz="0" w:space="0" w:color="auto"/>
            <w:right w:val="none" w:sz="0" w:space="0" w:color="auto"/>
          </w:divBdr>
        </w:div>
      </w:divsChild>
    </w:div>
    <w:div w:id="721488205">
      <w:bodyDiv w:val="1"/>
      <w:marLeft w:val="0"/>
      <w:marRight w:val="0"/>
      <w:marTop w:val="0"/>
      <w:marBottom w:val="0"/>
      <w:divBdr>
        <w:top w:val="none" w:sz="0" w:space="0" w:color="auto"/>
        <w:left w:val="none" w:sz="0" w:space="0" w:color="auto"/>
        <w:bottom w:val="none" w:sz="0" w:space="0" w:color="auto"/>
        <w:right w:val="none" w:sz="0" w:space="0" w:color="auto"/>
      </w:divBdr>
    </w:div>
    <w:div w:id="1253661908">
      <w:bodyDiv w:val="1"/>
      <w:marLeft w:val="0"/>
      <w:marRight w:val="0"/>
      <w:marTop w:val="0"/>
      <w:marBottom w:val="0"/>
      <w:divBdr>
        <w:top w:val="none" w:sz="0" w:space="0" w:color="auto"/>
        <w:left w:val="none" w:sz="0" w:space="0" w:color="auto"/>
        <w:bottom w:val="none" w:sz="0" w:space="0" w:color="auto"/>
        <w:right w:val="none" w:sz="0" w:space="0" w:color="auto"/>
      </w:divBdr>
    </w:div>
    <w:div w:id="1685399681">
      <w:bodyDiv w:val="1"/>
      <w:marLeft w:val="0"/>
      <w:marRight w:val="0"/>
      <w:marTop w:val="0"/>
      <w:marBottom w:val="0"/>
      <w:divBdr>
        <w:top w:val="none" w:sz="0" w:space="0" w:color="auto"/>
        <w:left w:val="none" w:sz="0" w:space="0" w:color="auto"/>
        <w:bottom w:val="none" w:sz="0" w:space="0" w:color="auto"/>
        <w:right w:val="none" w:sz="0" w:space="0" w:color="auto"/>
      </w:divBdr>
      <w:divsChild>
        <w:div w:id="2100714959">
          <w:marLeft w:val="0"/>
          <w:marRight w:val="0"/>
          <w:marTop w:val="0"/>
          <w:marBottom w:val="0"/>
          <w:divBdr>
            <w:top w:val="none" w:sz="0" w:space="0" w:color="auto"/>
            <w:left w:val="none" w:sz="0" w:space="0" w:color="auto"/>
            <w:bottom w:val="none" w:sz="0" w:space="0" w:color="auto"/>
            <w:right w:val="none" w:sz="0" w:space="0" w:color="auto"/>
          </w:divBdr>
        </w:div>
      </w:divsChild>
    </w:div>
    <w:div w:id="1879049992">
      <w:bodyDiv w:val="1"/>
      <w:marLeft w:val="0"/>
      <w:marRight w:val="0"/>
      <w:marTop w:val="0"/>
      <w:marBottom w:val="0"/>
      <w:divBdr>
        <w:top w:val="none" w:sz="0" w:space="0" w:color="auto"/>
        <w:left w:val="none" w:sz="0" w:space="0" w:color="auto"/>
        <w:bottom w:val="none" w:sz="0" w:space="0" w:color="auto"/>
        <w:right w:val="none" w:sz="0" w:space="0" w:color="auto"/>
      </w:divBdr>
      <w:divsChild>
        <w:div w:id="224488544">
          <w:marLeft w:val="0"/>
          <w:marRight w:val="0"/>
          <w:marTop w:val="0"/>
          <w:marBottom w:val="0"/>
          <w:divBdr>
            <w:top w:val="none" w:sz="0" w:space="0" w:color="auto"/>
            <w:left w:val="none" w:sz="0" w:space="0" w:color="auto"/>
            <w:bottom w:val="none" w:sz="0" w:space="0" w:color="auto"/>
            <w:right w:val="none" w:sz="0" w:space="0" w:color="auto"/>
          </w:divBdr>
        </w:div>
      </w:divsChild>
    </w:div>
    <w:div w:id="2111929176">
      <w:bodyDiv w:val="1"/>
      <w:marLeft w:val="0"/>
      <w:marRight w:val="0"/>
      <w:marTop w:val="0"/>
      <w:marBottom w:val="0"/>
      <w:divBdr>
        <w:top w:val="none" w:sz="0" w:space="0" w:color="auto"/>
        <w:left w:val="none" w:sz="0" w:space="0" w:color="auto"/>
        <w:bottom w:val="none" w:sz="0" w:space="0" w:color="auto"/>
        <w:right w:val="none" w:sz="0" w:space="0" w:color="auto"/>
      </w:divBdr>
      <w:divsChild>
        <w:div w:id="1640266111">
          <w:marLeft w:val="0"/>
          <w:marRight w:val="0"/>
          <w:marTop w:val="0"/>
          <w:marBottom w:val="0"/>
          <w:divBdr>
            <w:top w:val="none" w:sz="0" w:space="0" w:color="auto"/>
            <w:left w:val="none" w:sz="0" w:space="0" w:color="auto"/>
            <w:bottom w:val="none" w:sz="0" w:space="0" w:color="auto"/>
            <w:right w:val="none" w:sz="0" w:space="0" w:color="auto"/>
          </w:divBdr>
        </w:div>
        <w:div w:id="927353239">
          <w:marLeft w:val="0"/>
          <w:marRight w:val="0"/>
          <w:marTop w:val="0"/>
          <w:marBottom w:val="0"/>
          <w:divBdr>
            <w:top w:val="none" w:sz="0" w:space="0" w:color="auto"/>
            <w:left w:val="none" w:sz="0" w:space="0" w:color="auto"/>
            <w:bottom w:val="none" w:sz="0" w:space="0" w:color="auto"/>
            <w:right w:val="none" w:sz="0" w:space="0" w:color="auto"/>
          </w:divBdr>
        </w:div>
        <w:div w:id="1383603575">
          <w:marLeft w:val="0"/>
          <w:marRight w:val="0"/>
          <w:marTop w:val="0"/>
          <w:marBottom w:val="0"/>
          <w:divBdr>
            <w:top w:val="none" w:sz="0" w:space="0" w:color="auto"/>
            <w:left w:val="none" w:sz="0" w:space="0" w:color="auto"/>
            <w:bottom w:val="none" w:sz="0" w:space="0" w:color="auto"/>
            <w:right w:val="none" w:sz="0" w:space="0" w:color="auto"/>
          </w:divBdr>
        </w:div>
        <w:div w:id="1826584752">
          <w:marLeft w:val="0"/>
          <w:marRight w:val="0"/>
          <w:marTop w:val="0"/>
          <w:marBottom w:val="0"/>
          <w:divBdr>
            <w:top w:val="none" w:sz="0" w:space="0" w:color="auto"/>
            <w:left w:val="none" w:sz="0" w:space="0" w:color="auto"/>
            <w:bottom w:val="none" w:sz="0" w:space="0" w:color="auto"/>
            <w:right w:val="none" w:sz="0" w:space="0" w:color="auto"/>
          </w:divBdr>
        </w:div>
        <w:div w:id="490603764">
          <w:marLeft w:val="0"/>
          <w:marRight w:val="0"/>
          <w:marTop w:val="0"/>
          <w:marBottom w:val="0"/>
          <w:divBdr>
            <w:top w:val="none" w:sz="0" w:space="0" w:color="auto"/>
            <w:left w:val="none" w:sz="0" w:space="0" w:color="auto"/>
            <w:bottom w:val="none" w:sz="0" w:space="0" w:color="auto"/>
            <w:right w:val="none" w:sz="0" w:space="0" w:color="auto"/>
          </w:divBdr>
        </w:div>
      </w:divsChild>
    </w:div>
    <w:div w:id="211720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blog.thoughtram.io/angular/2016/05/16/exploring-rx-operators-map.html" TargetMode="External"/><Relationship Id="rId2" Type="http://schemas.openxmlformats.org/officeDocument/2006/relationships/styles" Target="styles.xml"/><Relationship Id="rId16" Type="http://schemas.openxmlformats.org/officeDocument/2006/relationships/hyperlink" Target="https://blog.thoughtram.io/angular/2016/05/16/exploring-rx-operators-map.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blog.thoughtram.io/angular/2016/01/07/taking-advantage-of-observables-in-angular2-pt2.html"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blog.thoughtram.io/angular/2016/01/06/taking-advantage-of-observables-in-angular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5440</Words>
  <Characters>31014</Characters>
  <Application>Microsoft Office Word</Application>
  <DocSecurity>0</DocSecurity>
  <Lines>258</Lines>
  <Paragraphs>72</Paragraphs>
  <ScaleCrop>false</ScaleCrop>
  <Company>Hewlett-Packard</Company>
  <LinksUpToDate>false</LinksUpToDate>
  <CharactersWithSpaces>36382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2018-02-25T03:53:00Z</dcterms:created>
  <dcterms:modified xsi:type="dcterms:W3CDTF">2018-02-25T04:27:00Z</dcterms:modified>
</cp:coreProperties>
</file>