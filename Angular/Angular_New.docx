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3A6" w:rsidRDefault="006F03A6" w:rsidP="00DB2AE1">
      <w:pPr>
        <w:spacing w:after="144" w:line="360" w:lineRule="atLeast"/>
        <w:ind w:left="48" w:right="48"/>
        <w:jc w:val="both"/>
        <w:rPr>
          <w:rFonts w:ascii="Verdana" w:eastAsia="Times New Roman" w:hAnsi="Verdana" w:cs="Times New Roman"/>
          <w:color w:val="000000"/>
          <w:sz w:val="24"/>
          <w:szCs w:val="24"/>
          <w:lang w:eastAsia="en-IN"/>
        </w:rPr>
      </w:pP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Angular JS is an open source framework built over JavaScript. It was built by the developers at Google. This framework was used to overcome obstacles encountered while working with Single Page applications. Also, testing was considered as a key aspect while building the framework. It was ensured that the framework could be easily tested. The initial release of the framework was in October 2010.</w:t>
      </w:r>
    </w:p>
    <w:p w:rsidR="00DB2AE1" w:rsidRPr="00DB2AE1" w:rsidRDefault="00DB2AE1" w:rsidP="00DB2AE1">
      <w:pPr>
        <w:spacing w:before="48" w:after="48" w:line="360" w:lineRule="atLeast"/>
        <w:ind w:right="48"/>
        <w:outlineLvl w:val="1"/>
        <w:rPr>
          <w:rFonts w:ascii="Verdana" w:eastAsia="Times New Roman" w:hAnsi="Verdana" w:cs="Times New Roman"/>
          <w:color w:val="121214"/>
          <w:spacing w:val="-15"/>
          <w:sz w:val="41"/>
          <w:szCs w:val="41"/>
          <w:lang w:eastAsia="en-IN"/>
        </w:rPr>
      </w:pPr>
      <w:r w:rsidRPr="00DB2AE1">
        <w:rPr>
          <w:rFonts w:ascii="Verdana" w:eastAsia="Times New Roman" w:hAnsi="Verdana" w:cs="Times New Roman"/>
          <w:color w:val="121214"/>
          <w:spacing w:val="-15"/>
          <w:sz w:val="41"/>
          <w:szCs w:val="41"/>
          <w:lang w:eastAsia="en-IN"/>
        </w:rPr>
        <w:t>Features of Angular 2</w:t>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Following are the key features of Angular 2 −</w:t>
      </w:r>
    </w:p>
    <w:p w:rsidR="00DB2AE1" w:rsidRPr="00DB2AE1" w:rsidRDefault="00DB2AE1" w:rsidP="00DB2AE1">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DB2AE1">
        <w:rPr>
          <w:rFonts w:ascii="Verdana" w:eastAsia="Times New Roman" w:hAnsi="Verdana" w:cs="Times New Roman"/>
          <w:b/>
          <w:bCs/>
          <w:color w:val="000000"/>
          <w:sz w:val="21"/>
          <w:szCs w:val="21"/>
          <w:lang w:eastAsia="en-IN"/>
        </w:rPr>
        <w:t>Components</w:t>
      </w:r>
      <w:r w:rsidRPr="00DB2AE1">
        <w:rPr>
          <w:rFonts w:ascii="Verdana" w:eastAsia="Times New Roman" w:hAnsi="Verdana" w:cs="Times New Roman"/>
          <w:color w:val="000000"/>
          <w:sz w:val="21"/>
          <w:szCs w:val="21"/>
          <w:lang w:eastAsia="en-IN"/>
        </w:rPr>
        <w:t> − The earlier version of Angular had a focus of Controllers but now has changed the focus to having components over controllers. Components help to build the applications into many modules. This helps in better maintaining the application over a period of time.</w:t>
      </w:r>
    </w:p>
    <w:p w:rsidR="00DB2AE1" w:rsidRPr="00DB2AE1" w:rsidRDefault="00DB2AE1" w:rsidP="00DB2AE1">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proofErr w:type="spellStart"/>
      <w:r w:rsidRPr="00DB2AE1">
        <w:rPr>
          <w:rFonts w:ascii="Verdana" w:eastAsia="Times New Roman" w:hAnsi="Verdana" w:cs="Times New Roman"/>
          <w:b/>
          <w:bCs/>
          <w:color w:val="000000"/>
          <w:sz w:val="21"/>
          <w:szCs w:val="21"/>
          <w:lang w:eastAsia="en-IN"/>
        </w:rPr>
        <w:t>TypeScript</w:t>
      </w:r>
      <w:proofErr w:type="spellEnd"/>
      <w:r w:rsidRPr="00DB2AE1">
        <w:rPr>
          <w:rFonts w:ascii="Verdana" w:eastAsia="Times New Roman" w:hAnsi="Verdana" w:cs="Times New Roman"/>
          <w:color w:val="000000"/>
          <w:sz w:val="21"/>
          <w:szCs w:val="21"/>
          <w:lang w:eastAsia="en-IN"/>
        </w:rPr>
        <w:t xml:space="preserve"> − The newer version of Angular is based on </w:t>
      </w:r>
      <w:proofErr w:type="spellStart"/>
      <w:r w:rsidRPr="00DB2AE1">
        <w:rPr>
          <w:rFonts w:ascii="Verdana" w:eastAsia="Times New Roman" w:hAnsi="Verdana" w:cs="Times New Roman"/>
          <w:color w:val="000000"/>
          <w:sz w:val="21"/>
          <w:szCs w:val="21"/>
          <w:lang w:eastAsia="en-IN"/>
        </w:rPr>
        <w:t>TypeScript</w:t>
      </w:r>
      <w:proofErr w:type="spellEnd"/>
      <w:r w:rsidRPr="00DB2AE1">
        <w:rPr>
          <w:rFonts w:ascii="Verdana" w:eastAsia="Times New Roman" w:hAnsi="Verdana" w:cs="Times New Roman"/>
          <w:color w:val="000000"/>
          <w:sz w:val="21"/>
          <w:szCs w:val="21"/>
          <w:lang w:eastAsia="en-IN"/>
        </w:rPr>
        <w:t>. This is a superset of JavaScript and is maintained by Microsoft.</w:t>
      </w:r>
    </w:p>
    <w:p w:rsidR="00DB2AE1" w:rsidRPr="00DB2AE1" w:rsidRDefault="00DB2AE1" w:rsidP="00DB2AE1">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DB2AE1">
        <w:rPr>
          <w:rFonts w:ascii="Verdana" w:eastAsia="Times New Roman" w:hAnsi="Verdana" w:cs="Times New Roman"/>
          <w:b/>
          <w:bCs/>
          <w:color w:val="000000"/>
          <w:sz w:val="21"/>
          <w:szCs w:val="21"/>
          <w:lang w:eastAsia="en-IN"/>
        </w:rPr>
        <w:t>Services</w:t>
      </w:r>
      <w:r w:rsidRPr="00DB2AE1">
        <w:rPr>
          <w:rFonts w:ascii="Verdana" w:eastAsia="Times New Roman" w:hAnsi="Verdana" w:cs="Times New Roman"/>
          <w:color w:val="000000"/>
          <w:sz w:val="21"/>
          <w:szCs w:val="21"/>
          <w:lang w:eastAsia="en-IN"/>
        </w:rPr>
        <w:t> − Services are a set of code that can be shared by different components of an application. So for example if you had a data component that picked data from a database, you could have it as a shared service that could be used across multiple applications.</w:t>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In addition, Angular 2 has better event-handling capabilities, powerful templates, and better support for mobile devices.</w:t>
      </w:r>
    </w:p>
    <w:p w:rsidR="00DB2AE1" w:rsidRPr="00DB2AE1" w:rsidRDefault="00DB2AE1" w:rsidP="00DB2AE1">
      <w:pPr>
        <w:spacing w:before="48" w:after="48" w:line="360" w:lineRule="atLeast"/>
        <w:ind w:right="48"/>
        <w:outlineLvl w:val="1"/>
        <w:rPr>
          <w:rFonts w:ascii="Verdana" w:eastAsia="Times New Roman" w:hAnsi="Verdana" w:cs="Times New Roman"/>
          <w:color w:val="121214"/>
          <w:spacing w:val="-15"/>
          <w:sz w:val="41"/>
          <w:szCs w:val="41"/>
          <w:lang w:eastAsia="en-IN"/>
        </w:rPr>
      </w:pPr>
      <w:r w:rsidRPr="00DB2AE1">
        <w:rPr>
          <w:rFonts w:ascii="Verdana" w:eastAsia="Times New Roman" w:hAnsi="Verdana" w:cs="Times New Roman"/>
          <w:color w:val="121214"/>
          <w:spacing w:val="-15"/>
          <w:sz w:val="41"/>
          <w:szCs w:val="41"/>
          <w:lang w:eastAsia="en-IN"/>
        </w:rPr>
        <w:t>Components of Angular 2</w:t>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Angular 2 has the following components −</w:t>
      </w:r>
    </w:p>
    <w:p w:rsidR="00DB2AE1" w:rsidRPr="00DB2AE1" w:rsidRDefault="00DB2AE1" w:rsidP="00DB2AE1">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DB2AE1">
        <w:rPr>
          <w:rFonts w:ascii="Verdana" w:eastAsia="Times New Roman" w:hAnsi="Verdana" w:cs="Times New Roman"/>
          <w:b/>
          <w:bCs/>
          <w:color w:val="000000"/>
          <w:sz w:val="21"/>
          <w:szCs w:val="21"/>
          <w:lang w:eastAsia="en-IN"/>
        </w:rPr>
        <w:t>Modules</w:t>
      </w:r>
      <w:r w:rsidRPr="00DB2AE1">
        <w:rPr>
          <w:rFonts w:ascii="Verdana" w:eastAsia="Times New Roman" w:hAnsi="Verdana" w:cs="Times New Roman"/>
          <w:color w:val="000000"/>
          <w:sz w:val="21"/>
          <w:szCs w:val="21"/>
          <w:lang w:eastAsia="en-IN"/>
        </w:rPr>
        <w:t> − This is used to break up the application into logical pieces of code. Each piece of code or module is designed to perform a single task.</w:t>
      </w:r>
    </w:p>
    <w:p w:rsidR="00DB2AE1" w:rsidRPr="00DB2AE1" w:rsidRDefault="00DB2AE1" w:rsidP="00DB2AE1">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DB2AE1">
        <w:rPr>
          <w:rFonts w:ascii="Verdana" w:eastAsia="Times New Roman" w:hAnsi="Verdana" w:cs="Times New Roman"/>
          <w:b/>
          <w:bCs/>
          <w:color w:val="000000"/>
          <w:sz w:val="21"/>
          <w:szCs w:val="21"/>
          <w:lang w:eastAsia="en-IN"/>
        </w:rPr>
        <w:t>Component</w:t>
      </w:r>
      <w:r w:rsidRPr="00DB2AE1">
        <w:rPr>
          <w:rFonts w:ascii="Verdana" w:eastAsia="Times New Roman" w:hAnsi="Verdana" w:cs="Times New Roman"/>
          <w:color w:val="000000"/>
          <w:sz w:val="21"/>
          <w:szCs w:val="21"/>
          <w:lang w:eastAsia="en-IN"/>
        </w:rPr>
        <w:t> − This can be used to bring the modules together.</w:t>
      </w:r>
    </w:p>
    <w:p w:rsidR="00DB2AE1" w:rsidRPr="00DB2AE1" w:rsidRDefault="00DB2AE1" w:rsidP="00DB2AE1">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DB2AE1">
        <w:rPr>
          <w:rFonts w:ascii="Verdana" w:eastAsia="Times New Roman" w:hAnsi="Verdana" w:cs="Times New Roman"/>
          <w:b/>
          <w:bCs/>
          <w:color w:val="000000"/>
          <w:sz w:val="21"/>
          <w:szCs w:val="21"/>
          <w:lang w:eastAsia="en-IN"/>
        </w:rPr>
        <w:t>Templates</w:t>
      </w:r>
      <w:r w:rsidRPr="00DB2AE1">
        <w:rPr>
          <w:rFonts w:ascii="Verdana" w:eastAsia="Times New Roman" w:hAnsi="Verdana" w:cs="Times New Roman"/>
          <w:color w:val="000000"/>
          <w:sz w:val="21"/>
          <w:szCs w:val="21"/>
          <w:lang w:eastAsia="en-IN"/>
        </w:rPr>
        <w:t> − This is used to define the views of an Angular JS application.</w:t>
      </w:r>
    </w:p>
    <w:p w:rsidR="00DB2AE1" w:rsidRPr="00DB2AE1" w:rsidRDefault="00DB2AE1" w:rsidP="00DB2AE1">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DB2AE1">
        <w:rPr>
          <w:rFonts w:ascii="Verdana" w:eastAsia="Times New Roman" w:hAnsi="Verdana" w:cs="Times New Roman"/>
          <w:b/>
          <w:bCs/>
          <w:color w:val="000000"/>
          <w:sz w:val="21"/>
          <w:szCs w:val="21"/>
          <w:lang w:eastAsia="en-IN"/>
        </w:rPr>
        <w:t>Metadata</w:t>
      </w:r>
      <w:r w:rsidRPr="00DB2AE1">
        <w:rPr>
          <w:rFonts w:ascii="Verdana" w:eastAsia="Times New Roman" w:hAnsi="Verdana" w:cs="Times New Roman"/>
          <w:color w:val="000000"/>
          <w:sz w:val="21"/>
          <w:szCs w:val="21"/>
          <w:lang w:eastAsia="en-IN"/>
        </w:rPr>
        <w:t> − This can be used to add more data to an Angular JS class.</w:t>
      </w:r>
    </w:p>
    <w:p w:rsidR="00DB2AE1" w:rsidRPr="00DB2AE1" w:rsidRDefault="00DB2AE1" w:rsidP="00DB2AE1">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DB2AE1">
        <w:rPr>
          <w:rFonts w:ascii="Verdana" w:eastAsia="Times New Roman" w:hAnsi="Verdana" w:cs="Times New Roman"/>
          <w:b/>
          <w:bCs/>
          <w:color w:val="000000"/>
          <w:sz w:val="21"/>
          <w:szCs w:val="21"/>
          <w:lang w:eastAsia="en-IN"/>
        </w:rPr>
        <w:t>Service</w:t>
      </w:r>
      <w:r w:rsidRPr="00DB2AE1">
        <w:rPr>
          <w:rFonts w:ascii="Verdana" w:eastAsia="Times New Roman" w:hAnsi="Verdana" w:cs="Times New Roman"/>
          <w:color w:val="000000"/>
          <w:sz w:val="21"/>
          <w:szCs w:val="21"/>
          <w:lang w:eastAsia="en-IN"/>
        </w:rPr>
        <w:t> − This is used to create components which can be shared across the entire application</w:t>
      </w:r>
    </w:p>
    <w:p w:rsidR="00DB2AE1" w:rsidRDefault="00DB2AE1" w:rsidP="00DB2A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start working with Angular 2, you need to get the following key components installed.</w:t>
      </w:r>
    </w:p>
    <w:p w:rsidR="00DB2AE1" w:rsidRDefault="00DB2AE1" w:rsidP="00DB2AE1">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lastRenderedPageBreak/>
        <w:t>Npm</w:t>
      </w:r>
      <w:proofErr w:type="spellEnd"/>
      <w:r>
        <w:rPr>
          <w:rFonts w:ascii="Verdana" w:hAnsi="Verdana"/>
          <w:color w:val="000000"/>
          <w:sz w:val="21"/>
          <w:szCs w:val="21"/>
        </w:rPr>
        <w:t> − This is known as the node package manager that is used to work with the open source repositories. Angular JS as a framework has dependencies on other components. And </w:t>
      </w:r>
      <w:proofErr w:type="spellStart"/>
      <w:r>
        <w:rPr>
          <w:rFonts w:ascii="Verdana" w:hAnsi="Verdana"/>
          <w:b/>
          <w:bCs/>
          <w:color w:val="000000"/>
          <w:sz w:val="21"/>
          <w:szCs w:val="21"/>
        </w:rPr>
        <w:t>npm</w:t>
      </w:r>
      <w:proofErr w:type="spellEnd"/>
      <w:r>
        <w:rPr>
          <w:rFonts w:ascii="Verdana" w:hAnsi="Verdana"/>
          <w:color w:val="000000"/>
          <w:sz w:val="21"/>
          <w:szCs w:val="21"/>
        </w:rPr>
        <w:t> can be used to download these dependencies and attach them to your project.</w:t>
      </w:r>
    </w:p>
    <w:p w:rsidR="00DB2AE1" w:rsidRDefault="00DB2AE1" w:rsidP="00DB2AE1">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Git</w:t>
      </w:r>
      <w:r>
        <w:rPr>
          <w:rFonts w:ascii="Verdana" w:hAnsi="Verdana"/>
          <w:color w:val="000000"/>
          <w:sz w:val="21"/>
          <w:szCs w:val="21"/>
        </w:rPr>
        <w:t> − This is the source code software that can be used to get the sample application from the </w:t>
      </w:r>
      <w:proofErr w:type="spellStart"/>
      <w:r>
        <w:rPr>
          <w:rFonts w:ascii="Verdana" w:hAnsi="Verdana"/>
          <w:b/>
          <w:bCs/>
          <w:color w:val="000000"/>
          <w:sz w:val="21"/>
          <w:szCs w:val="21"/>
        </w:rPr>
        <w:t>github</w:t>
      </w:r>
      <w:proofErr w:type="spellEnd"/>
      <w:r>
        <w:rPr>
          <w:rFonts w:ascii="Verdana" w:hAnsi="Verdana"/>
          <w:color w:val="000000"/>
          <w:sz w:val="21"/>
          <w:szCs w:val="21"/>
        </w:rPr>
        <w:t> angular site.</w:t>
      </w:r>
    </w:p>
    <w:p w:rsidR="00DB2AE1" w:rsidRDefault="00DB2AE1" w:rsidP="00DB2AE1">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Editor</w:t>
      </w:r>
      <w:r>
        <w:rPr>
          <w:rFonts w:ascii="Verdana" w:hAnsi="Verdana"/>
          <w:color w:val="000000"/>
          <w:sz w:val="21"/>
          <w:szCs w:val="21"/>
        </w:rPr>
        <w:t xml:space="preserve"> − There are many editors that can be used for Angular JS development such as Visual Studio code and </w:t>
      </w:r>
      <w:proofErr w:type="spellStart"/>
      <w:r>
        <w:rPr>
          <w:rFonts w:ascii="Verdana" w:hAnsi="Verdana"/>
          <w:color w:val="000000"/>
          <w:sz w:val="21"/>
          <w:szCs w:val="21"/>
        </w:rPr>
        <w:t>WebStorm</w:t>
      </w:r>
      <w:proofErr w:type="spellEnd"/>
      <w:r>
        <w:rPr>
          <w:rFonts w:ascii="Verdana" w:hAnsi="Verdana"/>
          <w:color w:val="000000"/>
          <w:sz w:val="21"/>
          <w:szCs w:val="21"/>
        </w:rPr>
        <w:t>. In our tutorial, we will use Visual Studio code which comes free of cost from Microsoft.</w:t>
      </w:r>
    </w:p>
    <w:p w:rsidR="00A862B8" w:rsidRDefault="00A862B8"/>
    <w:p w:rsidR="00DB2AE1" w:rsidRPr="00DB2AE1" w:rsidRDefault="00DB2AE1">
      <w:pPr>
        <w:rPr>
          <w:b/>
          <w:sz w:val="42"/>
          <w:u w:val="single"/>
        </w:rPr>
      </w:pPr>
      <w:r w:rsidRPr="00DB2AE1">
        <w:rPr>
          <w:b/>
          <w:sz w:val="42"/>
          <w:u w:val="single"/>
        </w:rPr>
        <w:t>Modules</w:t>
      </w:r>
    </w:p>
    <w:p w:rsidR="00DB2AE1" w:rsidRDefault="00DB2AE1"/>
    <w:p w:rsidR="00DB2AE1" w:rsidRDefault="00DB2AE1">
      <w:pPr>
        <w:rPr>
          <w:rFonts w:ascii="Verdana" w:hAnsi="Verdana"/>
          <w:color w:val="000000"/>
          <w:sz w:val="23"/>
          <w:szCs w:val="23"/>
          <w:shd w:val="clear" w:color="auto" w:fill="FFFFFF"/>
        </w:rPr>
      </w:pPr>
      <w:r>
        <w:rPr>
          <w:rFonts w:ascii="Verdana" w:hAnsi="Verdana"/>
          <w:color w:val="000000"/>
          <w:sz w:val="23"/>
          <w:szCs w:val="23"/>
          <w:shd w:val="clear" w:color="auto" w:fill="FFFFFF"/>
        </w:rPr>
        <w:t>Modules are used in Angular JS to put logical boundaries in your application. Hence, instead of coding everything into one application, you can instead build everything into separate modules to separate the functionality of your application. Let’s inspect the code which gets added to the demo application.</w:t>
      </w:r>
    </w:p>
    <w:p w:rsidR="00DB2AE1" w:rsidRDefault="00DB2AE1">
      <w:pPr>
        <w:rPr>
          <w:rFonts w:ascii="Verdana" w:hAnsi="Verdana"/>
          <w:color w:val="000000"/>
          <w:sz w:val="23"/>
          <w:szCs w:val="23"/>
          <w:shd w:val="clear" w:color="auto" w:fill="FFFFFF"/>
        </w:rPr>
      </w:pP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0088"/>
          <w:sz w:val="20"/>
          <w:szCs w:val="20"/>
          <w:lang w:eastAsia="en-IN"/>
        </w:rPr>
        <w:t>import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7F0055"/>
          <w:sz w:val="20"/>
          <w:szCs w:val="20"/>
          <w:lang w:eastAsia="en-IN"/>
        </w:rPr>
        <w:t>NgModule</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0088"/>
          <w:sz w:val="20"/>
          <w:szCs w:val="20"/>
          <w:lang w:eastAsia="en-IN"/>
        </w:rPr>
        <w:t>from</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8800"/>
          <w:sz w:val="20"/>
          <w:szCs w:val="20"/>
          <w:lang w:eastAsia="en-IN"/>
        </w:rPr>
        <w:t>'@angular/core'</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0088"/>
          <w:sz w:val="20"/>
          <w:szCs w:val="20"/>
          <w:lang w:eastAsia="en-IN"/>
        </w:rPr>
        <w:t>import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7F0055"/>
          <w:sz w:val="20"/>
          <w:szCs w:val="20"/>
          <w:lang w:eastAsia="en-IN"/>
        </w:rPr>
        <w:t>BrowserModule</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0088"/>
          <w:sz w:val="20"/>
          <w:szCs w:val="20"/>
          <w:lang w:eastAsia="en-IN"/>
        </w:rPr>
        <w:t>from</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8800"/>
          <w:sz w:val="20"/>
          <w:szCs w:val="20"/>
          <w:lang w:eastAsia="en-IN"/>
        </w:rPr>
        <w:t>'@angular/platform-browser'</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0088"/>
          <w:sz w:val="20"/>
          <w:szCs w:val="20"/>
          <w:lang w:eastAsia="en-IN"/>
        </w:rPr>
        <w:t>import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7F0055"/>
          <w:sz w:val="20"/>
          <w:szCs w:val="20"/>
          <w:lang w:eastAsia="en-IN"/>
        </w:rPr>
        <w:t>AppComponent</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0088"/>
          <w:sz w:val="20"/>
          <w:szCs w:val="20"/>
          <w:lang w:eastAsia="en-IN"/>
        </w:rPr>
        <w:t>from</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8800"/>
          <w:sz w:val="20"/>
          <w:szCs w:val="20"/>
          <w:lang w:eastAsia="en-IN"/>
        </w:rPr>
        <w:t>'./</w:t>
      </w:r>
      <w:proofErr w:type="spellStart"/>
      <w:r w:rsidRPr="00DB2AE1">
        <w:rPr>
          <w:rFonts w:ascii="Consolas" w:eastAsia="Times New Roman" w:hAnsi="Consolas" w:cs="Consolas"/>
          <w:color w:val="008800"/>
          <w:sz w:val="20"/>
          <w:szCs w:val="20"/>
          <w:lang w:eastAsia="en-IN"/>
        </w:rPr>
        <w:t>app.component</w:t>
      </w:r>
      <w:proofErr w:type="spellEnd"/>
      <w:r w:rsidRPr="00DB2AE1">
        <w:rPr>
          <w:rFonts w:ascii="Consolas" w:eastAsia="Times New Roman" w:hAnsi="Consolas" w:cs="Consolas"/>
          <w:color w:val="008800"/>
          <w:sz w:val="20"/>
          <w:szCs w:val="20"/>
          <w:lang w:eastAsia="en-IN"/>
        </w:rPr>
        <w:t>'</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6666"/>
          <w:sz w:val="20"/>
          <w:szCs w:val="20"/>
          <w:lang w:eastAsia="en-IN"/>
        </w:rPr>
        <w:t>@</w:t>
      </w:r>
      <w:proofErr w:type="spellStart"/>
      <w:r w:rsidRPr="00DB2AE1">
        <w:rPr>
          <w:rFonts w:ascii="Consolas" w:eastAsia="Times New Roman" w:hAnsi="Consolas" w:cs="Consolas"/>
          <w:color w:val="006666"/>
          <w:sz w:val="20"/>
          <w:szCs w:val="20"/>
          <w:lang w:eastAsia="en-IN"/>
        </w:rPr>
        <w:t>NgModule</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313131"/>
          <w:sz w:val="20"/>
          <w:szCs w:val="20"/>
          <w:lang w:eastAsia="en-IN"/>
        </w:rPr>
        <w:t xml:space="preserve">   imports</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7F0055"/>
          <w:sz w:val="20"/>
          <w:szCs w:val="20"/>
          <w:lang w:eastAsia="en-IN"/>
        </w:rPr>
        <w:t>BrowserModule</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313131"/>
          <w:sz w:val="20"/>
          <w:szCs w:val="20"/>
          <w:lang w:eastAsia="en-IN"/>
        </w:rPr>
        <w:t xml:space="preserve">   declarations</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7F0055"/>
          <w:sz w:val="20"/>
          <w:szCs w:val="20"/>
          <w:lang w:eastAsia="en-IN"/>
        </w:rPr>
        <w:t>AppComponent</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313131"/>
          <w:sz w:val="20"/>
          <w:szCs w:val="20"/>
          <w:lang w:eastAsia="en-IN"/>
        </w:rPr>
        <w:t xml:space="preserve">   bootstrap</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7F0055"/>
          <w:sz w:val="20"/>
          <w:szCs w:val="20"/>
          <w:lang w:eastAsia="en-IN"/>
        </w:rPr>
        <w:t>AppComponent</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0088"/>
          <w:sz w:val="20"/>
          <w:szCs w:val="20"/>
          <w:lang w:eastAsia="en-IN"/>
        </w:rPr>
        <w:t>export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0088"/>
          <w:sz w:val="20"/>
          <w:szCs w:val="20"/>
          <w:lang w:eastAsia="en-IN"/>
        </w:rPr>
        <w:t>class</w:t>
      </w: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7F0055"/>
          <w:sz w:val="20"/>
          <w:szCs w:val="20"/>
          <w:lang w:eastAsia="en-IN"/>
        </w:rPr>
        <w:t>AppModule</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Default="00DB2AE1"/>
    <w:p w:rsidR="00DB2AE1" w:rsidRDefault="00DB2AE1" w:rsidP="00DB2AE1">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import statement is used to import functionality from the existing modules. Thus, the first 3 statements are used to import the </w:t>
      </w:r>
      <w:proofErr w:type="spellStart"/>
      <w:r>
        <w:rPr>
          <w:rFonts w:ascii="Verdana" w:hAnsi="Verdana"/>
          <w:color w:val="000000"/>
          <w:sz w:val="21"/>
          <w:szCs w:val="21"/>
        </w:rPr>
        <w:t>NgModule</w:t>
      </w:r>
      <w:proofErr w:type="spellEnd"/>
      <w:r>
        <w:rPr>
          <w:rFonts w:ascii="Verdana" w:hAnsi="Verdana"/>
          <w:color w:val="000000"/>
          <w:sz w:val="21"/>
          <w:szCs w:val="21"/>
        </w:rPr>
        <w:t xml:space="preserve">, </w:t>
      </w:r>
      <w:proofErr w:type="spellStart"/>
      <w:r>
        <w:rPr>
          <w:rFonts w:ascii="Verdana" w:hAnsi="Verdana"/>
          <w:color w:val="000000"/>
          <w:sz w:val="21"/>
          <w:szCs w:val="21"/>
        </w:rPr>
        <w:t>BrowserModule</w:t>
      </w:r>
      <w:proofErr w:type="spellEnd"/>
      <w:r>
        <w:rPr>
          <w:rFonts w:ascii="Verdana" w:hAnsi="Verdana"/>
          <w:color w:val="000000"/>
          <w:sz w:val="21"/>
          <w:szCs w:val="21"/>
        </w:rPr>
        <w:t xml:space="preserve"> and </w:t>
      </w:r>
      <w:proofErr w:type="spellStart"/>
      <w:r>
        <w:rPr>
          <w:rFonts w:ascii="Verdana" w:hAnsi="Verdana"/>
          <w:color w:val="000000"/>
          <w:sz w:val="21"/>
          <w:szCs w:val="21"/>
        </w:rPr>
        <w:t>AppComponent</w:t>
      </w:r>
      <w:proofErr w:type="spellEnd"/>
      <w:r>
        <w:rPr>
          <w:rFonts w:ascii="Verdana" w:hAnsi="Verdana"/>
          <w:color w:val="000000"/>
          <w:sz w:val="21"/>
          <w:szCs w:val="21"/>
        </w:rPr>
        <w:t xml:space="preserve"> modules into this module.</w:t>
      </w:r>
    </w:p>
    <w:p w:rsidR="00DB2AE1" w:rsidRDefault="00DB2AE1" w:rsidP="00DB2AE1">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 xml:space="preserve">The </w:t>
      </w:r>
      <w:proofErr w:type="spellStart"/>
      <w:r>
        <w:rPr>
          <w:rFonts w:ascii="Verdana" w:hAnsi="Verdana"/>
          <w:color w:val="000000"/>
          <w:sz w:val="21"/>
          <w:szCs w:val="21"/>
        </w:rPr>
        <w:t>NgModule</w:t>
      </w:r>
      <w:proofErr w:type="spellEnd"/>
      <w:r>
        <w:rPr>
          <w:rFonts w:ascii="Verdana" w:hAnsi="Verdana"/>
          <w:color w:val="000000"/>
          <w:sz w:val="21"/>
          <w:szCs w:val="21"/>
        </w:rPr>
        <w:t xml:space="preserve"> decorator is used to later on define the imports, declarations, and bootstrapping options.</w:t>
      </w:r>
    </w:p>
    <w:p w:rsidR="00DB2AE1" w:rsidRDefault="00DB2AE1" w:rsidP="00DB2AE1">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BrowserModule</w:t>
      </w:r>
      <w:proofErr w:type="spellEnd"/>
      <w:r>
        <w:rPr>
          <w:rFonts w:ascii="Verdana" w:hAnsi="Verdana"/>
          <w:color w:val="000000"/>
          <w:sz w:val="21"/>
          <w:szCs w:val="21"/>
        </w:rPr>
        <w:t xml:space="preserve"> is required by default for any web based angular application.</w:t>
      </w:r>
    </w:p>
    <w:p w:rsidR="00DB2AE1" w:rsidRDefault="00DB2AE1" w:rsidP="00DB2AE1">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bootstrap option tells Angular which Component to bootstrap in the application.</w:t>
      </w:r>
    </w:p>
    <w:p w:rsidR="00DB2AE1" w:rsidRDefault="00DB2AE1" w:rsidP="00DB2A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module is made up of the following parts −</w:t>
      </w:r>
    </w:p>
    <w:p w:rsidR="00DB2AE1" w:rsidRDefault="00DB2AE1" w:rsidP="00DB2AE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Bootstrap array</w:t>
      </w:r>
      <w:r>
        <w:rPr>
          <w:rFonts w:ascii="Verdana" w:hAnsi="Verdana"/>
          <w:color w:val="000000"/>
          <w:sz w:val="21"/>
          <w:szCs w:val="21"/>
        </w:rPr>
        <w:t> − This is used to tell Angular JS which components need to be loaded so that its functionality can be accessed in the application. Once you include the component in the bootstrap array, you need to declare them so that they can be used across other components in the Angular JS application.</w:t>
      </w:r>
    </w:p>
    <w:p w:rsidR="00DB2AE1" w:rsidRDefault="00DB2AE1" w:rsidP="00DB2AE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Export array</w:t>
      </w:r>
      <w:r>
        <w:rPr>
          <w:rFonts w:ascii="Verdana" w:hAnsi="Verdana"/>
          <w:color w:val="000000"/>
          <w:sz w:val="21"/>
          <w:szCs w:val="21"/>
        </w:rPr>
        <w:t> − This is used to export components, directives, and pipes which can then be used in other modules.</w:t>
      </w:r>
    </w:p>
    <w:p w:rsidR="00DB2AE1" w:rsidRDefault="00DB2AE1" w:rsidP="00DB2AE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Import array</w:t>
      </w:r>
      <w:r>
        <w:rPr>
          <w:rFonts w:ascii="Verdana" w:hAnsi="Verdana"/>
          <w:color w:val="000000"/>
          <w:sz w:val="21"/>
          <w:szCs w:val="21"/>
        </w:rPr>
        <w:t> − Just like the export array, the import array can be used to import the functionality from other Angular JS modules.</w:t>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The following screenshot shows the anatomy of an Angular 2 application. Each application consists of Components. Each component is a logical boundary of functionality for the application. You need to have layered services, which are used to share the functionality across components.</w:t>
      </w:r>
    </w:p>
    <w:p w:rsidR="00DB2AE1" w:rsidRPr="00DB2AE1" w:rsidRDefault="00DB2AE1" w:rsidP="00DB2AE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562475" cy="1581150"/>
            <wp:effectExtent l="19050" t="0" r="9525" b="0"/>
            <wp:docPr id="1" name="Picture 1" descr="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my"/>
                    <pic:cNvPicPr>
                      <a:picLocks noChangeAspect="1" noChangeArrowheads="1"/>
                    </pic:cNvPicPr>
                  </pic:nvPicPr>
                  <pic:blipFill>
                    <a:blip r:embed="rId5"/>
                    <a:srcRect/>
                    <a:stretch>
                      <a:fillRect/>
                    </a:stretch>
                  </pic:blipFill>
                  <pic:spPr bwMode="auto">
                    <a:xfrm>
                      <a:off x="0" y="0"/>
                      <a:ext cx="4562475" cy="1581150"/>
                    </a:xfrm>
                    <a:prstGeom prst="rect">
                      <a:avLst/>
                    </a:prstGeom>
                    <a:noFill/>
                    <a:ln w="9525">
                      <a:noFill/>
                      <a:miter lim="800000"/>
                      <a:headEnd/>
                      <a:tailEnd/>
                    </a:ln>
                  </pic:spPr>
                </pic:pic>
              </a:graphicData>
            </a:graphic>
          </wp:inline>
        </w:drawing>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Following is the anatomy of a Component. A component consists of −</w:t>
      </w:r>
    </w:p>
    <w:p w:rsidR="00DB2AE1" w:rsidRPr="00DB2AE1" w:rsidRDefault="00DB2AE1" w:rsidP="00DB2AE1">
      <w:pPr>
        <w:numPr>
          <w:ilvl w:val="0"/>
          <w:numId w:val="6"/>
        </w:numPr>
        <w:spacing w:after="144" w:line="360" w:lineRule="atLeast"/>
        <w:ind w:left="768" w:right="48"/>
        <w:jc w:val="both"/>
        <w:rPr>
          <w:rFonts w:ascii="Verdana" w:eastAsia="Times New Roman" w:hAnsi="Verdana" w:cs="Times New Roman"/>
          <w:color w:val="000000"/>
          <w:sz w:val="21"/>
          <w:szCs w:val="21"/>
          <w:lang w:eastAsia="en-IN"/>
        </w:rPr>
      </w:pPr>
      <w:r w:rsidRPr="00DB2AE1">
        <w:rPr>
          <w:rFonts w:ascii="Verdana" w:eastAsia="Times New Roman" w:hAnsi="Verdana" w:cs="Times New Roman"/>
          <w:b/>
          <w:bCs/>
          <w:color w:val="000000"/>
          <w:sz w:val="21"/>
          <w:szCs w:val="21"/>
          <w:lang w:eastAsia="en-IN"/>
        </w:rPr>
        <w:t>Class</w:t>
      </w:r>
      <w:r w:rsidRPr="00DB2AE1">
        <w:rPr>
          <w:rFonts w:ascii="Verdana" w:eastAsia="Times New Roman" w:hAnsi="Verdana" w:cs="Times New Roman"/>
          <w:color w:val="000000"/>
          <w:sz w:val="21"/>
          <w:szCs w:val="21"/>
          <w:lang w:eastAsia="en-IN"/>
        </w:rPr>
        <w:t> − This is like a C++ or Java class which consists of properties and methods.</w:t>
      </w:r>
    </w:p>
    <w:p w:rsidR="00DB2AE1" w:rsidRPr="00DB2AE1" w:rsidRDefault="00DB2AE1" w:rsidP="00DB2AE1">
      <w:pPr>
        <w:numPr>
          <w:ilvl w:val="0"/>
          <w:numId w:val="6"/>
        </w:numPr>
        <w:spacing w:after="144" w:line="360" w:lineRule="atLeast"/>
        <w:ind w:left="768" w:right="48"/>
        <w:jc w:val="both"/>
        <w:rPr>
          <w:rFonts w:ascii="Verdana" w:eastAsia="Times New Roman" w:hAnsi="Verdana" w:cs="Times New Roman"/>
          <w:color w:val="000000"/>
          <w:sz w:val="21"/>
          <w:szCs w:val="21"/>
          <w:lang w:eastAsia="en-IN"/>
        </w:rPr>
      </w:pPr>
      <w:r w:rsidRPr="00DB2AE1">
        <w:rPr>
          <w:rFonts w:ascii="Verdana" w:eastAsia="Times New Roman" w:hAnsi="Verdana" w:cs="Times New Roman"/>
          <w:b/>
          <w:bCs/>
          <w:color w:val="000000"/>
          <w:sz w:val="21"/>
          <w:szCs w:val="21"/>
          <w:lang w:eastAsia="en-IN"/>
        </w:rPr>
        <w:t>Metadata</w:t>
      </w:r>
      <w:r w:rsidRPr="00DB2AE1">
        <w:rPr>
          <w:rFonts w:ascii="Verdana" w:eastAsia="Times New Roman" w:hAnsi="Verdana" w:cs="Times New Roman"/>
          <w:color w:val="000000"/>
          <w:sz w:val="21"/>
          <w:szCs w:val="21"/>
          <w:lang w:eastAsia="en-IN"/>
        </w:rPr>
        <w:t> − This is used to decorate the class and extend the functionality of the class.</w:t>
      </w:r>
    </w:p>
    <w:p w:rsidR="00DB2AE1" w:rsidRPr="00DB2AE1" w:rsidRDefault="00DB2AE1" w:rsidP="00DB2AE1">
      <w:pPr>
        <w:numPr>
          <w:ilvl w:val="0"/>
          <w:numId w:val="6"/>
        </w:numPr>
        <w:spacing w:after="144" w:line="360" w:lineRule="atLeast"/>
        <w:ind w:left="768" w:right="48"/>
        <w:jc w:val="both"/>
        <w:rPr>
          <w:rFonts w:ascii="Verdana" w:eastAsia="Times New Roman" w:hAnsi="Verdana" w:cs="Times New Roman"/>
          <w:color w:val="000000"/>
          <w:sz w:val="21"/>
          <w:szCs w:val="21"/>
          <w:lang w:eastAsia="en-IN"/>
        </w:rPr>
      </w:pPr>
      <w:r w:rsidRPr="00DB2AE1">
        <w:rPr>
          <w:rFonts w:ascii="Verdana" w:eastAsia="Times New Roman" w:hAnsi="Verdana" w:cs="Times New Roman"/>
          <w:b/>
          <w:bCs/>
          <w:color w:val="000000"/>
          <w:sz w:val="21"/>
          <w:szCs w:val="21"/>
          <w:lang w:eastAsia="en-IN"/>
        </w:rPr>
        <w:t>Template</w:t>
      </w:r>
      <w:r w:rsidRPr="00DB2AE1">
        <w:rPr>
          <w:rFonts w:ascii="Verdana" w:eastAsia="Times New Roman" w:hAnsi="Verdana" w:cs="Times New Roman"/>
          <w:color w:val="000000"/>
          <w:sz w:val="21"/>
          <w:szCs w:val="21"/>
          <w:lang w:eastAsia="en-IN"/>
        </w:rPr>
        <w:t> − This is used to define the HTML view which is displayed in the application.</w:t>
      </w:r>
    </w:p>
    <w:p w:rsidR="00DB2AE1" w:rsidRPr="00DB2AE1" w:rsidRDefault="00DB2AE1" w:rsidP="00DB2AE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943350" cy="2152650"/>
            <wp:effectExtent l="19050" t="0" r="0" b="0"/>
            <wp:docPr id="2" name="Picture 2"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pic:cNvPicPr>
                      <a:picLocks noChangeAspect="1" noChangeArrowheads="1"/>
                    </pic:cNvPicPr>
                  </pic:nvPicPr>
                  <pic:blipFill>
                    <a:blip r:embed="rId6"/>
                    <a:srcRect/>
                    <a:stretch>
                      <a:fillRect/>
                    </a:stretch>
                  </pic:blipFill>
                  <pic:spPr bwMode="auto">
                    <a:xfrm>
                      <a:off x="0" y="0"/>
                      <a:ext cx="3943350" cy="2152650"/>
                    </a:xfrm>
                    <a:prstGeom prst="rect">
                      <a:avLst/>
                    </a:prstGeom>
                    <a:noFill/>
                    <a:ln w="9525">
                      <a:noFill/>
                      <a:miter lim="800000"/>
                      <a:headEnd/>
                      <a:tailEnd/>
                    </a:ln>
                  </pic:spPr>
                </pic:pic>
              </a:graphicData>
            </a:graphic>
          </wp:inline>
        </w:drawing>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Following is an example of a component.</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0088"/>
          <w:sz w:val="20"/>
          <w:szCs w:val="20"/>
          <w:lang w:eastAsia="en-IN"/>
        </w:rPr>
        <w:t>import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7F0055"/>
          <w:sz w:val="20"/>
          <w:szCs w:val="20"/>
          <w:lang w:eastAsia="en-IN"/>
        </w:rPr>
        <w:t>Component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0088"/>
          <w:sz w:val="20"/>
          <w:szCs w:val="20"/>
          <w:lang w:eastAsia="en-IN"/>
        </w:rPr>
        <w:t>from</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8800"/>
          <w:sz w:val="20"/>
          <w:szCs w:val="20"/>
          <w:lang w:eastAsia="en-IN"/>
        </w:rPr>
        <w:t>'@angular/core'</w:t>
      </w:r>
      <w:r w:rsidRPr="00DB2AE1">
        <w:rPr>
          <w:rFonts w:ascii="Consolas" w:eastAsia="Times New Roman" w:hAnsi="Consolas" w:cs="Consolas"/>
          <w:color w:val="666600"/>
          <w:sz w:val="20"/>
          <w:szCs w:val="20"/>
          <w:lang w:eastAsia="en-IN"/>
        </w:rPr>
        <w:t>;</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6666"/>
          <w:sz w:val="20"/>
          <w:szCs w:val="20"/>
          <w:lang w:eastAsia="en-IN"/>
        </w:rPr>
        <w:t>@Component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313131"/>
          <w:sz w:val="20"/>
          <w:szCs w:val="20"/>
          <w:lang w:eastAsia="en-IN"/>
        </w:rPr>
        <w:t xml:space="preserve">   selector</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8800"/>
          <w:sz w:val="20"/>
          <w:szCs w:val="20"/>
          <w:lang w:eastAsia="en-IN"/>
        </w:rPr>
        <w:t>'my-app'</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313131"/>
          <w:sz w:val="20"/>
          <w:szCs w:val="20"/>
          <w:lang w:eastAsia="en-IN"/>
        </w:rPr>
        <w:t>templateUrl</w:t>
      </w:r>
      <w:proofErr w:type="spellEnd"/>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8800"/>
          <w:sz w:val="20"/>
          <w:szCs w:val="20"/>
          <w:lang w:eastAsia="en-IN"/>
        </w:rPr>
        <w:t>'app/app.component.html'</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0088"/>
          <w:sz w:val="20"/>
          <w:szCs w:val="20"/>
          <w:lang w:eastAsia="en-IN"/>
        </w:rPr>
        <w:t>export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0088"/>
          <w:sz w:val="20"/>
          <w:szCs w:val="20"/>
          <w:lang w:eastAsia="en-IN"/>
        </w:rPr>
        <w:t>class</w:t>
      </w: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7F0055"/>
          <w:sz w:val="20"/>
          <w:szCs w:val="20"/>
          <w:lang w:eastAsia="en-IN"/>
        </w:rPr>
        <w:t>AppComponent</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313131"/>
          <w:sz w:val="20"/>
          <w:szCs w:val="20"/>
          <w:lang w:eastAsia="en-IN"/>
        </w:rPr>
        <w:t>appTitle</w:t>
      </w:r>
      <w:proofErr w:type="spellEnd"/>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0088"/>
          <w:sz w:val="20"/>
          <w:szCs w:val="20"/>
          <w:lang w:eastAsia="en-IN"/>
        </w:rPr>
        <w:t>string</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8800"/>
          <w:sz w:val="20"/>
          <w:szCs w:val="20"/>
          <w:lang w:eastAsia="en-IN"/>
        </w:rPr>
        <w:t>'Welcome'</w:t>
      </w:r>
      <w:r w:rsidRPr="00DB2AE1">
        <w:rPr>
          <w:rFonts w:ascii="Consolas" w:eastAsia="Times New Roman" w:hAnsi="Consolas" w:cs="Consolas"/>
          <w:color w:val="666600"/>
          <w:sz w:val="20"/>
          <w:szCs w:val="20"/>
          <w:lang w:eastAsia="en-IN"/>
        </w:rPr>
        <w:t>;</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Each application is made up of modules. Each Angular 2 application needs to have one Angular Root Module. Each Angular Root module can then have multiple components to separate the functionality.</w:t>
      </w:r>
    </w:p>
    <w:p w:rsidR="00DB2AE1" w:rsidRPr="00DB2AE1" w:rsidRDefault="00DB2AE1" w:rsidP="00DB2AE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038600" cy="2228850"/>
            <wp:effectExtent l="19050" t="0" r="0" b="0"/>
            <wp:docPr id="3" name="Picture 3" descr="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ality"/>
                    <pic:cNvPicPr>
                      <a:picLocks noChangeAspect="1" noChangeArrowheads="1"/>
                    </pic:cNvPicPr>
                  </pic:nvPicPr>
                  <pic:blipFill>
                    <a:blip r:embed="rId7"/>
                    <a:srcRect/>
                    <a:stretch>
                      <a:fillRect/>
                    </a:stretch>
                  </pic:blipFill>
                  <pic:spPr bwMode="auto">
                    <a:xfrm>
                      <a:off x="0" y="0"/>
                      <a:ext cx="4038600" cy="2228850"/>
                    </a:xfrm>
                    <a:prstGeom prst="rect">
                      <a:avLst/>
                    </a:prstGeom>
                    <a:noFill/>
                    <a:ln w="9525">
                      <a:noFill/>
                      <a:miter lim="800000"/>
                      <a:headEnd/>
                      <a:tailEnd/>
                    </a:ln>
                  </pic:spPr>
                </pic:pic>
              </a:graphicData>
            </a:graphic>
          </wp:inline>
        </w:drawing>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Following is an example of a root module.</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0088"/>
          <w:sz w:val="20"/>
          <w:szCs w:val="20"/>
          <w:lang w:eastAsia="en-IN"/>
        </w:rPr>
        <w:lastRenderedPageBreak/>
        <w:t>import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7F0055"/>
          <w:sz w:val="20"/>
          <w:szCs w:val="20"/>
          <w:lang w:eastAsia="en-IN"/>
        </w:rPr>
        <w:t>NgModule</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0088"/>
          <w:sz w:val="20"/>
          <w:szCs w:val="20"/>
          <w:lang w:eastAsia="en-IN"/>
        </w:rPr>
        <w:t>from</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8800"/>
          <w:sz w:val="20"/>
          <w:szCs w:val="20"/>
          <w:lang w:eastAsia="en-IN"/>
        </w:rPr>
        <w:t>'@angular/core'</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0088"/>
          <w:sz w:val="20"/>
          <w:szCs w:val="20"/>
          <w:lang w:eastAsia="en-IN"/>
        </w:rPr>
        <w:t>import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7F0055"/>
          <w:sz w:val="20"/>
          <w:szCs w:val="20"/>
          <w:lang w:eastAsia="en-IN"/>
        </w:rPr>
        <w:t>BrowserModule</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0088"/>
          <w:sz w:val="20"/>
          <w:szCs w:val="20"/>
          <w:lang w:eastAsia="en-IN"/>
        </w:rPr>
        <w:t>from</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8800"/>
          <w:sz w:val="20"/>
          <w:szCs w:val="20"/>
          <w:lang w:eastAsia="en-IN"/>
        </w:rPr>
        <w:t>'@angular/platform-browser'</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0088"/>
          <w:sz w:val="20"/>
          <w:szCs w:val="20"/>
          <w:lang w:eastAsia="en-IN"/>
        </w:rPr>
        <w:t>import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7F0055"/>
          <w:sz w:val="20"/>
          <w:szCs w:val="20"/>
          <w:lang w:eastAsia="en-IN"/>
        </w:rPr>
        <w:t>AppComponent</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0088"/>
          <w:sz w:val="20"/>
          <w:szCs w:val="20"/>
          <w:lang w:eastAsia="en-IN"/>
        </w:rPr>
        <w:t>from</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8800"/>
          <w:sz w:val="20"/>
          <w:szCs w:val="20"/>
          <w:lang w:eastAsia="en-IN"/>
        </w:rPr>
        <w:t>'./</w:t>
      </w:r>
      <w:proofErr w:type="spellStart"/>
      <w:r w:rsidRPr="00DB2AE1">
        <w:rPr>
          <w:rFonts w:ascii="Consolas" w:eastAsia="Times New Roman" w:hAnsi="Consolas" w:cs="Consolas"/>
          <w:color w:val="008800"/>
          <w:sz w:val="20"/>
          <w:szCs w:val="20"/>
          <w:lang w:eastAsia="en-IN"/>
        </w:rPr>
        <w:t>app.component</w:t>
      </w:r>
      <w:proofErr w:type="spellEnd"/>
      <w:r w:rsidRPr="00DB2AE1">
        <w:rPr>
          <w:rFonts w:ascii="Consolas" w:eastAsia="Times New Roman" w:hAnsi="Consolas" w:cs="Consolas"/>
          <w:color w:val="008800"/>
          <w:sz w:val="20"/>
          <w:szCs w:val="20"/>
          <w:lang w:eastAsia="en-IN"/>
        </w:rPr>
        <w:t>'</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6666"/>
          <w:sz w:val="20"/>
          <w:szCs w:val="20"/>
          <w:lang w:eastAsia="en-IN"/>
        </w:rPr>
        <w:t>@</w:t>
      </w:r>
      <w:proofErr w:type="spellStart"/>
      <w:r w:rsidRPr="00DB2AE1">
        <w:rPr>
          <w:rFonts w:ascii="Consolas" w:eastAsia="Times New Roman" w:hAnsi="Consolas" w:cs="Consolas"/>
          <w:color w:val="006666"/>
          <w:sz w:val="20"/>
          <w:szCs w:val="20"/>
          <w:lang w:eastAsia="en-IN"/>
        </w:rPr>
        <w:t>NgModule</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313131"/>
          <w:sz w:val="20"/>
          <w:szCs w:val="20"/>
          <w:lang w:eastAsia="en-IN"/>
        </w:rPr>
        <w:t xml:space="preserve">   imports</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7F0055"/>
          <w:sz w:val="20"/>
          <w:szCs w:val="20"/>
          <w:lang w:eastAsia="en-IN"/>
        </w:rPr>
        <w:t>BrowserModule</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313131"/>
          <w:sz w:val="20"/>
          <w:szCs w:val="20"/>
          <w:lang w:eastAsia="en-IN"/>
        </w:rPr>
        <w:t xml:space="preserve">   declarations</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7F0055"/>
          <w:sz w:val="20"/>
          <w:szCs w:val="20"/>
          <w:lang w:eastAsia="en-IN"/>
        </w:rPr>
        <w:t>AppComponent</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313131"/>
          <w:sz w:val="20"/>
          <w:szCs w:val="20"/>
          <w:lang w:eastAsia="en-IN"/>
        </w:rPr>
        <w:t xml:space="preserve">   bootstrap</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7F0055"/>
          <w:sz w:val="20"/>
          <w:szCs w:val="20"/>
          <w:lang w:eastAsia="en-IN"/>
        </w:rPr>
        <w:t>AppComponent</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0088"/>
          <w:sz w:val="20"/>
          <w:szCs w:val="20"/>
          <w:lang w:eastAsia="en-IN"/>
        </w:rPr>
        <w:t>export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0088"/>
          <w:sz w:val="20"/>
          <w:szCs w:val="20"/>
          <w:lang w:eastAsia="en-IN"/>
        </w:rPr>
        <w:t>class</w:t>
      </w: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7F0055"/>
          <w:sz w:val="20"/>
          <w:szCs w:val="20"/>
          <w:lang w:eastAsia="en-IN"/>
        </w:rPr>
        <w:t>AppModule</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Each application is made up of feature modules where each module has a separate feature of the application. Each Angular feature module can then have multiple components to separate the functionality.</w:t>
      </w:r>
    </w:p>
    <w:p w:rsidR="00DB2AE1" w:rsidRDefault="00DB2AE1" w:rsidP="00DB2AE1">
      <w:r>
        <w:rPr>
          <w:rFonts w:ascii="Times New Roman" w:eastAsia="Times New Roman" w:hAnsi="Times New Roman" w:cs="Times New Roman"/>
          <w:noProof/>
          <w:sz w:val="24"/>
          <w:szCs w:val="24"/>
          <w:lang w:eastAsia="en-IN"/>
        </w:rPr>
        <w:drawing>
          <wp:inline distT="0" distB="0" distL="0" distR="0">
            <wp:extent cx="3810000" cy="2190750"/>
            <wp:effectExtent l="19050" t="0" r="0" b="0"/>
            <wp:docPr id="4" name="Picture 4" descr="Each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ch Application"/>
                    <pic:cNvPicPr>
                      <a:picLocks noChangeAspect="1" noChangeArrowheads="1"/>
                    </pic:cNvPicPr>
                  </pic:nvPicPr>
                  <pic:blipFill>
                    <a:blip r:embed="rId8"/>
                    <a:srcRect/>
                    <a:stretch>
                      <a:fillRect/>
                    </a:stretch>
                  </pic:blipFill>
                  <pic:spPr bwMode="auto">
                    <a:xfrm>
                      <a:off x="0" y="0"/>
                      <a:ext cx="3810000" cy="2190750"/>
                    </a:xfrm>
                    <a:prstGeom prst="rect">
                      <a:avLst/>
                    </a:prstGeom>
                    <a:noFill/>
                    <a:ln w="9525">
                      <a:noFill/>
                      <a:miter lim="800000"/>
                      <a:headEnd/>
                      <a:tailEnd/>
                    </a:ln>
                  </pic:spPr>
                </pic:pic>
              </a:graphicData>
            </a:graphic>
          </wp:inline>
        </w:drawing>
      </w:r>
    </w:p>
    <w:p w:rsidR="00DB2AE1" w:rsidRDefault="00DB2AE1" w:rsidP="00DB2A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Components are a logical piece of code for Angular JS application. A Component consists of the following −</w:t>
      </w:r>
    </w:p>
    <w:p w:rsidR="00DB2AE1" w:rsidRDefault="00DB2AE1" w:rsidP="00DB2AE1">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Template</w:t>
      </w:r>
      <w:r>
        <w:rPr>
          <w:rFonts w:ascii="Verdana" w:hAnsi="Verdana"/>
          <w:color w:val="000000"/>
          <w:sz w:val="21"/>
          <w:szCs w:val="21"/>
        </w:rPr>
        <w:t> − This is used to render the view for the application. This contains the HTML that needs to be rendered in the application. This part also includes the binding and directives.</w:t>
      </w:r>
    </w:p>
    <w:p w:rsidR="00DB2AE1" w:rsidRDefault="00DB2AE1" w:rsidP="00DB2AE1">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w:t>
      </w:r>
      <w:r>
        <w:rPr>
          <w:rFonts w:ascii="Verdana" w:hAnsi="Verdana"/>
          <w:color w:val="000000"/>
          <w:sz w:val="21"/>
          <w:szCs w:val="21"/>
        </w:rPr>
        <w:t xml:space="preserve"> − This is like a class defined in any language such as C. This contains properties and methods. This has the code which is used to support the view. It is defined in </w:t>
      </w:r>
      <w:proofErr w:type="spellStart"/>
      <w:r>
        <w:rPr>
          <w:rFonts w:ascii="Verdana" w:hAnsi="Verdana"/>
          <w:color w:val="000000"/>
          <w:sz w:val="21"/>
          <w:szCs w:val="21"/>
        </w:rPr>
        <w:t>TypeScript</w:t>
      </w:r>
      <w:proofErr w:type="spellEnd"/>
      <w:r>
        <w:rPr>
          <w:rFonts w:ascii="Verdana" w:hAnsi="Verdana"/>
          <w:color w:val="000000"/>
          <w:sz w:val="21"/>
          <w:szCs w:val="21"/>
        </w:rPr>
        <w:t>.</w:t>
      </w:r>
    </w:p>
    <w:p w:rsidR="00DB2AE1" w:rsidRDefault="00DB2AE1" w:rsidP="00DB2AE1">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Metadata</w:t>
      </w:r>
      <w:r>
        <w:rPr>
          <w:rFonts w:ascii="Verdana" w:hAnsi="Verdana"/>
          <w:color w:val="000000"/>
          <w:sz w:val="21"/>
          <w:szCs w:val="21"/>
        </w:rPr>
        <w:t> − This has the extra data defined for the Angular class. It is defined with a decorator.</w:t>
      </w:r>
    </w:p>
    <w:p w:rsidR="00DB2AE1" w:rsidRDefault="00DB2AE1" w:rsidP="00DB2A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Let’s now go to the </w:t>
      </w:r>
      <w:proofErr w:type="spellStart"/>
      <w:r>
        <w:rPr>
          <w:rFonts w:ascii="Verdana" w:hAnsi="Verdana"/>
          <w:color w:val="000000"/>
        </w:rPr>
        <w:t>app.component.ts</w:t>
      </w:r>
      <w:proofErr w:type="spellEnd"/>
      <w:r>
        <w:rPr>
          <w:rFonts w:ascii="Verdana" w:hAnsi="Verdana"/>
          <w:color w:val="000000"/>
        </w:rPr>
        <w:t xml:space="preserve"> file and create our first Angular component.</w:t>
      </w:r>
    </w:p>
    <w:p w:rsidR="00DB2AE1" w:rsidRDefault="00DB2AE1" w:rsidP="00DB2AE1">
      <w:pPr>
        <w:rPr>
          <w:rFonts w:ascii="Times New Roman" w:hAnsi="Times New Roman"/>
        </w:rPr>
      </w:pPr>
      <w:r>
        <w:rPr>
          <w:noProof/>
          <w:lang w:eastAsia="en-IN"/>
        </w:rPr>
        <w:drawing>
          <wp:inline distT="0" distB="0" distL="0" distR="0">
            <wp:extent cx="2390775" cy="5400675"/>
            <wp:effectExtent l="19050" t="0" r="9525" b="0"/>
            <wp:docPr id="9" name="Picture 9" descr="First Angular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st Angular Component"/>
                    <pic:cNvPicPr>
                      <a:picLocks noChangeAspect="1" noChangeArrowheads="1"/>
                    </pic:cNvPicPr>
                  </pic:nvPicPr>
                  <pic:blipFill>
                    <a:blip r:embed="rId9"/>
                    <a:srcRect/>
                    <a:stretch>
                      <a:fillRect/>
                    </a:stretch>
                  </pic:blipFill>
                  <pic:spPr bwMode="auto">
                    <a:xfrm>
                      <a:off x="0" y="0"/>
                      <a:ext cx="2390775" cy="5400675"/>
                    </a:xfrm>
                    <a:prstGeom prst="rect">
                      <a:avLst/>
                    </a:prstGeom>
                    <a:noFill/>
                    <a:ln w="9525">
                      <a:noFill/>
                      <a:miter lim="800000"/>
                      <a:headEnd/>
                      <a:tailEnd/>
                    </a:ln>
                  </pic:spPr>
                </pic:pic>
              </a:graphicData>
            </a:graphic>
          </wp:inline>
        </w:drawing>
      </w:r>
    </w:p>
    <w:p w:rsidR="00DB2AE1" w:rsidRDefault="00DB2AE1" w:rsidP="00DB2A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add the following code to the file and look at each aspect in detail.</w:t>
      </w:r>
    </w:p>
    <w:p w:rsidR="00DB2AE1" w:rsidRDefault="00DB2AE1" w:rsidP="00DB2A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w:t>
      </w:r>
    </w:p>
    <w:p w:rsidR="00DB2AE1" w:rsidRDefault="00DB2AE1" w:rsidP="00DB2A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class decorator. The class is defined in </w:t>
      </w:r>
      <w:proofErr w:type="spellStart"/>
      <w:r>
        <w:rPr>
          <w:rFonts w:ascii="Verdana" w:hAnsi="Verdana"/>
          <w:color w:val="000000"/>
        </w:rPr>
        <w:t>TypeScript</w:t>
      </w:r>
      <w:proofErr w:type="spellEnd"/>
      <w:r>
        <w:rPr>
          <w:rFonts w:ascii="Verdana" w:hAnsi="Verdana"/>
          <w:color w:val="000000"/>
        </w:rPr>
        <w:t xml:space="preserve">. The class normally has the following syntax in </w:t>
      </w:r>
      <w:proofErr w:type="spellStart"/>
      <w:r>
        <w:rPr>
          <w:rFonts w:ascii="Verdana" w:hAnsi="Verdana"/>
          <w:color w:val="000000"/>
        </w:rPr>
        <w:t>TypeScript</w:t>
      </w:r>
      <w:proofErr w:type="spellEnd"/>
      <w:r>
        <w:rPr>
          <w:rFonts w:ascii="Verdana" w:hAnsi="Verdana"/>
          <w:color w:val="000000"/>
        </w:rPr>
        <w:t>.</w:t>
      </w:r>
    </w:p>
    <w:p w:rsidR="00DB2AE1" w:rsidRDefault="00DB2AE1" w:rsidP="00DB2AE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class </w:t>
      </w:r>
      <w:proofErr w:type="spellStart"/>
      <w:r>
        <w:rPr>
          <w:rFonts w:ascii="Consolas" w:hAnsi="Consolas" w:cs="Consolas"/>
          <w:color w:val="313131"/>
          <w:sz w:val="18"/>
          <w:szCs w:val="18"/>
        </w:rPr>
        <w:t>classname</w:t>
      </w:r>
      <w:proofErr w:type="spellEnd"/>
      <w:r>
        <w:rPr>
          <w:rFonts w:ascii="Consolas" w:hAnsi="Consolas" w:cs="Consolas"/>
          <w:color w:val="313131"/>
          <w:sz w:val="18"/>
          <w:szCs w:val="18"/>
        </w:rPr>
        <w:t xml:space="preserve"> {</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Propertyname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PropertyType</w:t>
      </w:r>
      <w:proofErr w:type="spellEnd"/>
      <w:r>
        <w:rPr>
          <w:rFonts w:ascii="Consolas" w:hAnsi="Consolas" w:cs="Consolas"/>
          <w:color w:val="313131"/>
          <w:sz w:val="18"/>
          <w:szCs w:val="18"/>
        </w:rPr>
        <w:t xml:space="preserve"> = Value</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DB2AE1" w:rsidRDefault="00DB2AE1" w:rsidP="00DB2AE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Parameters</w:t>
      </w:r>
    </w:p>
    <w:p w:rsidR="00DB2AE1" w:rsidRDefault="00DB2AE1" w:rsidP="00DB2AE1">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Classname</w:t>
      </w:r>
      <w:proofErr w:type="spellEnd"/>
      <w:r>
        <w:rPr>
          <w:rFonts w:ascii="Verdana" w:hAnsi="Verdana"/>
          <w:color w:val="000000"/>
          <w:sz w:val="21"/>
          <w:szCs w:val="21"/>
        </w:rPr>
        <w:t> − This is the name to be given to the class.</w:t>
      </w:r>
    </w:p>
    <w:p w:rsidR="00DB2AE1" w:rsidRDefault="00DB2AE1" w:rsidP="00DB2AE1">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lastRenderedPageBreak/>
        <w:t>Propertyname</w:t>
      </w:r>
      <w:proofErr w:type="spellEnd"/>
      <w:r>
        <w:rPr>
          <w:rFonts w:ascii="Verdana" w:hAnsi="Verdana"/>
          <w:color w:val="000000"/>
          <w:sz w:val="21"/>
          <w:szCs w:val="21"/>
        </w:rPr>
        <w:t> − This is the name to be given to the property.</w:t>
      </w:r>
    </w:p>
    <w:p w:rsidR="00DB2AE1" w:rsidRDefault="00DB2AE1" w:rsidP="00DB2AE1">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PropertyType</w:t>
      </w:r>
      <w:proofErr w:type="spellEnd"/>
      <w:r>
        <w:rPr>
          <w:rFonts w:ascii="Verdana" w:hAnsi="Verdana"/>
          <w:color w:val="000000"/>
          <w:sz w:val="21"/>
          <w:szCs w:val="21"/>
        </w:rPr>
        <w:t xml:space="preserve"> − Since </w:t>
      </w:r>
      <w:proofErr w:type="spellStart"/>
      <w:r>
        <w:rPr>
          <w:rFonts w:ascii="Verdana" w:hAnsi="Verdana"/>
          <w:color w:val="000000"/>
          <w:sz w:val="21"/>
          <w:szCs w:val="21"/>
        </w:rPr>
        <w:t>TypeScript</w:t>
      </w:r>
      <w:proofErr w:type="spellEnd"/>
      <w:r>
        <w:rPr>
          <w:rFonts w:ascii="Verdana" w:hAnsi="Verdana"/>
          <w:color w:val="000000"/>
          <w:sz w:val="21"/>
          <w:szCs w:val="21"/>
        </w:rPr>
        <w:t xml:space="preserve"> is strongly typed, you need to give a type to the property.</w:t>
      </w:r>
    </w:p>
    <w:p w:rsidR="00DB2AE1" w:rsidRDefault="00DB2AE1" w:rsidP="00DB2AE1">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Value</w:t>
      </w:r>
      <w:r>
        <w:rPr>
          <w:rFonts w:ascii="Verdana" w:hAnsi="Verdana"/>
          <w:color w:val="000000"/>
          <w:sz w:val="21"/>
          <w:szCs w:val="21"/>
        </w:rPr>
        <w:t> − This is the value to be given to the property.</w:t>
      </w:r>
    </w:p>
    <w:p w:rsidR="00DB2AE1" w:rsidRDefault="00DB2AE1" w:rsidP="00DB2AE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appTitle</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'Welcome'</w:t>
      </w:r>
      <w:r>
        <w:rPr>
          <w:rStyle w:val="pun"/>
          <w:rFonts w:ascii="Consolas" w:hAnsi="Consolas" w:cs="Consolas"/>
          <w:color w:val="666600"/>
        </w:rPr>
        <w: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DB2AE1" w:rsidRDefault="00DB2AE1" w:rsidP="00DB2A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example, the following things need to be noted −</w:t>
      </w:r>
    </w:p>
    <w:p w:rsidR="00DB2AE1" w:rsidRDefault="00DB2AE1" w:rsidP="00DB2AE1">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We are defining a class called </w:t>
      </w:r>
      <w:proofErr w:type="spellStart"/>
      <w:r>
        <w:rPr>
          <w:rFonts w:ascii="Verdana" w:hAnsi="Verdana"/>
          <w:color w:val="000000"/>
          <w:sz w:val="21"/>
          <w:szCs w:val="21"/>
        </w:rPr>
        <w:t>AppComponent</w:t>
      </w:r>
      <w:proofErr w:type="spellEnd"/>
      <w:r>
        <w:rPr>
          <w:rFonts w:ascii="Verdana" w:hAnsi="Verdana"/>
          <w:color w:val="000000"/>
          <w:sz w:val="21"/>
          <w:szCs w:val="21"/>
        </w:rPr>
        <w:t>.</w:t>
      </w:r>
    </w:p>
    <w:p w:rsidR="00DB2AE1" w:rsidRDefault="00DB2AE1" w:rsidP="00DB2AE1">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export keyword is used so that the component can be used in other modules in the Angular JS application.</w:t>
      </w:r>
    </w:p>
    <w:p w:rsidR="00DB2AE1" w:rsidRDefault="00DB2AE1" w:rsidP="00DB2AE1">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appTitle</w:t>
      </w:r>
      <w:proofErr w:type="spellEnd"/>
      <w:r>
        <w:rPr>
          <w:rFonts w:ascii="Verdana" w:hAnsi="Verdana"/>
          <w:color w:val="000000"/>
          <w:sz w:val="21"/>
          <w:szCs w:val="21"/>
        </w:rPr>
        <w:t xml:space="preserve"> is the name of the property.</w:t>
      </w:r>
    </w:p>
    <w:p w:rsidR="00DB2AE1" w:rsidRDefault="00DB2AE1" w:rsidP="00DB2AE1">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property is given the type of string.</w:t>
      </w:r>
    </w:p>
    <w:p w:rsidR="00DB2AE1" w:rsidRDefault="00DB2AE1" w:rsidP="00DB2AE1">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property is given a value of ‘Welcome’.</w:t>
      </w:r>
    </w:p>
    <w:p w:rsidR="00DB2AE1" w:rsidRDefault="00DB2AE1" w:rsidP="00DB2A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Template</w:t>
      </w:r>
    </w:p>
    <w:p w:rsidR="00DB2AE1" w:rsidRDefault="00DB2AE1" w:rsidP="00DB2A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the view which needs to be rendered in the application.</w:t>
      </w:r>
    </w:p>
    <w:p w:rsidR="00DB2AE1" w:rsidRDefault="00DB2AE1" w:rsidP="00DB2AE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Template: '</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&lt;HTML code&gt;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class properties</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DB2AE1" w:rsidRDefault="00DB2AE1" w:rsidP="00DB2AE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Parameters</w:t>
      </w:r>
    </w:p>
    <w:p w:rsidR="00DB2AE1" w:rsidRDefault="00DB2AE1" w:rsidP="00DB2AE1">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HTML Code</w:t>
      </w:r>
      <w:r>
        <w:rPr>
          <w:rFonts w:ascii="Verdana" w:hAnsi="Verdana"/>
          <w:color w:val="000000"/>
          <w:sz w:val="21"/>
          <w:szCs w:val="21"/>
        </w:rPr>
        <w:t> − This is the HTML code which needs to be rendered in the application.</w:t>
      </w:r>
    </w:p>
    <w:p w:rsidR="00DB2AE1" w:rsidRDefault="00DB2AE1" w:rsidP="00DB2AE1">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 properties</w:t>
      </w:r>
      <w:r>
        <w:rPr>
          <w:rFonts w:ascii="Verdana" w:hAnsi="Verdana"/>
          <w:color w:val="000000"/>
          <w:sz w:val="21"/>
          <w:szCs w:val="21"/>
        </w:rPr>
        <w:t> − These are the properties of the class which can be referenced in the template.</w:t>
      </w:r>
    </w:p>
    <w:p w:rsidR="00DB2AE1" w:rsidRDefault="00DB2AE1" w:rsidP="00DB2AE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kwd"/>
          <w:rFonts w:ascii="Consolas" w:hAnsi="Consolas" w:cs="Consolas"/>
          <w:color w:val="000088"/>
        </w:rPr>
        <w:t>template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 xml:space="preserve">   &lt;div&gt;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 xml:space="preserve">      &lt;h1&gt;{{</w:t>
      </w:r>
      <w:proofErr w:type="spellStart"/>
      <w:r>
        <w:rPr>
          <w:rStyle w:val="str"/>
          <w:rFonts w:ascii="Consolas" w:hAnsi="Consolas" w:cs="Consolas"/>
          <w:color w:val="008800"/>
        </w:rPr>
        <w:t>appTitle</w:t>
      </w:r>
      <w:proofErr w:type="spellEnd"/>
      <w:r>
        <w:rPr>
          <w:rStyle w:val="str"/>
          <w:rFonts w:ascii="Consolas" w:hAnsi="Consolas" w:cs="Consolas"/>
          <w:color w:val="008800"/>
        </w:rPr>
        <w:t>}}&lt;/h1&gt;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lastRenderedPageBreak/>
        <w:t xml:space="preserve">      &lt;div&gt;To Tutorials Point&lt;/div&gt;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 xml:space="preserve">   &lt;/div&gt;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str"/>
          <w:rFonts w:ascii="Consolas" w:hAnsi="Consolas" w:cs="Consolas"/>
          <w:color w:val="008800"/>
        </w:rPr>
        <w:t>'</w:t>
      </w:r>
    </w:p>
    <w:p w:rsidR="00DB2AE1" w:rsidRDefault="00DB2AE1" w:rsidP="00DB2A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example, the following things need to be noted −</w:t>
      </w:r>
    </w:p>
    <w:p w:rsidR="00DB2AE1" w:rsidRDefault="00DB2AE1" w:rsidP="00DB2AE1">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defining the HTML code which will be rendered in our application</w:t>
      </w:r>
    </w:p>
    <w:p w:rsidR="00DB2AE1" w:rsidRDefault="00DB2AE1" w:rsidP="00DB2AE1">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We are also referencing the </w:t>
      </w:r>
      <w:proofErr w:type="spellStart"/>
      <w:r>
        <w:rPr>
          <w:rFonts w:ascii="Verdana" w:hAnsi="Verdana"/>
          <w:color w:val="000000"/>
          <w:sz w:val="21"/>
          <w:szCs w:val="21"/>
        </w:rPr>
        <w:t>appTitle</w:t>
      </w:r>
      <w:proofErr w:type="spellEnd"/>
      <w:r>
        <w:rPr>
          <w:rFonts w:ascii="Verdana" w:hAnsi="Verdana"/>
          <w:color w:val="000000"/>
          <w:sz w:val="21"/>
          <w:szCs w:val="21"/>
        </w:rPr>
        <w:t xml:space="preserve"> property from our class.</w:t>
      </w:r>
    </w:p>
    <w:p w:rsidR="00DB2AE1" w:rsidRDefault="00DB2AE1" w:rsidP="00DB2A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Metadata</w:t>
      </w:r>
    </w:p>
    <w:p w:rsidR="00DB2AE1" w:rsidRDefault="00DB2AE1" w:rsidP="00DB2A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used to decorate Angular JS class with additional information.</w:t>
      </w:r>
    </w:p>
    <w:p w:rsidR="00DB2AE1" w:rsidRDefault="00DB2AE1" w:rsidP="00DB2A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take a look at the completed code with our class, template, and metadata.</w:t>
      </w:r>
    </w:p>
    <w:p w:rsidR="00DB2AE1" w:rsidRDefault="00DB2AE1" w:rsidP="00DB2AE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'@angular/core'</w:t>
      </w:r>
      <w:r>
        <w:rPr>
          <w:rStyle w:val="pun"/>
          <w:rFonts w:ascii="Consolas" w:hAnsi="Consolas" w:cs="Consolas"/>
          <w:color w:val="666600"/>
        </w:rPr>
        <w: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lit"/>
          <w:rFonts w:ascii="Consolas" w:hAnsi="Consolas" w:cs="Consolas"/>
          <w:color w:val="006666"/>
        </w:rPr>
        <w:t>@Component</w:t>
      </w:r>
      <w:r>
        <w:rPr>
          <w:rStyle w:val="pln"/>
          <w:rFonts w:ascii="Consolas" w:hAnsi="Consolas" w:cs="Consolas"/>
          <w:color w:val="313131"/>
        </w:rPr>
        <w:t xml:space="preserve"> </w:t>
      </w:r>
      <w:r>
        <w:rPr>
          <w:rStyle w:val="pun"/>
          <w:rFonts w:ascii="Consolas" w:hAnsi="Consolas" w:cs="Consolas"/>
          <w:color w:val="666600"/>
        </w:rPr>
        <w: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selector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'my-app'</w:t>
      </w:r>
      <w:r>
        <w:rPr>
          <w:rStyle w:val="pun"/>
          <w:rFonts w:ascii="Consolas" w:hAnsi="Consolas" w:cs="Consolas"/>
          <w:color w:val="666600"/>
        </w:rPr>
        <w: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pln"/>
          <w:rFonts w:ascii="Consolas" w:hAnsi="Consolas" w:cs="Consolas"/>
          <w:color w:val="313131"/>
        </w:rPr>
        <w:t xml:space="preserve">   </w:t>
      </w:r>
      <w:r>
        <w:rPr>
          <w:rStyle w:val="kwd"/>
          <w:rFonts w:ascii="Consolas" w:hAnsi="Consolas" w:cs="Consolas"/>
          <w:color w:val="000088"/>
        </w:rPr>
        <w:t>template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&lt;div&gt;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 xml:space="preserve">      &lt;h1&gt;{{</w:t>
      </w:r>
      <w:proofErr w:type="spellStart"/>
      <w:r>
        <w:rPr>
          <w:rStyle w:val="str"/>
          <w:rFonts w:ascii="Consolas" w:hAnsi="Consolas" w:cs="Consolas"/>
          <w:color w:val="008800"/>
        </w:rPr>
        <w:t>appTitle</w:t>
      </w:r>
      <w:proofErr w:type="spellEnd"/>
      <w:r>
        <w:rPr>
          <w:rStyle w:val="str"/>
          <w:rFonts w:ascii="Consolas" w:hAnsi="Consolas" w:cs="Consolas"/>
          <w:color w:val="008800"/>
        </w:rPr>
        <w:t>}}&lt;/h1&gt;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 xml:space="preserve">      &lt;div&gt;To Tutorials Point&lt;/div&gt;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 xml:space="preserve">   &lt;/div&gt; `</w:t>
      </w:r>
      <w:r>
        <w:rPr>
          <w:rStyle w:val="pun"/>
          <w:rFonts w:ascii="Consolas" w:hAnsi="Consolas" w:cs="Consolas"/>
          <w:color w:val="666600"/>
        </w:rPr>
        <w: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appTitle</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'Welcome'</w:t>
      </w:r>
      <w:r>
        <w:rPr>
          <w:rStyle w:val="pun"/>
          <w:rFonts w:ascii="Consolas" w:hAnsi="Consolas" w:cs="Consolas"/>
          <w:color w:val="666600"/>
        </w:rPr>
        <w:t>;</w:t>
      </w:r>
    </w:p>
    <w:p w:rsidR="00DB2AE1" w:rsidRDefault="00DB2AE1" w:rsidP="00DB2A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DB2AE1" w:rsidRDefault="00DB2AE1" w:rsidP="00DB2A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example, the following things need to be noted −</w:t>
      </w:r>
    </w:p>
    <w:p w:rsidR="00DB2AE1" w:rsidRDefault="00DB2AE1" w:rsidP="00DB2AE1">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using the import keyword to import the ‘Component’ decorator from the angular/core module.</w:t>
      </w:r>
    </w:p>
    <w:p w:rsidR="00DB2AE1" w:rsidRDefault="00DB2AE1" w:rsidP="00DB2AE1">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then using the decorator to define a component.</w:t>
      </w:r>
    </w:p>
    <w:p w:rsidR="00DB2AE1" w:rsidRDefault="00DB2AE1" w:rsidP="00DB2AE1">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component has a selector called ‘my-app’. This is nothing but our custom html tag which can be used in our main html page.</w:t>
      </w:r>
    </w:p>
    <w:p w:rsidR="00DB2AE1" w:rsidRDefault="00DB2AE1" w:rsidP="00DB2A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let’s go to our index.html file in our code.</w:t>
      </w:r>
    </w:p>
    <w:p w:rsidR="00DB2AE1" w:rsidRDefault="00DB2AE1" w:rsidP="00DB2AE1">
      <w:pPr>
        <w:rPr>
          <w:rFonts w:ascii="Times New Roman" w:hAnsi="Times New Roman"/>
        </w:rPr>
      </w:pPr>
      <w:r>
        <w:rPr>
          <w:noProof/>
          <w:lang w:eastAsia="en-IN"/>
        </w:rPr>
        <w:drawing>
          <wp:inline distT="0" distB="0" distL="0" distR="0">
            <wp:extent cx="5715000" cy="3057525"/>
            <wp:effectExtent l="19050" t="0" r="0" b="0"/>
            <wp:docPr id="10" name="Picture 10" descr="Dem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mo App"/>
                    <pic:cNvPicPr>
                      <a:picLocks noChangeAspect="1" noChangeArrowheads="1"/>
                    </pic:cNvPicPr>
                  </pic:nvPicPr>
                  <pic:blipFill>
                    <a:blip r:embed="rId10"/>
                    <a:srcRect/>
                    <a:stretch>
                      <a:fillRect/>
                    </a:stretch>
                  </pic:blipFill>
                  <pic:spPr bwMode="auto">
                    <a:xfrm>
                      <a:off x="0" y="0"/>
                      <a:ext cx="5715000" cy="3057525"/>
                    </a:xfrm>
                    <a:prstGeom prst="rect">
                      <a:avLst/>
                    </a:prstGeom>
                    <a:noFill/>
                    <a:ln w="9525">
                      <a:noFill/>
                      <a:miter lim="800000"/>
                      <a:headEnd/>
                      <a:tailEnd/>
                    </a:ln>
                  </pic:spPr>
                </pic:pic>
              </a:graphicData>
            </a:graphic>
          </wp:inline>
        </w:drawing>
      </w:r>
    </w:p>
    <w:p w:rsidR="00DB2AE1" w:rsidRDefault="00DB2AE1" w:rsidP="00DB2AE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make sure that the body tag now contains a reference to our custom tag in the component. Thus in the above case, we need to make sure that the body tag contains the following code −</w:t>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In the chapter on Components, we have already seen an example of the following template.</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lang w:eastAsia="en-IN"/>
        </w:rPr>
      </w:pPr>
      <w:r w:rsidRPr="00DB2AE1">
        <w:rPr>
          <w:rFonts w:ascii="Consolas" w:eastAsia="Times New Roman" w:hAnsi="Consolas" w:cs="Consolas"/>
          <w:color w:val="000088"/>
          <w:sz w:val="20"/>
          <w:szCs w:val="20"/>
          <w:lang w:eastAsia="en-IN"/>
        </w:rPr>
        <w:t>template</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8800"/>
          <w:sz w:val="20"/>
          <w:szCs w:val="20"/>
          <w:lang w:eastAsia="en-IN"/>
        </w:rPr>
        <w:t>'</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lang w:eastAsia="en-IN"/>
        </w:rPr>
      </w:pPr>
      <w:r w:rsidRPr="00DB2AE1">
        <w:rPr>
          <w:rFonts w:ascii="Consolas" w:eastAsia="Times New Roman" w:hAnsi="Consolas" w:cs="Consolas"/>
          <w:color w:val="008800"/>
          <w:sz w:val="20"/>
          <w:szCs w:val="20"/>
          <w:lang w:eastAsia="en-IN"/>
        </w:rPr>
        <w:t xml:space="preserve">   &lt;div&gt;</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lang w:eastAsia="en-IN"/>
        </w:rPr>
      </w:pPr>
      <w:r w:rsidRPr="00DB2AE1">
        <w:rPr>
          <w:rFonts w:ascii="Consolas" w:eastAsia="Times New Roman" w:hAnsi="Consolas" w:cs="Consolas"/>
          <w:color w:val="008800"/>
          <w:sz w:val="20"/>
          <w:szCs w:val="20"/>
          <w:lang w:eastAsia="en-IN"/>
        </w:rPr>
        <w:t xml:space="preserve">      &lt;h1&gt;{{</w:t>
      </w:r>
      <w:proofErr w:type="spellStart"/>
      <w:r w:rsidRPr="00DB2AE1">
        <w:rPr>
          <w:rFonts w:ascii="Consolas" w:eastAsia="Times New Roman" w:hAnsi="Consolas" w:cs="Consolas"/>
          <w:color w:val="008800"/>
          <w:sz w:val="20"/>
          <w:szCs w:val="20"/>
          <w:lang w:eastAsia="en-IN"/>
        </w:rPr>
        <w:t>appTitle</w:t>
      </w:r>
      <w:proofErr w:type="spellEnd"/>
      <w:r w:rsidRPr="00DB2AE1">
        <w:rPr>
          <w:rFonts w:ascii="Consolas" w:eastAsia="Times New Roman" w:hAnsi="Consolas" w:cs="Consolas"/>
          <w:color w:val="008800"/>
          <w:sz w:val="20"/>
          <w:szCs w:val="20"/>
          <w:lang w:eastAsia="en-IN"/>
        </w:rPr>
        <w:t>}}&lt;/h1&gt;</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lang w:eastAsia="en-IN"/>
        </w:rPr>
      </w:pPr>
      <w:r w:rsidRPr="00DB2AE1">
        <w:rPr>
          <w:rFonts w:ascii="Consolas" w:eastAsia="Times New Roman" w:hAnsi="Consolas" w:cs="Consolas"/>
          <w:color w:val="008800"/>
          <w:sz w:val="20"/>
          <w:szCs w:val="20"/>
          <w:lang w:eastAsia="en-IN"/>
        </w:rPr>
        <w:t xml:space="preserve">      &lt;div&gt;To Tutorials Point&lt;/div&gt;</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lang w:eastAsia="en-IN"/>
        </w:rPr>
      </w:pPr>
      <w:r w:rsidRPr="00DB2AE1">
        <w:rPr>
          <w:rFonts w:ascii="Consolas" w:eastAsia="Times New Roman" w:hAnsi="Consolas" w:cs="Consolas"/>
          <w:color w:val="008800"/>
          <w:sz w:val="20"/>
          <w:szCs w:val="20"/>
          <w:lang w:eastAsia="en-IN"/>
        </w:rPr>
        <w:t xml:space="preserve">   &lt;/div&gt;</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8800"/>
          <w:sz w:val="20"/>
          <w:szCs w:val="20"/>
          <w:lang w:eastAsia="en-IN"/>
        </w:rPr>
        <w:t>'</w:t>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This is known as an </w:t>
      </w:r>
      <w:r w:rsidRPr="00DB2AE1">
        <w:rPr>
          <w:rFonts w:ascii="Verdana" w:eastAsia="Times New Roman" w:hAnsi="Verdana" w:cs="Times New Roman"/>
          <w:b/>
          <w:bCs/>
          <w:color w:val="000000"/>
          <w:sz w:val="24"/>
          <w:szCs w:val="24"/>
          <w:lang w:eastAsia="en-IN"/>
        </w:rPr>
        <w:t>inline template</w:t>
      </w:r>
      <w:r w:rsidRPr="00DB2AE1">
        <w:rPr>
          <w:rFonts w:ascii="Verdana" w:eastAsia="Times New Roman" w:hAnsi="Verdana" w:cs="Times New Roman"/>
          <w:color w:val="000000"/>
          <w:sz w:val="24"/>
          <w:szCs w:val="24"/>
          <w:lang w:eastAsia="en-IN"/>
        </w:rPr>
        <w:t xml:space="preserve">. There are other ways to define a template and that can be done via the </w:t>
      </w:r>
      <w:proofErr w:type="spellStart"/>
      <w:r w:rsidRPr="00DB2AE1">
        <w:rPr>
          <w:rFonts w:ascii="Verdana" w:eastAsia="Times New Roman" w:hAnsi="Verdana" w:cs="Times New Roman"/>
          <w:color w:val="000000"/>
          <w:sz w:val="24"/>
          <w:szCs w:val="24"/>
          <w:lang w:eastAsia="en-IN"/>
        </w:rPr>
        <w:t>templateURL</w:t>
      </w:r>
      <w:proofErr w:type="spellEnd"/>
      <w:r w:rsidRPr="00DB2AE1">
        <w:rPr>
          <w:rFonts w:ascii="Verdana" w:eastAsia="Times New Roman" w:hAnsi="Verdana" w:cs="Times New Roman"/>
          <w:color w:val="000000"/>
          <w:sz w:val="24"/>
          <w:szCs w:val="24"/>
          <w:lang w:eastAsia="en-IN"/>
        </w:rPr>
        <w:t xml:space="preserve"> command. The simplest way to use this in the component is as follows.</w:t>
      </w:r>
    </w:p>
    <w:p w:rsidR="00DB2AE1" w:rsidRPr="00DB2AE1" w:rsidRDefault="00DB2AE1" w:rsidP="00DB2AE1">
      <w:pPr>
        <w:spacing w:before="48" w:after="48" w:line="360" w:lineRule="atLeast"/>
        <w:ind w:right="48"/>
        <w:outlineLvl w:val="1"/>
        <w:rPr>
          <w:rFonts w:ascii="Verdana" w:eastAsia="Times New Roman" w:hAnsi="Verdana" w:cs="Times New Roman"/>
          <w:color w:val="121214"/>
          <w:spacing w:val="-15"/>
          <w:sz w:val="41"/>
          <w:szCs w:val="41"/>
          <w:lang w:eastAsia="en-IN"/>
        </w:rPr>
      </w:pPr>
      <w:r w:rsidRPr="00DB2AE1">
        <w:rPr>
          <w:rFonts w:ascii="Verdana" w:eastAsia="Times New Roman" w:hAnsi="Verdana" w:cs="Times New Roman"/>
          <w:color w:val="121214"/>
          <w:spacing w:val="-15"/>
          <w:sz w:val="41"/>
          <w:szCs w:val="41"/>
          <w:lang w:eastAsia="en-IN"/>
        </w:rPr>
        <w:t>Syntax</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proofErr w:type="spellStart"/>
      <w:r w:rsidRPr="00DB2AE1">
        <w:rPr>
          <w:rFonts w:ascii="Consolas" w:eastAsia="Times New Roman" w:hAnsi="Consolas" w:cs="Consolas"/>
          <w:color w:val="313131"/>
          <w:sz w:val="18"/>
          <w:szCs w:val="18"/>
          <w:lang w:eastAsia="en-IN"/>
        </w:rPr>
        <w:t>templateURL</w:t>
      </w:r>
      <w:proofErr w:type="spellEnd"/>
      <w:r w:rsidRPr="00DB2AE1">
        <w:rPr>
          <w:rFonts w:ascii="Consolas" w:eastAsia="Times New Roman" w:hAnsi="Consolas" w:cs="Consolas"/>
          <w:color w:val="313131"/>
          <w:sz w:val="18"/>
          <w:szCs w:val="18"/>
          <w:lang w:eastAsia="en-IN"/>
        </w:rPr>
        <w:t>:</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DB2AE1">
        <w:rPr>
          <w:rFonts w:ascii="Consolas" w:eastAsia="Times New Roman" w:hAnsi="Consolas" w:cs="Consolas"/>
          <w:color w:val="313131"/>
          <w:sz w:val="18"/>
          <w:szCs w:val="18"/>
          <w:lang w:eastAsia="en-IN"/>
        </w:rPr>
        <w:t>viewname.component.html</w:t>
      </w:r>
    </w:p>
    <w:p w:rsidR="00DB2AE1" w:rsidRPr="00DB2AE1" w:rsidRDefault="00DB2AE1" w:rsidP="00DB2AE1">
      <w:pPr>
        <w:spacing w:before="48" w:after="48" w:line="360" w:lineRule="atLeast"/>
        <w:ind w:right="48"/>
        <w:outlineLvl w:val="1"/>
        <w:rPr>
          <w:rFonts w:ascii="Verdana" w:eastAsia="Times New Roman" w:hAnsi="Verdana" w:cs="Times New Roman"/>
          <w:color w:val="121214"/>
          <w:spacing w:val="-15"/>
          <w:sz w:val="41"/>
          <w:szCs w:val="41"/>
          <w:lang w:eastAsia="en-IN"/>
        </w:rPr>
      </w:pPr>
      <w:r w:rsidRPr="00DB2AE1">
        <w:rPr>
          <w:rFonts w:ascii="Verdana" w:eastAsia="Times New Roman" w:hAnsi="Verdana" w:cs="Times New Roman"/>
          <w:color w:val="121214"/>
          <w:spacing w:val="-15"/>
          <w:sz w:val="41"/>
          <w:szCs w:val="41"/>
          <w:lang w:eastAsia="en-IN"/>
        </w:rPr>
        <w:lastRenderedPageBreak/>
        <w:t>Parameters</w:t>
      </w:r>
    </w:p>
    <w:p w:rsidR="00DB2AE1" w:rsidRPr="00DB2AE1" w:rsidRDefault="00DB2AE1" w:rsidP="00DB2AE1">
      <w:pPr>
        <w:numPr>
          <w:ilvl w:val="0"/>
          <w:numId w:val="13"/>
        </w:numPr>
        <w:spacing w:after="144" w:line="360" w:lineRule="atLeast"/>
        <w:ind w:left="768" w:right="48"/>
        <w:jc w:val="both"/>
        <w:rPr>
          <w:rFonts w:ascii="Verdana" w:eastAsia="Times New Roman" w:hAnsi="Verdana" w:cs="Times New Roman"/>
          <w:color w:val="000000"/>
          <w:sz w:val="21"/>
          <w:szCs w:val="21"/>
          <w:lang w:eastAsia="en-IN"/>
        </w:rPr>
      </w:pPr>
      <w:proofErr w:type="spellStart"/>
      <w:r w:rsidRPr="00DB2AE1">
        <w:rPr>
          <w:rFonts w:ascii="Verdana" w:eastAsia="Times New Roman" w:hAnsi="Verdana" w:cs="Times New Roman"/>
          <w:b/>
          <w:bCs/>
          <w:color w:val="000000"/>
          <w:sz w:val="21"/>
          <w:szCs w:val="21"/>
          <w:lang w:eastAsia="en-IN"/>
        </w:rPr>
        <w:t>viewname</w:t>
      </w:r>
      <w:proofErr w:type="spellEnd"/>
      <w:r w:rsidRPr="00DB2AE1">
        <w:rPr>
          <w:rFonts w:ascii="Verdana" w:eastAsia="Times New Roman" w:hAnsi="Verdana" w:cs="Times New Roman"/>
          <w:color w:val="000000"/>
          <w:sz w:val="21"/>
          <w:szCs w:val="21"/>
          <w:lang w:eastAsia="en-IN"/>
        </w:rPr>
        <w:t> − This is the name of the app component module.</w:t>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 xml:space="preserve">After the </w:t>
      </w:r>
      <w:proofErr w:type="spellStart"/>
      <w:r w:rsidRPr="00DB2AE1">
        <w:rPr>
          <w:rFonts w:ascii="Verdana" w:eastAsia="Times New Roman" w:hAnsi="Verdana" w:cs="Times New Roman"/>
          <w:color w:val="000000"/>
          <w:sz w:val="24"/>
          <w:szCs w:val="24"/>
          <w:lang w:eastAsia="en-IN"/>
        </w:rPr>
        <w:t>viewname</w:t>
      </w:r>
      <w:proofErr w:type="spellEnd"/>
      <w:r w:rsidRPr="00DB2AE1">
        <w:rPr>
          <w:rFonts w:ascii="Verdana" w:eastAsia="Times New Roman" w:hAnsi="Verdana" w:cs="Times New Roman"/>
          <w:color w:val="000000"/>
          <w:sz w:val="24"/>
          <w:szCs w:val="24"/>
          <w:lang w:eastAsia="en-IN"/>
        </w:rPr>
        <w:t>, the component needs to be added to the file name.</w:t>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Following are the steps to define an inline template.</w:t>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b/>
          <w:bCs/>
          <w:color w:val="000000"/>
          <w:sz w:val="24"/>
          <w:szCs w:val="24"/>
          <w:lang w:eastAsia="en-IN"/>
        </w:rPr>
        <w:t>Step 1</w:t>
      </w:r>
      <w:r w:rsidRPr="00DB2AE1">
        <w:rPr>
          <w:rFonts w:ascii="Verdana" w:eastAsia="Times New Roman" w:hAnsi="Verdana" w:cs="Times New Roman"/>
          <w:color w:val="000000"/>
          <w:sz w:val="24"/>
          <w:szCs w:val="24"/>
          <w:lang w:eastAsia="en-IN"/>
        </w:rPr>
        <w:t> − Create a file called app.component.html. This will contain the html code for the view.</w:t>
      </w:r>
    </w:p>
    <w:p w:rsidR="00DB2AE1" w:rsidRPr="00DB2AE1" w:rsidRDefault="00DB2AE1" w:rsidP="00DB2AE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143375" cy="5895975"/>
            <wp:effectExtent l="19050" t="0" r="9525" b="0"/>
            <wp:docPr id="13" name="Picture 13" descr="App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 Component"/>
                    <pic:cNvPicPr>
                      <a:picLocks noChangeAspect="1" noChangeArrowheads="1"/>
                    </pic:cNvPicPr>
                  </pic:nvPicPr>
                  <pic:blipFill>
                    <a:blip r:embed="rId11"/>
                    <a:srcRect/>
                    <a:stretch>
                      <a:fillRect/>
                    </a:stretch>
                  </pic:blipFill>
                  <pic:spPr bwMode="auto">
                    <a:xfrm>
                      <a:off x="0" y="0"/>
                      <a:ext cx="4143375" cy="5895975"/>
                    </a:xfrm>
                    <a:prstGeom prst="rect">
                      <a:avLst/>
                    </a:prstGeom>
                    <a:noFill/>
                    <a:ln w="9525">
                      <a:noFill/>
                      <a:miter lim="800000"/>
                      <a:headEnd/>
                      <a:tailEnd/>
                    </a:ln>
                  </pic:spPr>
                </pic:pic>
              </a:graphicData>
            </a:graphic>
          </wp:inline>
        </w:drawing>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b/>
          <w:bCs/>
          <w:color w:val="000000"/>
          <w:sz w:val="24"/>
          <w:szCs w:val="24"/>
          <w:lang w:eastAsia="en-IN"/>
        </w:rPr>
        <w:t>Step 2</w:t>
      </w:r>
      <w:r w:rsidRPr="00DB2AE1">
        <w:rPr>
          <w:rFonts w:ascii="Verdana" w:eastAsia="Times New Roman" w:hAnsi="Verdana" w:cs="Times New Roman"/>
          <w:color w:val="000000"/>
          <w:sz w:val="24"/>
          <w:szCs w:val="24"/>
          <w:lang w:eastAsia="en-IN"/>
        </w:rPr>
        <w:t> − Add the following code in the above created file.</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n-IN"/>
        </w:rPr>
      </w:pPr>
      <w:r w:rsidRPr="00DB2AE1">
        <w:rPr>
          <w:rFonts w:ascii="Consolas" w:eastAsia="Times New Roman" w:hAnsi="Consolas" w:cs="Consolas"/>
          <w:color w:val="313131"/>
          <w:sz w:val="18"/>
          <w:szCs w:val="18"/>
          <w:lang w:eastAsia="en-IN"/>
        </w:rPr>
        <w:t>&lt;div&gt;{{</w:t>
      </w:r>
      <w:proofErr w:type="spellStart"/>
      <w:r w:rsidRPr="00DB2AE1">
        <w:rPr>
          <w:rFonts w:ascii="Consolas" w:eastAsia="Times New Roman" w:hAnsi="Consolas" w:cs="Consolas"/>
          <w:color w:val="313131"/>
          <w:sz w:val="18"/>
          <w:szCs w:val="18"/>
          <w:lang w:eastAsia="en-IN"/>
        </w:rPr>
        <w:t>appTitle</w:t>
      </w:r>
      <w:proofErr w:type="spellEnd"/>
      <w:r w:rsidRPr="00DB2AE1">
        <w:rPr>
          <w:rFonts w:ascii="Consolas" w:eastAsia="Times New Roman" w:hAnsi="Consolas" w:cs="Consolas"/>
          <w:color w:val="313131"/>
          <w:sz w:val="18"/>
          <w:szCs w:val="18"/>
          <w:lang w:eastAsia="en-IN"/>
        </w:rPr>
        <w:t xml:space="preserve">}} </w:t>
      </w:r>
      <w:proofErr w:type="spellStart"/>
      <w:r w:rsidRPr="00DB2AE1">
        <w:rPr>
          <w:rFonts w:ascii="Consolas" w:eastAsia="Times New Roman" w:hAnsi="Consolas" w:cs="Consolas"/>
          <w:color w:val="313131"/>
          <w:sz w:val="18"/>
          <w:szCs w:val="18"/>
          <w:lang w:eastAsia="en-IN"/>
        </w:rPr>
        <w:t>Tutorialspoint</w:t>
      </w:r>
      <w:proofErr w:type="spellEnd"/>
      <w:r w:rsidRPr="00DB2AE1">
        <w:rPr>
          <w:rFonts w:ascii="Consolas" w:eastAsia="Times New Roman" w:hAnsi="Consolas" w:cs="Consolas"/>
          <w:color w:val="313131"/>
          <w:sz w:val="18"/>
          <w:szCs w:val="18"/>
          <w:lang w:eastAsia="en-IN"/>
        </w:rPr>
        <w:t xml:space="preserve"> &lt;/div&gt;</w:t>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 xml:space="preserve">This defines a simple div tag and references the </w:t>
      </w:r>
      <w:proofErr w:type="spellStart"/>
      <w:r w:rsidRPr="00DB2AE1">
        <w:rPr>
          <w:rFonts w:ascii="Verdana" w:eastAsia="Times New Roman" w:hAnsi="Verdana" w:cs="Times New Roman"/>
          <w:color w:val="000000"/>
          <w:sz w:val="24"/>
          <w:szCs w:val="24"/>
          <w:lang w:eastAsia="en-IN"/>
        </w:rPr>
        <w:t>appTitle</w:t>
      </w:r>
      <w:proofErr w:type="spellEnd"/>
      <w:r w:rsidRPr="00DB2AE1">
        <w:rPr>
          <w:rFonts w:ascii="Verdana" w:eastAsia="Times New Roman" w:hAnsi="Verdana" w:cs="Times New Roman"/>
          <w:color w:val="000000"/>
          <w:sz w:val="24"/>
          <w:szCs w:val="24"/>
          <w:lang w:eastAsia="en-IN"/>
        </w:rPr>
        <w:t xml:space="preserve"> property from the </w:t>
      </w:r>
      <w:proofErr w:type="spellStart"/>
      <w:r w:rsidRPr="00DB2AE1">
        <w:rPr>
          <w:rFonts w:ascii="Verdana" w:eastAsia="Times New Roman" w:hAnsi="Verdana" w:cs="Times New Roman"/>
          <w:color w:val="000000"/>
          <w:sz w:val="24"/>
          <w:szCs w:val="24"/>
          <w:lang w:eastAsia="en-IN"/>
        </w:rPr>
        <w:t>app.component</w:t>
      </w:r>
      <w:proofErr w:type="spellEnd"/>
      <w:r w:rsidRPr="00DB2AE1">
        <w:rPr>
          <w:rFonts w:ascii="Verdana" w:eastAsia="Times New Roman" w:hAnsi="Verdana" w:cs="Times New Roman"/>
          <w:color w:val="000000"/>
          <w:sz w:val="24"/>
          <w:szCs w:val="24"/>
          <w:lang w:eastAsia="en-IN"/>
        </w:rPr>
        <w:t xml:space="preserve"> class.</w:t>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b/>
          <w:bCs/>
          <w:color w:val="000000"/>
          <w:sz w:val="24"/>
          <w:szCs w:val="24"/>
          <w:lang w:eastAsia="en-IN"/>
        </w:rPr>
        <w:lastRenderedPageBreak/>
        <w:t>Step 3</w:t>
      </w:r>
      <w:r w:rsidRPr="00DB2AE1">
        <w:rPr>
          <w:rFonts w:ascii="Verdana" w:eastAsia="Times New Roman" w:hAnsi="Verdana" w:cs="Times New Roman"/>
          <w:color w:val="000000"/>
          <w:sz w:val="24"/>
          <w:szCs w:val="24"/>
          <w:lang w:eastAsia="en-IN"/>
        </w:rPr>
        <w:t xml:space="preserve"> − In the </w:t>
      </w:r>
      <w:proofErr w:type="spellStart"/>
      <w:r w:rsidRPr="00DB2AE1">
        <w:rPr>
          <w:rFonts w:ascii="Verdana" w:eastAsia="Times New Roman" w:hAnsi="Verdana" w:cs="Times New Roman"/>
          <w:color w:val="000000"/>
          <w:sz w:val="24"/>
          <w:szCs w:val="24"/>
          <w:lang w:eastAsia="en-IN"/>
        </w:rPr>
        <w:t>app.component.ts</w:t>
      </w:r>
      <w:proofErr w:type="spellEnd"/>
      <w:r w:rsidRPr="00DB2AE1">
        <w:rPr>
          <w:rFonts w:ascii="Verdana" w:eastAsia="Times New Roman" w:hAnsi="Verdana" w:cs="Times New Roman"/>
          <w:color w:val="000000"/>
          <w:sz w:val="24"/>
          <w:szCs w:val="24"/>
          <w:lang w:eastAsia="en-IN"/>
        </w:rPr>
        <w:t xml:space="preserve"> file, add the following code.</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0088"/>
          <w:sz w:val="20"/>
          <w:szCs w:val="20"/>
          <w:lang w:eastAsia="en-IN"/>
        </w:rPr>
        <w:t>import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7F0055"/>
          <w:sz w:val="20"/>
          <w:szCs w:val="20"/>
          <w:lang w:eastAsia="en-IN"/>
        </w:rPr>
        <w:t>Component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0088"/>
          <w:sz w:val="20"/>
          <w:szCs w:val="20"/>
          <w:lang w:eastAsia="en-IN"/>
        </w:rPr>
        <w:t>from</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8800"/>
          <w:sz w:val="20"/>
          <w:szCs w:val="20"/>
          <w:lang w:eastAsia="en-IN"/>
        </w:rPr>
        <w:t>'@angular/core'</w:t>
      </w:r>
      <w:r w:rsidRPr="00DB2AE1">
        <w:rPr>
          <w:rFonts w:ascii="Consolas" w:eastAsia="Times New Roman" w:hAnsi="Consolas" w:cs="Consolas"/>
          <w:color w:val="666600"/>
          <w:sz w:val="20"/>
          <w:szCs w:val="20"/>
          <w:lang w:eastAsia="en-IN"/>
        </w:rPr>
        <w:t>;</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6666"/>
          <w:sz w:val="20"/>
          <w:szCs w:val="20"/>
          <w:lang w:eastAsia="en-IN"/>
        </w:rPr>
        <w:t>@Component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313131"/>
          <w:sz w:val="20"/>
          <w:szCs w:val="20"/>
          <w:lang w:eastAsia="en-IN"/>
        </w:rPr>
        <w:t xml:space="preserve">   selector</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8800"/>
          <w:sz w:val="20"/>
          <w:szCs w:val="20"/>
          <w:lang w:eastAsia="en-IN"/>
        </w:rPr>
        <w:t>'my-app'</w:t>
      </w:r>
      <w:r w:rsidRPr="00DB2AE1">
        <w:rPr>
          <w:rFonts w:ascii="Consolas" w:eastAsia="Times New Roman" w:hAnsi="Consolas" w:cs="Consolas"/>
          <w:color w:val="666600"/>
          <w:sz w:val="20"/>
          <w:szCs w:val="20"/>
          <w:lang w:eastAsia="en-IN"/>
        </w:rPr>
        <w:t>,</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313131"/>
          <w:sz w:val="20"/>
          <w:szCs w:val="20"/>
          <w:lang w:eastAsia="en-IN"/>
        </w:rPr>
        <w:t>templateUrl</w:t>
      </w:r>
      <w:proofErr w:type="spellEnd"/>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8800"/>
          <w:sz w:val="20"/>
          <w:szCs w:val="20"/>
          <w:lang w:eastAsia="en-IN"/>
        </w:rPr>
        <w:t>'app/app.component.html'</w:t>
      </w:r>
      <w:r w:rsidRPr="00DB2AE1">
        <w:rPr>
          <w:rFonts w:ascii="Consolas" w:eastAsia="Times New Roman" w:hAnsi="Consolas" w:cs="Consolas"/>
          <w:color w:val="313131"/>
          <w:sz w:val="20"/>
          <w:szCs w:val="20"/>
          <w:lang w:eastAsia="en-IN"/>
        </w:rPr>
        <w:t xml:space="preserve">  </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666600"/>
          <w:sz w:val="20"/>
          <w:szCs w:val="20"/>
          <w:lang w:eastAsia="en-IN"/>
        </w:rPr>
        <w:t>})</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000088"/>
          <w:sz w:val="20"/>
          <w:szCs w:val="20"/>
          <w:lang w:eastAsia="en-IN"/>
        </w:rPr>
        <w:t>export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0088"/>
          <w:sz w:val="20"/>
          <w:szCs w:val="20"/>
          <w:lang w:eastAsia="en-IN"/>
        </w:rPr>
        <w:t>class</w:t>
      </w: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7F0055"/>
          <w:sz w:val="20"/>
          <w:szCs w:val="20"/>
          <w:lang w:eastAsia="en-IN"/>
        </w:rPr>
        <w:t>AppComponent</w:t>
      </w:r>
      <w:proofErr w:type="spellEnd"/>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313131"/>
          <w:sz w:val="20"/>
          <w:szCs w:val="20"/>
          <w:lang w:eastAsia="en-IN"/>
        </w:rPr>
        <w:t xml:space="preserve">   </w:t>
      </w:r>
      <w:proofErr w:type="spellStart"/>
      <w:r w:rsidRPr="00DB2AE1">
        <w:rPr>
          <w:rFonts w:ascii="Consolas" w:eastAsia="Times New Roman" w:hAnsi="Consolas" w:cs="Consolas"/>
          <w:color w:val="313131"/>
          <w:sz w:val="20"/>
          <w:szCs w:val="20"/>
          <w:lang w:eastAsia="en-IN"/>
        </w:rPr>
        <w:t>appTitle</w:t>
      </w:r>
      <w:proofErr w:type="spellEnd"/>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0088"/>
          <w:sz w:val="20"/>
          <w:szCs w:val="20"/>
          <w:lang w:eastAsia="en-IN"/>
        </w:rPr>
        <w:t>string</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666600"/>
          <w:sz w:val="20"/>
          <w:szCs w:val="20"/>
          <w:lang w:eastAsia="en-IN"/>
        </w:rPr>
        <w:t>=</w:t>
      </w:r>
      <w:r w:rsidRPr="00DB2AE1">
        <w:rPr>
          <w:rFonts w:ascii="Consolas" w:eastAsia="Times New Roman" w:hAnsi="Consolas" w:cs="Consolas"/>
          <w:color w:val="313131"/>
          <w:sz w:val="20"/>
          <w:szCs w:val="20"/>
          <w:lang w:eastAsia="en-IN"/>
        </w:rPr>
        <w:t xml:space="preserve"> </w:t>
      </w:r>
      <w:r w:rsidRPr="00DB2AE1">
        <w:rPr>
          <w:rFonts w:ascii="Consolas" w:eastAsia="Times New Roman" w:hAnsi="Consolas" w:cs="Consolas"/>
          <w:color w:val="008800"/>
          <w:sz w:val="20"/>
          <w:szCs w:val="20"/>
          <w:lang w:eastAsia="en-IN"/>
        </w:rPr>
        <w:t>'Welcome'</w:t>
      </w:r>
      <w:r w:rsidRPr="00DB2AE1">
        <w:rPr>
          <w:rFonts w:ascii="Consolas" w:eastAsia="Times New Roman" w:hAnsi="Consolas" w:cs="Consolas"/>
          <w:color w:val="666600"/>
          <w:sz w:val="20"/>
          <w:szCs w:val="20"/>
          <w:lang w:eastAsia="en-IN"/>
        </w:rPr>
        <w:t>;</w:t>
      </w:r>
    </w:p>
    <w:p w:rsidR="00DB2AE1" w:rsidRPr="00DB2AE1" w:rsidRDefault="00DB2AE1" w:rsidP="00DB2A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DB2AE1">
        <w:rPr>
          <w:rFonts w:ascii="Consolas" w:eastAsia="Times New Roman" w:hAnsi="Consolas" w:cs="Consolas"/>
          <w:color w:val="666600"/>
          <w:sz w:val="20"/>
          <w:szCs w:val="20"/>
          <w:lang w:eastAsia="en-IN"/>
        </w:rPr>
        <w:t>}</w:t>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 xml:space="preserve">From the above code, the only change that can be noted is from the </w:t>
      </w:r>
      <w:proofErr w:type="spellStart"/>
      <w:r w:rsidRPr="00DB2AE1">
        <w:rPr>
          <w:rFonts w:ascii="Verdana" w:eastAsia="Times New Roman" w:hAnsi="Verdana" w:cs="Times New Roman"/>
          <w:color w:val="000000"/>
          <w:sz w:val="24"/>
          <w:szCs w:val="24"/>
          <w:lang w:eastAsia="en-IN"/>
        </w:rPr>
        <w:t>templateURL</w:t>
      </w:r>
      <w:proofErr w:type="spellEnd"/>
      <w:r w:rsidRPr="00DB2AE1">
        <w:rPr>
          <w:rFonts w:ascii="Verdana" w:eastAsia="Times New Roman" w:hAnsi="Verdana" w:cs="Times New Roman"/>
          <w:color w:val="000000"/>
          <w:sz w:val="24"/>
          <w:szCs w:val="24"/>
          <w:lang w:eastAsia="en-IN"/>
        </w:rPr>
        <w:t>, which gives the link to the app.component.html file which is located in the app folder.</w:t>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b/>
          <w:bCs/>
          <w:color w:val="000000"/>
          <w:sz w:val="24"/>
          <w:szCs w:val="24"/>
          <w:lang w:eastAsia="en-IN"/>
        </w:rPr>
        <w:t>Step 4</w:t>
      </w:r>
      <w:r w:rsidRPr="00DB2AE1">
        <w:rPr>
          <w:rFonts w:ascii="Verdana" w:eastAsia="Times New Roman" w:hAnsi="Verdana" w:cs="Times New Roman"/>
          <w:color w:val="000000"/>
          <w:sz w:val="24"/>
          <w:szCs w:val="24"/>
          <w:lang w:eastAsia="en-IN"/>
        </w:rPr>
        <w:t> − Run the code in the browser, you will get the following output.</w:t>
      </w:r>
    </w:p>
    <w:p w:rsidR="00DB2AE1" w:rsidRPr="00DB2AE1" w:rsidRDefault="00DB2AE1" w:rsidP="00DB2AE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1866900"/>
            <wp:effectExtent l="19050" t="0" r="0" b="0"/>
            <wp:docPr id="14" name="Picture 14" descr="Run th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n the code"/>
                    <pic:cNvPicPr>
                      <a:picLocks noChangeAspect="1" noChangeArrowheads="1"/>
                    </pic:cNvPicPr>
                  </pic:nvPicPr>
                  <pic:blipFill>
                    <a:blip r:embed="rId12"/>
                    <a:srcRect/>
                    <a:stretch>
                      <a:fillRect/>
                    </a:stretch>
                  </pic:blipFill>
                  <pic:spPr bwMode="auto">
                    <a:xfrm>
                      <a:off x="0" y="0"/>
                      <a:ext cx="5715000" cy="1866900"/>
                    </a:xfrm>
                    <a:prstGeom prst="rect">
                      <a:avLst/>
                    </a:prstGeom>
                    <a:noFill/>
                    <a:ln w="9525">
                      <a:noFill/>
                      <a:miter lim="800000"/>
                      <a:headEnd/>
                      <a:tailEnd/>
                    </a:ln>
                  </pic:spPr>
                </pic:pic>
              </a:graphicData>
            </a:graphic>
          </wp:inline>
        </w:drawing>
      </w:r>
    </w:p>
    <w:p w:rsidR="00DB2AE1" w:rsidRPr="00DB2AE1" w:rsidRDefault="00DB2AE1" w:rsidP="00DB2AE1">
      <w:pPr>
        <w:spacing w:after="144" w:line="360" w:lineRule="atLeast"/>
        <w:ind w:left="48" w:right="48"/>
        <w:jc w:val="both"/>
        <w:rPr>
          <w:rFonts w:ascii="Verdana" w:eastAsia="Times New Roman" w:hAnsi="Verdana" w:cs="Times New Roman"/>
          <w:color w:val="000000"/>
          <w:sz w:val="24"/>
          <w:szCs w:val="24"/>
          <w:lang w:eastAsia="en-IN"/>
        </w:rPr>
      </w:pPr>
      <w:r w:rsidRPr="00DB2AE1">
        <w:rPr>
          <w:rFonts w:ascii="Verdana" w:eastAsia="Times New Roman" w:hAnsi="Verdana" w:cs="Times New Roman"/>
          <w:color w:val="000000"/>
          <w:sz w:val="24"/>
          <w:szCs w:val="24"/>
          <w:lang w:eastAsia="en-IN"/>
        </w:rPr>
        <w:t>From the output, it can be seen that the template file (app.component.html) file is being called accordingly.</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w:t>
      </w:r>
      <w:r>
        <w:rPr>
          <w:rFonts w:ascii="Verdana" w:hAnsi="Verdana"/>
          <w:b/>
          <w:bCs/>
          <w:color w:val="000000"/>
        </w:rPr>
        <w:t>directive</w:t>
      </w:r>
      <w:r>
        <w:rPr>
          <w:rFonts w:ascii="Verdana" w:hAnsi="Verdana"/>
          <w:color w:val="000000"/>
        </w:rPr>
        <w:t xml:space="preserve"> is a custom HTML element that is used to extend the power of HTML. Angular 2 has the following directives that get called as part of the </w:t>
      </w:r>
      <w:proofErr w:type="spellStart"/>
      <w:r>
        <w:rPr>
          <w:rFonts w:ascii="Verdana" w:hAnsi="Verdana"/>
          <w:color w:val="000000"/>
        </w:rPr>
        <w:t>BrowserModule</w:t>
      </w:r>
      <w:proofErr w:type="spellEnd"/>
      <w:r>
        <w:rPr>
          <w:rFonts w:ascii="Verdana" w:hAnsi="Verdana"/>
          <w:color w:val="000000"/>
        </w:rPr>
        <w:t xml:space="preserve"> module.</w:t>
      </w:r>
    </w:p>
    <w:p w:rsidR="004E0032" w:rsidRDefault="004E0032" w:rsidP="004E0032">
      <w:pPr>
        <w:numPr>
          <w:ilvl w:val="0"/>
          <w:numId w:val="14"/>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ngif</w:t>
      </w:r>
      <w:proofErr w:type="spellEnd"/>
    </w:p>
    <w:p w:rsidR="004E0032" w:rsidRDefault="004E0032" w:rsidP="004E0032">
      <w:pPr>
        <w:numPr>
          <w:ilvl w:val="0"/>
          <w:numId w:val="14"/>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ngFor</w:t>
      </w:r>
      <w:proofErr w:type="spellEnd"/>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If you view the </w:t>
      </w:r>
      <w:proofErr w:type="spellStart"/>
      <w:r>
        <w:rPr>
          <w:rFonts w:ascii="Verdana" w:hAnsi="Verdana"/>
          <w:color w:val="000000"/>
        </w:rPr>
        <w:t>app.module.ts</w:t>
      </w:r>
      <w:proofErr w:type="spellEnd"/>
      <w:r>
        <w:rPr>
          <w:rFonts w:ascii="Verdana" w:hAnsi="Verdana"/>
          <w:color w:val="000000"/>
        </w:rPr>
        <w:t xml:space="preserve"> file, you will see the following code and the </w:t>
      </w:r>
      <w:proofErr w:type="spellStart"/>
      <w:r>
        <w:rPr>
          <w:rFonts w:ascii="Verdana" w:hAnsi="Verdana"/>
          <w:color w:val="000000"/>
        </w:rPr>
        <w:t>BrowserModule</w:t>
      </w:r>
      <w:proofErr w:type="spellEnd"/>
      <w:r>
        <w:rPr>
          <w:rFonts w:ascii="Verdana" w:hAnsi="Verdana"/>
          <w:color w:val="000000"/>
        </w:rPr>
        <w:t xml:space="preserve"> module defined. By defining this module, you will have access to the 2 directives.</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NgModule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'@angular/core'</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BrowserModule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'@angular/platform-browser'</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app.component</w:t>
      </w:r>
      <w:proofErr w:type="spellEnd"/>
      <w:r>
        <w:rPr>
          <w:rStyle w:val="str"/>
          <w:rFonts w:ascii="Consolas" w:hAnsi="Consolas" w:cs="Consolas"/>
          <w:color w:val="008800"/>
        </w:rPr>
        <w:t>'</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lit"/>
          <w:rFonts w:ascii="Consolas" w:hAnsi="Consolas" w:cs="Consolas"/>
          <w:color w:val="006666"/>
        </w:rPr>
        <w:t>@</w:t>
      </w:r>
      <w:proofErr w:type="spellStart"/>
      <w:r>
        <w:rPr>
          <w:rStyle w:val="lit"/>
          <w:rFonts w:ascii="Consolas" w:hAnsi="Consolas" w:cs="Consolas"/>
          <w:color w:val="006666"/>
        </w:rPr>
        <w:t>NgModule</w:t>
      </w:r>
      <w:proofErr w:type="spellEnd"/>
      <w:r>
        <w:rPr>
          <w:rStyle w:val="pln"/>
          <w:rFonts w:ascii="Consolas" w:hAnsi="Consolas" w:cs="Consolas"/>
          <w:color w:val="313131"/>
        </w:rPr>
        <w:t xml:space="preserve"> </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imports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BrowserModule</w:t>
      </w:r>
      <w:proofErr w:type="spellEnd"/>
      <w:r>
        <w:rPr>
          <w:rStyle w:val="pln"/>
          <w:rFonts w:ascii="Consolas" w:hAnsi="Consolas" w:cs="Consolas"/>
          <w:color w:val="313131"/>
        </w:rPr>
        <w:t xml:space="preserve"> </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declarations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bootstrap</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AppModule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let’s look at each directive in detail.</w:t>
      </w:r>
    </w:p>
    <w:p w:rsidR="004E0032" w:rsidRDefault="004E0032" w:rsidP="004E0032">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ngIf</w:t>
      </w:r>
      <w:proofErr w:type="spellEnd"/>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r>
        <w:rPr>
          <w:rFonts w:ascii="Verdana" w:hAnsi="Verdana"/>
          <w:b/>
          <w:bCs/>
          <w:color w:val="000000"/>
        </w:rPr>
        <w:t>ngif</w:t>
      </w:r>
      <w:proofErr w:type="spellEnd"/>
      <w:r>
        <w:rPr>
          <w:rFonts w:ascii="Verdana" w:hAnsi="Verdana"/>
          <w:color w:val="000000"/>
        </w:rPr>
        <w:t> element is used to add elements to the HTML code if it evaluates to true, else it will not add the elements to the HTML code.</w:t>
      </w:r>
    </w:p>
    <w:p w:rsidR="004E0032" w:rsidRDefault="004E0032" w:rsidP="004E003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ngIf</w:t>
      </w:r>
      <w:proofErr w:type="spellEnd"/>
      <w:r>
        <w:rPr>
          <w:rFonts w:ascii="Consolas" w:hAnsi="Consolas" w:cs="Consolas"/>
          <w:color w:val="313131"/>
          <w:sz w:val="18"/>
          <w:szCs w:val="18"/>
        </w:rPr>
        <w:t xml:space="preserve"> = 'expression'</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the expression evaluates to true then the corresponding gets added, else the elements are not added.</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now take a look at an example of how we can use the *</w:t>
      </w:r>
      <w:proofErr w:type="spellStart"/>
      <w:r>
        <w:rPr>
          <w:rFonts w:ascii="Verdana" w:hAnsi="Verdana"/>
          <w:color w:val="000000"/>
        </w:rPr>
        <w:t>ngif</w:t>
      </w:r>
      <w:proofErr w:type="spellEnd"/>
      <w:r>
        <w:rPr>
          <w:rFonts w:ascii="Verdana" w:hAnsi="Verdana"/>
          <w:color w:val="000000"/>
        </w:rPr>
        <w:t xml:space="preserve"> directive.</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xml:space="preserve"> − First add a property to the class named </w:t>
      </w:r>
      <w:proofErr w:type="spellStart"/>
      <w:r>
        <w:rPr>
          <w:rFonts w:ascii="Verdana" w:hAnsi="Verdana"/>
          <w:color w:val="000000"/>
        </w:rPr>
        <w:t>appStatus</w:t>
      </w:r>
      <w:proofErr w:type="spellEnd"/>
      <w:r>
        <w:rPr>
          <w:rFonts w:ascii="Verdana" w:hAnsi="Verdana"/>
          <w:color w:val="000000"/>
        </w:rPr>
        <w:t>. This will be of type Boolean. Let’s keep this value as true.</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'@angular/core'</w:t>
      </w:r>
      <w:r>
        <w:rPr>
          <w:rStyle w:val="pun"/>
          <w:rFonts w:ascii="Consolas" w:hAnsi="Consolas" w:cs="Consolas"/>
          <w:color w:val="666600"/>
        </w:rPr>
        <w:t>;</w:t>
      </w:r>
      <w:r>
        <w:rPr>
          <w:rStyle w:val="pln"/>
          <w:rFonts w:ascii="Consolas" w:hAnsi="Consolas" w:cs="Consolas"/>
          <w:color w:val="313131"/>
        </w:rPr>
        <w:t xml:space="preserve">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lit"/>
          <w:rFonts w:ascii="Consolas" w:hAnsi="Consolas" w:cs="Consolas"/>
          <w:color w:val="006666"/>
        </w:rPr>
        <w:t>@Component</w:t>
      </w:r>
      <w:r>
        <w:rPr>
          <w:rStyle w:val="pln"/>
          <w:rFonts w:ascii="Consolas" w:hAnsi="Consolas" w:cs="Consolas"/>
          <w:color w:val="313131"/>
        </w:rPr>
        <w:t xml:space="preserve"> </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selector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'my-app'</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templateUrl</w:t>
      </w:r>
      <w:proofErr w:type="spell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'app/app.component.html'</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appTitle</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'Welcome'</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appStatus</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boolean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Now in the app.component.html file, add the following code.</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&lt;div *</w:t>
      </w:r>
      <w:proofErr w:type="spellStart"/>
      <w:r>
        <w:rPr>
          <w:rFonts w:ascii="Consolas" w:hAnsi="Consolas" w:cs="Consolas"/>
          <w:color w:val="313131"/>
          <w:sz w:val="18"/>
          <w:szCs w:val="18"/>
        </w:rPr>
        <w:t>ngIf</w:t>
      </w:r>
      <w:proofErr w:type="spellEnd"/>
      <w:r>
        <w:rPr>
          <w:rFonts w:ascii="Consolas" w:hAnsi="Consolas" w:cs="Consolas"/>
          <w:color w:val="313131"/>
          <w:sz w:val="18"/>
          <w:szCs w:val="18"/>
        </w:rPr>
        <w:t xml:space="preserve"> = '</w:t>
      </w:r>
      <w:proofErr w:type="spellStart"/>
      <w:r>
        <w:rPr>
          <w:rFonts w:ascii="Consolas" w:hAnsi="Consolas" w:cs="Consolas"/>
          <w:color w:val="313131"/>
          <w:sz w:val="18"/>
          <w:szCs w:val="18"/>
        </w:rPr>
        <w:t>appStatus</w:t>
      </w:r>
      <w:proofErr w:type="spellEnd"/>
      <w:r>
        <w:rPr>
          <w:rFonts w:ascii="Consolas" w:hAnsi="Consolas" w:cs="Consolas"/>
          <w:color w:val="313131"/>
          <w:sz w:val="18"/>
          <w:szCs w:val="18"/>
        </w:rPr>
        <w:t>'&gt;{{</w:t>
      </w:r>
      <w:proofErr w:type="spellStart"/>
      <w:r>
        <w:rPr>
          <w:rFonts w:ascii="Consolas" w:hAnsi="Consolas" w:cs="Consolas"/>
          <w:color w:val="313131"/>
          <w:sz w:val="18"/>
          <w:szCs w:val="18"/>
        </w:rPr>
        <w:t>appTitle</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Tutorialspoint</w:t>
      </w:r>
      <w:proofErr w:type="spellEnd"/>
      <w:r>
        <w:rPr>
          <w:rFonts w:ascii="Consolas" w:hAnsi="Consolas" w:cs="Consolas"/>
          <w:color w:val="313131"/>
          <w:sz w:val="18"/>
          <w:szCs w:val="18"/>
        </w:rPr>
        <w:t xml:space="preserve"> &lt;/div&gt; </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code, we now have the *</w:t>
      </w:r>
      <w:proofErr w:type="spellStart"/>
      <w:r>
        <w:rPr>
          <w:rFonts w:ascii="Verdana" w:hAnsi="Verdana"/>
          <w:color w:val="000000"/>
        </w:rPr>
        <w:t>ngIf</w:t>
      </w:r>
      <w:proofErr w:type="spellEnd"/>
      <w:r>
        <w:rPr>
          <w:rFonts w:ascii="Verdana" w:hAnsi="Verdana"/>
          <w:color w:val="000000"/>
        </w:rPr>
        <w:t xml:space="preserve"> directive. In the directive we are evaluating the value of the </w:t>
      </w:r>
      <w:proofErr w:type="spellStart"/>
      <w:r>
        <w:rPr>
          <w:rFonts w:ascii="Verdana" w:hAnsi="Verdana"/>
          <w:color w:val="000000"/>
        </w:rPr>
        <w:t>appStatus</w:t>
      </w:r>
      <w:proofErr w:type="spellEnd"/>
      <w:r>
        <w:rPr>
          <w:rFonts w:ascii="Verdana" w:hAnsi="Verdana"/>
          <w:color w:val="000000"/>
        </w:rPr>
        <w:t xml:space="preserve"> property. Since the value of the property should evaluate to true, it means the div tag should be displayed in the browser.</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we add the above code, we will get the following output in the browser.</w:t>
      </w:r>
    </w:p>
    <w:p w:rsidR="004E0032" w:rsidRDefault="004E0032" w:rsidP="004E003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4E0032" w:rsidRDefault="004E0032" w:rsidP="004E0032">
      <w:pPr>
        <w:rPr>
          <w:rFonts w:ascii="Times New Roman" w:hAnsi="Times New Roman"/>
          <w:sz w:val="24"/>
          <w:szCs w:val="24"/>
        </w:rPr>
      </w:pPr>
      <w:r>
        <w:rPr>
          <w:noProof/>
          <w:lang w:eastAsia="en-IN"/>
        </w:rPr>
        <w:drawing>
          <wp:inline distT="0" distB="0" distL="0" distR="0">
            <wp:extent cx="5715000" cy="1666875"/>
            <wp:effectExtent l="19050" t="0" r="0" b="0"/>
            <wp:docPr id="17" name="Picture 17" desc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gIf"/>
                    <pic:cNvPicPr>
                      <a:picLocks noChangeAspect="1" noChangeArrowheads="1"/>
                    </pic:cNvPicPr>
                  </pic:nvPicPr>
                  <pic:blipFill>
                    <a:blip r:embed="rId13"/>
                    <a:srcRect/>
                    <a:stretch>
                      <a:fillRect/>
                    </a:stretch>
                  </pic:blipFill>
                  <pic:spPr bwMode="auto">
                    <a:xfrm>
                      <a:off x="0" y="0"/>
                      <a:ext cx="5715000" cy="1666875"/>
                    </a:xfrm>
                    <a:prstGeom prst="rect">
                      <a:avLst/>
                    </a:prstGeom>
                    <a:noFill/>
                    <a:ln w="9525">
                      <a:noFill/>
                      <a:miter lim="800000"/>
                      <a:headEnd/>
                      <a:tailEnd/>
                    </a:ln>
                  </pic:spPr>
                </pic:pic>
              </a:graphicData>
            </a:graphic>
          </wp:inline>
        </w:drawing>
      </w:r>
    </w:p>
    <w:p w:rsidR="004E0032" w:rsidRDefault="004E0032" w:rsidP="004E0032">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ngFor</w:t>
      </w:r>
      <w:proofErr w:type="spellEnd"/>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r>
        <w:rPr>
          <w:rFonts w:ascii="Verdana" w:hAnsi="Verdana"/>
          <w:b/>
          <w:bCs/>
          <w:color w:val="000000"/>
        </w:rPr>
        <w:t>ngFor</w:t>
      </w:r>
      <w:proofErr w:type="spellEnd"/>
      <w:r>
        <w:rPr>
          <w:rFonts w:ascii="Verdana" w:hAnsi="Verdana"/>
          <w:color w:val="000000"/>
        </w:rPr>
        <w:t> element is used to elements based on the condition of the For loop.</w:t>
      </w:r>
    </w:p>
    <w:p w:rsidR="004E0032" w:rsidRDefault="004E0032" w:rsidP="004E003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ngFor</w:t>
      </w:r>
      <w:proofErr w:type="spellEnd"/>
      <w:r>
        <w:rPr>
          <w:rFonts w:ascii="Consolas" w:hAnsi="Consolas" w:cs="Consolas"/>
          <w:color w:val="313131"/>
          <w:sz w:val="18"/>
          <w:szCs w:val="18"/>
        </w:rPr>
        <w:t xml:space="preserve"> = 'let variable of </w:t>
      </w:r>
      <w:proofErr w:type="spellStart"/>
      <w:r>
        <w:rPr>
          <w:rFonts w:ascii="Consolas" w:hAnsi="Consolas" w:cs="Consolas"/>
          <w:color w:val="313131"/>
          <w:sz w:val="18"/>
          <w:szCs w:val="18"/>
        </w:rPr>
        <w:t>variablelist</w:t>
      </w:r>
      <w:proofErr w:type="spellEnd"/>
      <w:r>
        <w:rPr>
          <w:rFonts w:ascii="Consolas" w:hAnsi="Consolas" w:cs="Consolas"/>
          <w:color w:val="313131"/>
          <w:sz w:val="18"/>
          <w:szCs w:val="18"/>
        </w:rPr>
        <w:t>'</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variable is a temporary variable to display the values in the </w:t>
      </w:r>
      <w:proofErr w:type="spellStart"/>
      <w:r>
        <w:rPr>
          <w:rFonts w:ascii="Verdana" w:hAnsi="Verdana"/>
          <w:b/>
          <w:bCs/>
          <w:color w:val="000000"/>
        </w:rPr>
        <w:t>variablelist</w:t>
      </w:r>
      <w:proofErr w:type="spellEnd"/>
      <w:r>
        <w:rPr>
          <w:rFonts w:ascii="Verdana" w:hAnsi="Verdana"/>
          <w:color w:val="000000"/>
        </w:rPr>
        <w:t>.</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now take a look at an example of how we can use the *</w:t>
      </w:r>
      <w:proofErr w:type="spellStart"/>
      <w:r>
        <w:rPr>
          <w:rFonts w:ascii="Verdana" w:hAnsi="Verdana"/>
          <w:color w:val="000000"/>
        </w:rPr>
        <w:t>ngFor</w:t>
      </w:r>
      <w:proofErr w:type="spellEnd"/>
      <w:r>
        <w:rPr>
          <w:rFonts w:ascii="Verdana" w:hAnsi="Verdana"/>
          <w:color w:val="000000"/>
        </w:rPr>
        <w:t xml:space="preserve"> directive.</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Step 1</w:t>
      </w:r>
      <w:r>
        <w:rPr>
          <w:rFonts w:ascii="Verdana" w:hAnsi="Verdana"/>
          <w:color w:val="000000"/>
        </w:rPr>
        <w:t xml:space="preserve"> − First add a property to the class named </w:t>
      </w:r>
      <w:proofErr w:type="spellStart"/>
      <w:r>
        <w:rPr>
          <w:rFonts w:ascii="Verdana" w:hAnsi="Verdana"/>
          <w:color w:val="000000"/>
        </w:rPr>
        <w:t>appList</w:t>
      </w:r>
      <w:proofErr w:type="spellEnd"/>
      <w:r>
        <w:rPr>
          <w:rFonts w:ascii="Verdana" w:hAnsi="Verdana"/>
          <w:color w:val="000000"/>
        </w:rPr>
        <w:t>. This will be of the type which can be used to define any type of arrays.</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'@angular/core'</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lit"/>
          <w:rFonts w:ascii="Consolas" w:hAnsi="Consolas" w:cs="Consolas"/>
          <w:color w:val="006666"/>
        </w:rPr>
        <w:t>@Component</w:t>
      </w:r>
      <w:r>
        <w:rPr>
          <w:rStyle w:val="pln"/>
          <w:rFonts w:ascii="Consolas" w:hAnsi="Consolas" w:cs="Consolas"/>
          <w:color w:val="313131"/>
        </w:rPr>
        <w:t xml:space="preserve"> </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selector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'my-app'</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templateUrl</w:t>
      </w:r>
      <w:proofErr w:type="spellEnd"/>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'app/app.component.html'</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appTitle</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'Welcome'</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appList</w:t>
      </w:r>
      <w:proofErr w:type="spellEnd"/>
      <w:r>
        <w:rPr>
          <w:rStyle w:val="pun"/>
          <w:rFonts w:ascii="Consolas" w:hAnsi="Consolas" w:cs="Consolas"/>
          <w:color w:val="666600"/>
        </w:rPr>
        <w:t>:</w:t>
      </w:r>
      <w:r>
        <w:rPr>
          <w:rStyle w:val="pln"/>
          <w:rFonts w:ascii="Consolas" w:hAnsi="Consolas" w:cs="Consolas"/>
          <w:color w:val="313131"/>
        </w:rPr>
        <w:t xml:space="preserve"> any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"ID"</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"1"</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"One"</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"ID"</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"Two"</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Hence, we are defining the </w:t>
      </w:r>
      <w:proofErr w:type="spellStart"/>
      <w:r>
        <w:rPr>
          <w:rFonts w:ascii="Verdana" w:hAnsi="Verdana"/>
          <w:color w:val="000000"/>
        </w:rPr>
        <w:t>appList</w:t>
      </w:r>
      <w:proofErr w:type="spellEnd"/>
      <w:r>
        <w:rPr>
          <w:rFonts w:ascii="Verdana" w:hAnsi="Verdana"/>
          <w:color w:val="000000"/>
        </w:rPr>
        <w:t xml:space="preserve"> as an array which has 2 elements. Each element has 2 sub properties as ID and Name.</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In the app.component.html, define the following code.</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ag"/>
          <w:rFonts w:ascii="Consolas" w:hAnsi="Consolas" w:cs="Consolas"/>
          <w:color w:val="000088"/>
        </w:rPr>
        <w:t>&lt;div</w:t>
      </w:r>
      <w:r>
        <w:rPr>
          <w:rStyle w:val="pln"/>
          <w:rFonts w:ascii="Consolas" w:hAnsi="Consolas" w:cs="Consolas"/>
          <w:color w:val="313131"/>
        </w:rPr>
        <w:t xml:space="preserve"> *</w:t>
      </w:r>
      <w:proofErr w:type="spellStart"/>
      <w:r>
        <w:rPr>
          <w:rStyle w:val="atn"/>
          <w:rFonts w:ascii="Consolas" w:eastAsiaTheme="majorEastAsia" w:hAnsi="Consolas" w:cs="Consolas"/>
          <w:color w:val="7F0055"/>
        </w:rPr>
        <w:t>ngFor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atv"/>
          <w:rFonts w:ascii="Consolas" w:hAnsi="Consolas" w:cs="Consolas"/>
          <w:color w:val="008800"/>
        </w:rPr>
        <w:t xml:space="preserve">'let </w:t>
      </w:r>
      <w:proofErr w:type="spellStart"/>
      <w:r>
        <w:rPr>
          <w:rStyle w:val="atv"/>
          <w:rFonts w:ascii="Consolas" w:hAnsi="Consolas" w:cs="Consolas"/>
          <w:color w:val="008800"/>
        </w:rPr>
        <w:t>lst</w:t>
      </w:r>
      <w:proofErr w:type="spellEnd"/>
      <w:r>
        <w:rPr>
          <w:rStyle w:val="atv"/>
          <w:rFonts w:ascii="Consolas" w:hAnsi="Consolas" w:cs="Consolas"/>
          <w:color w:val="008800"/>
        </w:rPr>
        <w:t xml:space="preserve"> of </w:t>
      </w:r>
      <w:proofErr w:type="spellStart"/>
      <w:r>
        <w:rPr>
          <w:rStyle w:val="atv"/>
          <w:rFonts w:ascii="Consolas" w:hAnsi="Consolas" w:cs="Consolas"/>
          <w:color w:val="008800"/>
        </w:rPr>
        <w:t>appList</w:t>
      </w:r>
      <w:proofErr w:type="spellEnd"/>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 xml:space="preserve">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ul</w:t>
      </w:r>
      <w:proofErr w:type="spellEnd"/>
      <w:r>
        <w:rPr>
          <w:rStyle w:val="tag"/>
          <w:rFonts w:ascii="Consolas" w:hAnsi="Consolas" w:cs="Consolas"/>
          <w:color w:val="000088"/>
        </w:rPr>
        <w:t>&gt;</w:t>
      </w:r>
      <w:r>
        <w:rPr>
          <w:rStyle w:val="pln"/>
          <w:rFonts w:ascii="Consolas" w:hAnsi="Consolas" w:cs="Consolas"/>
          <w:color w:val="313131"/>
        </w:rPr>
        <w:t xml:space="preserve">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li</w:t>
      </w:r>
      <w:proofErr w:type="spellEnd"/>
      <w:r>
        <w:rPr>
          <w:rStyle w:val="tag"/>
          <w:rFonts w:ascii="Consolas" w:hAnsi="Consolas" w:cs="Consolas"/>
          <w:color w:val="000088"/>
        </w:rPr>
        <w:t>&gt;</w:t>
      </w:r>
      <w:r>
        <w:rPr>
          <w:rStyle w:val="pln"/>
          <w:rFonts w:ascii="Consolas" w:hAnsi="Consolas" w:cs="Consolas"/>
          <w:color w:val="313131"/>
        </w:rPr>
        <w:t>{{lst.ID}}</w:t>
      </w:r>
      <w:r>
        <w:rPr>
          <w:rStyle w:val="tag"/>
          <w:rFonts w:ascii="Consolas" w:hAnsi="Consolas" w:cs="Consolas"/>
          <w:color w:val="000088"/>
        </w:rPr>
        <w:t>&lt;/</w:t>
      </w:r>
      <w:proofErr w:type="spellStart"/>
      <w:r>
        <w:rPr>
          <w:rStyle w:val="tag"/>
          <w:rFonts w:ascii="Consolas" w:hAnsi="Consolas" w:cs="Consolas"/>
          <w:color w:val="000088"/>
        </w:rPr>
        <w:t>li</w:t>
      </w:r>
      <w:proofErr w:type="spellEnd"/>
      <w:r>
        <w:rPr>
          <w:rStyle w:val="tag"/>
          <w:rFonts w:ascii="Consolas" w:hAnsi="Consolas" w:cs="Consolas"/>
          <w:color w:val="000088"/>
        </w:rPr>
        <w:t>&gt;</w:t>
      </w:r>
      <w:r>
        <w:rPr>
          <w:rStyle w:val="pln"/>
          <w:rFonts w:ascii="Consolas" w:hAnsi="Consolas" w:cs="Consolas"/>
          <w:color w:val="313131"/>
        </w:rPr>
        <w:t xml:space="preserve">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li</w:t>
      </w:r>
      <w:proofErr w:type="spellEnd"/>
      <w:r>
        <w:rPr>
          <w:rStyle w:val="tag"/>
          <w:rFonts w:ascii="Consolas" w:hAnsi="Consolas" w:cs="Consolas"/>
          <w:color w:val="000088"/>
        </w:rPr>
        <w:t>&gt;</w:t>
      </w:r>
      <w:r>
        <w:rPr>
          <w:rStyle w:val="pln"/>
          <w:rFonts w:ascii="Consolas" w:hAnsi="Consolas" w:cs="Consolas"/>
          <w:color w:val="313131"/>
        </w:rPr>
        <w:t>{{</w:t>
      </w:r>
      <w:proofErr w:type="spellStart"/>
      <w:r>
        <w:rPr>
          <w:rStyle w:val="pln"/>
          <w:rFonts w:ascii="Consolas" w:hAnsi="Consolas" w:cs="Consolas"/>
          <w:color w:val="313131"/>
        </w:rPr>
        <w:t>lst.Name</w:t>
      </w:r>
      <w:proofErr w:type="spellEnd"/>
      <w:r>
        <w:rPr>
          <w:rStyle w:val="pln"/>
          <w:rFonts w:ascii="Consolas" w:hAnsi="Consolas" w:cs="Consolas"/>
          <w:color w:val="313131"/>
        </w:rPr>
        <w:t>}}</w:t>
      </w:r>
      <w:r>
        <w:rPr>
          <w:rStyle w:val="tag"/>
          <w:rFonts w:ascii="Consolas" w:hAnsi="Consolas" w:cs="Consolas"/>
          <w:color w:val="000088"/>
        </w:rPr>
        <w:t>&lt;/</w:t>
      </w:r>
      <w:proofErr w:type="spellStart"/>
      <w:r>
        <w:rPr>
          <w:rStyle w:val="tag"/>
          <w:rFonts w:ascii="Consolas" w:hAnsi="Consolas" w:cs="Consolas"/>
          <w:color w:val="000088"/>
        </w:rPr>
        <w:t>li</w:t>
      </w:r>
      <w:proofErr w:type="spellEnd"/>
      <w:r>
        <w:rPr>
          <w:rStyle w:val="tag"/>
          <w:rFonts w:ascii="Consolas" w:hAnsi="Consolas" w:cs="Consolas"/>
          <w:color w:val="000088"/>
        </w:rPr>
        <w:t>&gt;</w:t>
      </w:r>
      <w:r>
        <w:rPr>
          <w:rStyle w:val="pln"/>
          <w:rFonts w:ascii="Consolas" w:hAnsi="Consolas" w:cs="Consolas"/>
          <w:color w:val="313131"/>
        </w:rPr>
        <w:t xml:space="preserve">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ul</w:t>
      </w:r>
      <w:proofErr w:type="spellEnd"/>
      <w:r>
        <w:rPr>
          <w:rStyle w:val="tag"/>
          <w:rFonts w:ascii="Consolas" w:hAnsi="Consolas" w:cs="Consolas"/>
          <w:color w:val="000088"/>
        </w:rPr>
        <w:t>&gt;</w:t>
      </w:r>
      <w:r>
        <w:rPr>
          <w:rStyle w:val="pln"/>
          <w:rFonts w:ascii="Consolas" w:hAnsi="Consolas" w:cs="Consolas"/>
          <w:color w:val="313131"/>
        </w:rPr>
        <w:t xml:space="preserve">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ag"/>
          <w:rFonts w:ascii="Consolas" w:hAnsi="Consolas" w:cs="Consolas"/>
          <w:color w:val="000088"/>
        </w:rPr>
        <w:lastRenderedPageBreak/>
        <w:t>&lt;/div&gt;</w:t>
      </w:r>
      <w:r>
        <w:rPr>
          <w:rStyle w:val="pln"/>
          <w:rFonts w:ascii="Consolas" w:hAnsi="Consolas" w:cs="Consolas"/>
          <w:color w:val="313131"/>
        </w:rPr>
        <w:t xml:space="preserve"> </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the above code, we are now using the </w:t>
      </w:r>
      <w:proofErr w:type="spellStart"/>
      <w:r>
        <w:rPr>
          <w:rFonts w:ascii="Verdana" w:hAnsi="Verdana"/>
          <w:color w:val="000000"/>
        </w:rPr>
        <w:t>ngFor</w:t>
      </w:r>
      <w:proofErr w:type="spellEnd"/>
      <w:r>
        <w:rPr>
          <w:rFonts w:ascii="Verdana" w:hAnsi="Verdana"/>
          <w:color w:val="000000"/>
        </w:rPr>
        <w:t xml:space="preserve"> directive to iterate through the </w:t>
      </w:r>
      <w:proofErr w:type="spellStart"/>
      <w:r>
        <w:rPr>
          <w:rFonts w:ascii="Verdana" w:hAnsi="Verdana"/>
          <w:color w:val="000000"/>
        </w:rPr>
        <w:t>appList</w:t>
      </w:r>
      <w:proofErr w:type="spellEnd"/>
      <w:r>
        <w:rPr>
          <w:rFonts w:ascii="Verdana" w:hAnsi="Verdana"/>
          <w:color w:val="000000"/>
        </w:rPr>
        <w:t xml:space="preserve"> array. We then define a list where each list item is the ID and name parameter of the array.</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we add the above code, we will get the following output in the browser.</w:t>
      </w:r>
    </w:p>
    <w:p w:rsidR="004E0032" w:rsidRDefault="004E0032" w:rsidP="004E0032">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Angular 2 - User Input</w:t>
      </w:r>
    </w:p>
    <w:p w:rsidR="00DB2AE1" w:rsidRDefault="00DB2AE1" w:rsidP="00DB2AE1"/>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Angular 2, you can make the use of DOM element structure of HTML to change the values of the elements at run time. Let’s look at some in detail.</w:t>
      </w:r>
    </w:p>
    <w:p w:rsidR="004E0032" w:rsidRDefault="004E0032" w:rsidP="004E003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Input Tag</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the </w:t>
      </w:r>
      <w:proofErr w:type="spellStart"/>
      <w:r>
        <w:rPr>
          <w:rFonts w:ascii="Verdana" w:hAnsi="Verdana"/>
          <w:color w:val="000000"/>
        </w:rPr>
        <w:t>app.component.ts</w:t>
      </w:r>
      <w:proofErr w:type="spellEnd"/>
      <w:r>
        <w:rPr>
          <w:rFonts w:ascii="Verdana" w:hAnsi="Verdana"/>
          <w:color w:val="000000"/>
        </w:rPr>
        <w:t xml:space="preserve"> file place the following code.</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Component</w:t>
      </w:r>
      <w:r>
        <w:rPr>
          <w:rStyle w:val="pln"/>
          <w:rFonts w:ascii="Consolas" w:hAnsi="Consolas" w:cs="Consolas"/>
          <w:color w:val="313131"/>
        </w:rPr>
        <w:t xml:space="preserve">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'@angular/core'</w:t>
      </w:r>
      <w:r>
        <w:rPr>
          <w:rStyle w:val="pun"/>
          <w:rFonts w:ascii="Consolas" w:hAnsi="Consolas" w:cs="Consolas"/>
          <w:color w:val="666600"/>
        </w:rPr>
        <w:t>;</w:t>
      </w:r>
      <w:r>
        <w:rPr>
          <w:rStyle w:val="pln"/>
          <w:rFonts w:ascii="Consolas" w:hAnsi="Consolas" w:cs="Consolas"/>
          <w:color w:val="313131"/>
        </w:rPr>
        <w:t xml:space="preserve">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lit"/>
          <w:rFonts w:ascii="Consolas" w:hAnsi="Consolas" w:cs="Consolas"/>
          <w:color w:val="006666"/>
        </w:rPr>
        <w:t>@Component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selector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'my-app'</w:t>
      </w:r>
      <w:r>
        <w:rPr>
          <w:rStyle w:val="pun"/>
          <w:rFonts w:ascii="Consolas" w:hAnsi="Consolas" w:cs="Consolas"/>
          <w:color w:val="666600"/>
        </w:rPr>
        <w:t>,</w:t>
      </w:r>
      <w:r>
        <w:rPr>
          <w:rStyle w:val="pln"/>
          <w:rFonts w:ascii="Consolas" w:hAnsi="Consolas" w:cs="Consolas"/>
          <w:color w:val="313131"/>
        </w:rPr>
        <w:t xml:space="preserve">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pln"/>
          <w:rFonts w:ascii="Consolas" w:hAnsi="Consolas" w:cs="Consolas"/>
          <w:color w:val="313131"/>
        </w:rPr>
        <w:t xml:space="preserve">   </w:t>
      </w:r>
      <w:r>
        <w:rPr>
          <w:rStyle w:val="kwd"/>
          <w:rFonts w:ascii="Consolas" w:hAnsi="Consolas" w:cs="Consolas"/>
          <w:color w:val="000088"/>
        </w:rPr>
        <w:t>template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 xml:space="preserve">'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 xml:space="preserve">      &lt;div&gt;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 xml:space="preserve">         &lt;input [value] = "name" (input) = "name = $</w:t>
      </w:r>
      <w:proofErr w:type="spellStart"/>
      <w:r>
        <w:rPr>
          <w:rStyle w:val="str"/>
          <w:rFonts w:ascii="Consolas" w:hAnsi="Consolas" w:cs="Consolas"/>
          <w:color w:val="008800"/>
        </w:rPr>
        <w:t>event.target.value</w:t>
      </w:r>
      <w:proofErr w:type="spellEnd"/>
      <w:r>
        <w:rPr>
          <w:rStyle w:val="str"/>
          <w:rFonts w:ascii="Consolas" w:hAnsi="Consolas" w:cs="Consolas"/>
          <w:color w:val="008800"/>
        </w:rPr>
        <w:t xml:space="preserve">"&gt;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 xml:space="preserve">         {{name}}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rPr>
      </w:pPr>
      <w:r>
        <w:rPr>
          <w:rStyle w:val="str"/>
          <w:rFonts w:ascii="Consolas" w:hAnsi="Consolas" w:cs="Consolas"/>
          <w:color w:val="008800"/>
        </w:rPr>
        <w:t xml:space="preserve">      &lt;/div&gt;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hAnsi="Consolas" w:cs="Consolas"/>
          <w:color w:val="008800"/>
        </w:rPr>
        <w:t xml:space="preserve">   '</w:t>
      </w:r>
      <w:r>
        <w:rPr>
          <w:rStyle w:val="pln"/>
          <w:rFonts w:ascii="Consolas" w:hAnsi="Consolas" w:cs="Consolas"/>
          <w:color w:val="313131"/>
        </w:rPr>
        <w:t xml:space="preserve">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4E0032" w:rsidRDefault="004E0032" w:rsidP="004E0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things need to be noted about the above code.</w:t>
      </w:r>
    </w:p>
    <w:p w:rsidR="004E0032" w:rsidRDefault="004E0032" w:rsidP="004E0032">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[value] = ”username”</w:t>
      </w:r>
      <w:r>
        <w:rPr>
          <w:rFonts w:ascii="Verdana" w:hAnsi="Verdana"/>
          <w:color w:val="000000"/>
          <w:sz w:val="21"/>
          <w:szCs w:val="21"/>
        </w:rPr>
        <w:t> − This is used to bind the expression username to the input element’s value property.</w:t>
      </w:r>
    </w:p>
    <w:p w:rsidR="004E0032" w:rsidRDefault="004E0032" w:rsidP="004E0032">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(input) = ”expression”</w:t>
      </w:r>
      <w:r>
        <w:rPr>
          <w:rFonts w:ascii="Verdana" w:hAnsi="Verdana"/>
          <w:color w:val="000000"/>
          <w:sz w:val="21"/>
          <w:szCs w:val="21"/>
        </w:rPr>
        <w:t> − This a declarative way of binding an expression to the input element’s input event.</w:t>
      </w:r>
    </w:p>
    <w:p w:rsidR="004E0032" w:rsidRDefault="004E0032" w:rsidP="004E0032">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username = $</w:t>
      </w:r>
      <w:proofErr w:type="spellStart"/>
      <w:r>
        <w:rPr>
          <w:rFonts w:ascii="Verdana" w:hAnsi="Verdana"/>
          <w:b/>
          <w:bCs/>
          <w:color w:val="000000"/>
          <w:sz w:val="21"/>
          <w:szCs w:val="21"/>
        </w:rPr>
        <w:t>event.target.value</w:t>
      </w:r>
      <w:proofErr w:type="spellEnd"/>
      <w:r>
        <w:rPr>
          <w:rFonts w:ascii="Verdana" w:hAnsi="Verdana"/>
          <w:color w:val="000000"/>
          <w:sz w:val="21"/>
          <w:szCs w:val="21"/>
        </w:rPr>
        <w:t> − The expression that gets executed when the input event is fired.</w:t>
      </w:r>
    </w:p>
    <w:p w:rsidR="004E0032" w:rsidRDefault="004E0032" w:rsidP="004E0032">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$event</w:t>
      </w:r>
      <w:r>
        <w:rPr>
          <w:rFonts w:ascii="Verdana" w:hAnsi="Verdana"/>
          <w:color w:val="000000"/>
          <w:sz w:val="21"/>
          <w:szCs w:val="21"/>
        </w:rPr>
        <w:t> − Is an expression exposed in event bindings by Angular, which has the value of the event’s payload.</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save all the code changes and refresh the browser, you will get the following output.</w:t>
      </w:r>
    </w:p>
    <w:p w:rsidR="004E0032" w:rsidRDefault="004E0032"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now type anything and the same input will reflect in the text next to the Input control.</w:t>
      </w:r>
    </w:p>
    <w:p w:rsidR="00394081" w:rsidRDefault="00394081" w:rsidP="004E0032">
      <w:pPr>
        <w:pStyle w:val="NormalWeb"/>
        <w:spacing w:before="0" w:beforeAutospacing="0" w:after="144" w:afterAutospacing="0" w:line="360" w:lineRule="atLeast"/>
        <w:ind w:left="48" w:right="48"/>
        <w:jc w:val="both"/>
        <w:rPr>
          <w:rFonts w:ascii="Verdana" w:hAnsi="Verdana"/>
          <w:color w:val="000000"/>
        </w:rPr>
      </w:pPr>
    </w:p>
    <w:p w:rsidR="00394081" w:rsidRDefault="00394081" w:rsidP="00394081">
      <w:pPr>
        <w:pStyle w:val="Heading3"/>
        <w:spacing w:before="0"/>
        <w:rPr>
          <w:rFonts w:ascii="Helvetica" w:hAnsi="Helvetica" w:cs="Helvetica"/>
          <w:b w:val="0"/>
          <w:bCs w:val="0"/>
          <w:caps/>
          <w:color w:val="222222"/>
          <w:spacing w:val="15"/>
          <w:sz w:val="36"/>
          <w:szCs w:val="36"/>
        </w:rPr>
      </w:pPr>
      <w:r>
        <w:rPr>
          <w:rFonts w:ascii="Helvetica" w:hAnsi="Helvetica" w:cs="Helvetica"/>
          <w:b w:val="0"/>
          <w:bCs w:val="0"/>
          <w:caps/>
          <w:color w:val="222222"/>
          <w:spacing w:val="15"/>
          <w:sz w:val="36"/>
          <w:szCs w:val="36"/>
        </w:rPr>
        <w:t>COMPONENTS</w:t>
      </w:r>
    </w:p>
    <w:p w:rsidR="00394081" w:rsidRDefault="00394081" w:rsidP="00394081">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In Angular 2, “everything is a component.” Components are the main way we build and specify elements and logic on the page, through both custom elements </w:t>
      </w:r>
      <w:r>
        <w:rPr>
          <w:rStyle w:val="Emphasis"/>
          <w:rFonts w:ascii="Helvetica" w:hAnsi="Helvetica" w:cs="Helvetica"/>
          <w:color w:val="222222"/>
          <w:sz w:val="23"/>
          <w:szCs w:val="23"/>
        </w:rPr>
        <w:t>and</w:t>
      </w:r>
      <w:r>
        <w:rPr>
          <w:rFonts w:ascii="Helvetica" w:hAnsi="Helvetica" w:cs="Helvetica"/>
          <w:color w:val="222222"/>
          <w:sz w:val="23"/>
          <w:szCs w:val="23"/>
        </w:rPr>
        <w:t> attributes that add functionality to our existing components.</w:t>
      </w:r>
    </w:p>
    <w:p w:rsidR="00394081" w:rsidRDefault="00394081" w:rsidP="00394081">
      <w:pPr>
        <w:pStyle w:val="Heading3"/>
        <w:spacing w:before="0"/>
        <w:rPr>
          <w:rFonts w:ascii="Helvetica" w:hAnsi="Helvetica" w:cs="Helvetica"/>
          <w:b w:val="0"/>
          <w:bCs w:val="0"/>
          <w:caps/>
          <w:color w:val="222222"/>
          <w:spacing w:val="15"/>
          <w:sz w:val="36"/>
          <w:szCs w:val="36"/>
        </w:rPr>
      </w:pPr>
      <w:r>
        <w:rPr>
          <w:rFonts w:ascii="Helvetica" w:hAnsi="Helvetica" w:cs="Helvetica"/>
          <w:b w:val="0"/>
          <w:bCs w:val="0"/>
          <w:caps/>
          <w:color w:val="222222"/>
          <w:spacing w:val="15"/>
          <w:sz w:val="36"/>
          <w:szCs w:val="36"/>
        </w:rPr>
        <w:t>A SIMPLE COMPONENT</w:t>
      </w:r>
    </w:p>
    <w:p w:rsidR="00394081" w:rsidRDefault="00394081" w:rsidP="00394081">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Here’s a simple </w:t>
      </w:r>
      <w:hyperlink r:id="rId14" w:history="1">
        <w:r>
          <w:rPr>
            <w:rStyle w:val="Hyperlink"/>
            <w:rFonts w:ascii="Helvetica" w:hAnsi="Helvetica" w:cs="Helvetica"/>
            <w:color w:val="1EAEDB"/>
            <w:sz w:val="23"/>
            <w:szCs w:val="23"/>
          </w:rPr>
          <w:t>Component</w:t>
        </w:r>
      </w:hyperlink>
      <w:r>
        <w:rPr>
          <w:rFonts w:ascii="Helvetica" w:hAnsi="Helvetica" w:cs="Helvetica"/>
          <w:color w:val="222222"/>
          <w:sz w:val="23"/>
          <w:szCs w:val="23"/>
        </w:rPr>
        <w:t> that renders our name, and a button that triggers a method to print our name to the console:</w:t>
      </w:r>
    </w:p>
    <w:p w:rsidR="00394081" w:rsidRDefault="00394081" w:rsidP="00394081">
      <w:pPr>
        <w:pStyle w:val="Heading5"/>
        <w:spacing w:before="0"/>
        <w:rPr>
          <w:rFonts w:ascii="Helvetica" w:hAnsi="Helvetica" w:cs="Helvetica"/>
          <w:caps/>
          <w:color w:val="222222"/>
          <w:spacing w:val="15"/>
          <w:sz w:val="20"/>
          <w:szCs w:val="20"/>
        </w:rPr>
      </w:pPr>
      <w:r>
        <w:rPr>
          <w:rFonts w:ascii="Helvetica" w:hAnsi="Helvetica" w:cs="Helvetica"/>
          <w:b/>
          <w:bCs/>
          <w:caps/>
          <w:color w:val="222222"/>
          <w:spacing w:val="15"/>
        </w:rPr>
        <w:t>APP.COMPONENT.TS</w:t>
      </w: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HTMLPreformatted"/>
        <w:rPr>
          <w:rStyle w:val="HTMLCode"/>
          <w:color w:val="222222"/>
          <w:bdr w:val="single" w:sz="6" w:space="0" w:color="E1E1E1" w:frame="1"/>
          <w:shd w:val="clear" w:color="auto" w:fill="F1F1F1"/>
        </w:rPr>
      </w:pPr>
      <w:r>
        <w:rPr>
          <w:rStyle w:val="kr"/>
          <w:color w:val="006699"/>
          <w:bdr w:val="single" w:sz="6" w:space="0" w:color="E1E1E1" w:frame="1"/>
          <w:shd w:val="clear" w:color="auto" w:fill="F1F1F1"/>
        </w:rPr>
        <w:t>import</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Component</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from</w:t>
      </w:r>
      <w:r>
        <w:rPr>
          <w:rStyle w:val="HTMLCode"/>
          <w:color w:val="222222"/>
          <w:bdr w:val="single" w:sz="6" w:space="0" w:color="E1E1E1" w:frame="1"/>
          <w:shd w:val="clear" w:color="auto" w:fill="F1F1F1"/>
        </w:rPr>
        <w:t xml:space="preserve"> </w:t>
      </w:r>
      <w:r>
        <w:rPr>
          <w:rStyle w:val="s1"/>
          <w:rFonts w:eastAsiaTheme="majorEastAsia"/>
          <w:color w:val="CC3300"/>
          <w:bdr w:val="single" w:sz="6" w:space="0" w:color="E1E1E1" w:frame="1"/>
          <w:shd w:val="clear" w:color="auto" w:fill="F1F1F1"/>
        </w:rPr>
        <w:t>'@angular/core'</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HTMLPreformatted"/>
        <w:rPr>
          <w:rStyle w:val="HTMLCode"/>
          <w:color w:val="222222"/>
          <w:bdr w:val="single" w:sz="6" w:space="0" w:color="E1E1E1" w:frame="1"/>
          <w:shd w:val="clear" w:color="auto" w:fill="F1F1F1"/>
        </w:rPr>
      </w:pPr>
      <w:r>
        <w:rPr>
          <w:rStyle w:val="err"/>
          <w:color w:val="222222"/>
          <w:bdr w:val="single" w:sz="6" w:space="0" w:color="E1E1E1" w:frame="1"/>
          <w:shd w:val="clear" w:color="auto" w:fill="F1F1F1"/>
        </w:rPr>
        <w:t>@</w:t>
      </w:r>
      <w:r>
        <w:rPr>
          <w:rStyle w:val="nx"/>
          <w:color w:val="222222"/>
          <w:bdr w:val="single" w:sz="6" w:space="0" w:color="E1E1E1" w:frame="1"/>
          <w:shd w:val="clear" w:color="auto" w:fill="F1F1F1"/>
        </w:rPr>
        <w:t>Component</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a"/>
          <w:color w:val="4F9FCF"/>
          <w:bdr w:val="single" w:sz="6" w:space="0" w:color="E1E1E1" w:frame="1"/>
          <w:shd w:val="clear" w:color="auto" w:fill="F1F1F1"/>
        </w:rPr>
        <w:t>selector</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s1"/>
          <w:rFonts w:eastAsiaTheme="majorEastAsia"/>
          <w:color w:val="CC3300"/>
          <w:bdr w:val="single" w:sz="6" w:space="0" w:color="E1E1E1" w:frame="1"/>
          <w:shd w:val="clear" w:color="auto" w:fill="F1F1F1"/>
        </w:rPr>
        <w:t>'my-component'</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a"/>
          <w:color w:val="4F9FCF"/>
          <w:bdr w:val="single" w:sz="6" w:space="0" w:color="E1E1E1" w:frame="1"/>
          <w:shd w:val="clear" w:color="auto" w:fill="F1F1F1"/>
        </w:rPr>
        <w:t>template</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err"/>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o"/>
          <w:color w:val="555555"/>
          <w:bdr w:val="single" w:sz="6" w:space="0" w:color="E1E1E1" w:frame="1"/>
          <w:shd w:val="clear" w:color="auto" w:fill="F1F1F1"/>
        </w:rPr>
        <w:t>&lt;</w:t>
      </w:r>
      <w:r>
        <w:rPr>
          <w:rStyle w:val="nx"/>
          <w:color w:val="222222"/>
          <w:bdr w:val="single" w:sz="6" w:space="0" w:color="E1E1E1" w:frame="1"/>
          <w:shd w:val="clear" w:color="auto" w:fill="F1F1F1"/>
        </w:rPr>
        <w:t>div</w:t>
      </w:r>
      <w:r>
        <w:rPr>
          <w:rStyle w:val="o"/>
          <w:color w:val="555555"/>
          <w:bdr w:val="single" w:sz="6" w:space="0" w:color="E1E1E1" w:frame="1"/>
          <w:shd w:val="clear" w:color="auto" w:fill="F1F1F1"/>
        </w:rPr>
        <w:t>&gt;</w:t>
      </w:r>
      <w:r>
        <w:rPr>
          <w:rStyle w:val="nx"/>
          <w:color w:val="222222"/>
          <w:bdr w:val="single" w:sz="6" w:space="0" w:color="E1E1E1" w:frame="1"/>
          <w:shd w:val="clear" w:color="auto" w:fill="F1F1F1"/>
        </w:rPr>
        <w:t>Hello</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my</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name</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is</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r>
        <w:rPr>
          <w:rStyle w:val="nx"/>
          <w:color w:val="222222"/>
          <w:bdr w:val="single" w:sz="6" w:space="0" w:color="E1E1E1" w:frame="1"/>
          <w:shd w:val="clear" w:color="auto" w:fill="F1F1F1"/>
        </w:rPr>
        <w:t>name</w:t>
      </w:r>
      <w:r>
        <w:rPr>
          <w:rStyle w:val="p"/>
          <w:color w:val="222222"/>
          <w:bdr w:val="single" w:sz="6" w:space="0" w:color="E1E1E1" w:frame="1"/>
          <w:shd w:val="clear" w:color="auto" w:fill="F1F1F1"/>
        </w:rPr>
        <w:t>}}.</w:t>
      </w:r>
    </w:p>
    <w:p w:rsidR="00394081" w:rsidRDefault="00394081" w:rsidP="00394081">
      <w:pPr>
        <w:pStyle w:val="HTMLPreformatted"/>
        <w:rPr>
          <w:rStyle w:val="err"/>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o"/>
          <w:color w:val="555555"/>
          <w:bdr w:val="single" w:sz="6" w:space="0" w:color="E1E1E1" w:frame="1"/>
          <w:shd w:val="clear" w:color="auto" w:fill="F1F1F1"/>
        </w:rPr>
        <w:t>&lt;</w:t>
      </w:r>
      <w:r>
        <w:rPr>
          <w:rStyle w:val="nx"/>
          <w:color w:val="222222"/>
          <w:bdr w:val="single" w:sz="6" w:space="0" w:color="E1E1E1" w:frame="1"/>
          <w:shd w:val="clear" w:color="auto" w:fill="F1F1F1"/>
        </w:rPr>
        <w:t>button</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r>
        <w:rPr>
          <w:rStyle w:val="nx"/>
          <w:color w:val="222222"/>
          <w:bdr w:val="single" w:sz="6" w:space="0" w:color="E1E1E1" w:frame="1"/>
          <w:shd w:val="clear" w:color="auto" w:fill="F1F1F1"/>
        </w:rPr>
        <w:t>click</w:t>
      </w:r>
      <w:r>
        <w:rPr>
          <w:rStyle w:val="p"/>
          <w:color w:val="222222"/>
          <w:bdr w:val="single" w:sz="6" w:space="0" w:color="E1E1E1" w:frame="1"/>
          <w:shd w:val="clear" w:color="auto" w:fill="F1F1F1"/>
        </w:rPr>
        <w:t>)</w:t>
      </w:r>
      <w:r>
        <w:rPr>
          <w:rStyle w:val="o"/>
          <w:color w:val="555555"/>
          <w:bdr w:val="single" w:sz="6" w:space="0" w:color="E1E1E1" w:frame="1"/>
          <w:shd w:val="clear" w:color="auto" w:fill="F1F1F1"/>
        </w:rPr>
        <w:t>=</w:t>
      </w:r>
      <w:r>
        <w:rPr>
          <w:rStyle w:val="s2"/>
          <w:rFonts w:eastAsiaTheme="majorEastAsia"/>
          <w:color w:val="CC3300"/>
          <w:bdr w:val="single" w:sz="6" w:space="0" w:color="E1E1E1" w:frame="1"/>
          <w:shd w:val="clear" w:color="auto" w:fill="F1F1F1"/>
        </w:rPr>
        <w:t>"</w:t>
      </w:r>
      <w:proofErr w:type="spellStart"/>
      <w:r>
        <w:rPr>
          <w:rStyle w:val="s2"/>
          <w:rFonts w:eastAsiaTheme="majorEastAsia"/>
          <w:color w:val="CC3300"/>
          <w:bdr w:val="single" w:sz="6" w:space="0" w:color="E1E1E1" w:frame="1"/>
          <w:shd w:val="clear" w:color="auto" w:fill="F1F1F1"/>
        </w:rPr>
        <w:t>sayMyName</w:t>
      </w:r>
      <w:proofErr w:type="spellEnd"/>
      <w:r>
        <w:rPr>
          <w:rStyle w:val="s2"/>
          <w:rFonts w:eastAsiaTheme="majorEastAsia"/>
          <w:color w:val="CC3300"/>
          <w:bdr w:val="single" w:sz="6" w:space="0" w:color="E1E1E1" w:frame="1"/>
          <w:shd w:val="clear" w:color="auto" w:fill="F1F1F1"/>
        </w:rPr>
        <w:t>()"</w:t>
      </w:r>
      <w:r>
        <w:rPr>
          <w:rStyle w:val="o"/>
          <w:color w:val="555555"/>
          <w:bdr w:val="single" w:sz="6" w:space="0" w:color="E1E1E1" w:frame="1"/>
          <w:shd w:val="clear" w:color="auto" w:fill="F1F1F1"/>
        </w:rPr>
        <w:t>&gt;</w:t>
      </w:r>
      <w:r>
        <w:rPr>
          <w:rStyle w:val="nx"/>
          <w:color w:val="222222"/>
          <w:bdr w:val="single" w:sz="6" w:space="0" w:color="E1E1E1" w:frame="1"/>
          <w:shd w:val="clear" w:color="auto" w:fill="F1F1F1"/>
        </w:rPr>
        <w:t>Say</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my</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name</w:t>
      </w:r>
      <w:r>
        <w:rPr>
          <w:rStyle w:val="o"/>
          <w:color w:val="555555"/>
          <w:bdr w:val="single" w:sz="6" w:space="0" w:color="E1E1E1" w:frame="1"/>
          <w:shd w:val="clear" w:color="auto" w:fill="F1F1F1"/>
        </w:rPr>
        <w:t>&lt;</w:t>
      </w:r>
      <w:r>
        <w:rPr>
          <w:rStyle w:val="sr"/>
          <w:rFonts w:eastAsiaTheme="majorEastAsia"/>
          <w:color w:val="33AAAA"/>
          <w:bdr w:val="single" w:sz="6" w:space="0" w:color="E1E1E1" w:frame="1"/>
          <w:shd w:val="clear" w:color="auto" w:fill="F1F1F1"/>
        </w:rPr>
        <w:t>/button</w:t>
      </w:r>
      <w:r>
        <w:rPr>
          <w:rStyle w:val="err"/>
          <w:color w:val="222222"/>
          <w:bdr w:val="single" w:sz="6" w:space="0" w:color="E1E1E1" w:frame="1"/>
          <w:shd w:val="clear" w:color="auto" w:fill="F1F1F1"/>
        </w:rPr>
        <w:t>&gt;</w:t>
      </w:r>
    </w:p>
    <w:p w:rsidR="00394081" w:rsidRDefault="00394081" w:rsidP="00394081">
      <w:pPr>
        <w:pStyle w:val="HTMLPreformatted"/>
        <w:rPr>
          <w:rStyle w:val="err"/>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o"/>
          <w:color w:val="555555"/>
          <w:bdr w:val="single" w:sz="6" w:space="0" w:color="E1E1E1" w:frame="1"/>
          <w:shd w:val="clear" w:color="auto" w:fill="F1F1F1"/>
        </w:rPr>
        <w:t>&lt;</w:t>
      </w:r>
      <w:r>
        <w:rPr>
          <w:rStyle w:val="sr"/>
          <w:rFonts w:eastAsiaTheme="majorEastAsia"/>
          <w:color w:val="33AAAA"/>
          <w:bdr w:val="single" w:sz="6" w:space="0" w:color="E1E1E1" w:frame="1"/>
          <w:shd w:val="clear" w:color="auto" w:fill="F1F1F1"/>
        </w:rPr>
        <w:t>/div</w:t>
      </w:r>
      <w:r>
        <w:rPr>
          <w:rStyle w:val="err"/>
          <w:color w:val="222222"/>
          <w:bdr w:val="single" w:sz="6" w:space="0" w:color="E1E1E1" w:frame="1"/>
          <w:shd w:val="clear" w:color="auto" w:fill="F1F1F1"/>
        </w:rPr>
        <w:t>&gt;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err"/>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kr"/>
          <w:color w:val="006699"/>
          <w:bdr w:val="single" w:sz="6" w:space="0" w:color="E1E1E1" w:frame="1"/>
          <w:shd w:val="clear" w:color="auto" w:fill="F1F1F1"/>
        </w:rPr>
        <w:t>export</w:t>
      </w:r>
      <w:r>
        <w:rPr>
          <w:rStyle w:val="HTMLCode"/>
          <w:color w:val="222222"/>
          <w:bdr w:val="single" w:sz="6" w:space="0" w:color="E1E1E1" w:frame="1"/>
          <w:shd w:val="clear" w:color="auto" w:fill="F1F1F1"/>
        </w:rPr>
        <w:t xml:space="preserve"> </w:t>
      </w:r>
      <w:r>
        <w:rPr>
          <w:rStyle w:val="kr"/>
          <w:color w:val="006699"/>
          <w:bdr w:val="single" w:sz="6" w:space="0" w:color="E1E1E1" w:frame="1"/>
          <w:shd w:val="clear" w:color="auto" w:fill="F1F1F1"/>
        </w:rPr>
        <w:t>class</w:t>
      </w:r>
      <w:r>
        <w:rPr>
          <w:rStyle w:val="HTMLCode"/>
          <w:color w:val="222222"/>
          <w:bdr w:val="single" w:sz="6" w:space="0" w:color="E1E1E1" w:frame="1"/>
          <w:shd w:val="clear" w:color="auto" w:fill="F1F1F1"/>
        </w:rPr>
        <w:t xml:space="preserve"> </w:t>
      </w:r>
      <w:proofErr w:type="spellStart"/>
      <w:r>
        <w:rPr>
          <w:rStyle w:val="nx"/>
          <w:color w:val="222222"/>
          <w:bdr w:val="single" w:sz="6" w:space="0" w:color="E1E1E1" w:frame="1"/>
          <w:shd w:val="clear" w:color="auto" w:fill="F1F1F1"/>
        </w:rPr>
        <w:t>MyComponent</w:t>
      </w:r>
      <w:proofErr w:type="spellEnd"/>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a"/>
          <w:color w:val="4F9FCF"/>
          <w:bdr w:val="single" w:sz="6" w:space="0" w:color="E1E1E1" w:frame="1"/>
          <w:shd w:val="clear" w:color="auto" w:fill="F1F1F1"/>
        </w:rPr>
        <w:t>name</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string</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constructor</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k"/>
          <w:color w:val="006699"/>
          <w:bdr w:val="single" w:sz="6" w:space="0" w:color="E1E1E1" w:frame="1"/>
          <w:shd w:val="clear" w:color="auto" w:fill="F1F1F1"/>
        </w:rPr>
        <w:t>this</w:t>
      </w:r>
      <w:r>
        <w:rPr>
          <w:rStyle w:val="p"/>
          <w:color w:val="222222"/>
          <w:bdr w:val="single" w:sz="6" w:space="0" w:color="E1E1E1" w:frame="1"/>
          <w:shd w:val="clear" w:color="auto" w:fill="F1F1F1"/>
        </w:rPr>
        <w:t>.</w:t>
      </w:r>
      <w:r>
        <w:rPr>
          <w:rStyle w:val="nx"/>
          <w:color w:val="222222"/>
          <w:bdr w:val="single" w:sz="6" w:space="0" w:color="E1E1E1" w:frame="1"/>
          <w:shd w:val="clear" w:color="auto" w:fill="F1F1F1"/>
        </w:rPr>
        <w:t>name</w:t>
      </w:r>
      <w:r>
        <w:rPr>
          <w:rStyle w:val="HTMLCode"/>
          <w:color w:val="222222"/>
          <w:bdr w:val="single" w:sz="6" w:space="0" w:color="E1E1E1" w:frame="1"/>
          <w:shd w:val="clear" w:color="auto" w:fill="F1F1F1"/>
        </w:rPr>
        <w:t xml:space="preserve"> </w:t>
      </w:r>
      <w:r>
        <w:rPr>
          <w:rStyle w:val="o"/>
          <w:color w:val="555555"/>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s1"/>
          <w:rFonts w:eastAsiaTheme="majorEastAsia"/>
          <w:color w:val="CC3300"/>
          <w:bdr w:val="single" w:sz="6" w:space="0" w:color="E1E1E1" w:frame="1"/>
          <w:shd w:val="clear" w:color="auto" w:fill="F1F1F1"/>
        </w:rPr>
        <w:t>'Max'</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proofErr w:type="spellStart"/>
      <w:r>
        <w:rPr>
          <w:rStyle w:val="nx"/>
          <w:color w:val="222222"/>
          <w:bdr w:val="single" w:sz="6" w:space="0" w:color="E1E1E1" w:frame="1"/>
          <w:shd w:val="clear" w:color="auto" w:fill="F1F1F1"/>
        </w:rPr>
        <w:t>sayMyName</w:t>
      </w:r>
      <w:proofErr w:type="spellEnd"/>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console</w:t>
      </w:r>
      <w:r>
        <w:rPr>
          <w:rStyle w:val="p"/>
          <w:color w:val="222222"/>
          <w:bdr w:val="single" w:sz="6" w:space="0" w:color="E1E1E1" w:frame="1"/>
          <w:shd w:val="clear" w:color="auto" w:fill="F1F1F1"/>
        </w:rPr>
        <w:t>.</w:t>
      </w:r>
      <w:r>
        <w:rPr>
          <w:rStyle w:val="nx"/>
          <w:color w:val="222222"/>
          <w:bdr w:val="single" w:sz="6" w:space="0" w:color="E1E1E1" w:frame="1"/>
          <w:shd w:val="clear" w:color="auto" w:fill="F1F1F1"/>
        </w:rPr>
        <w:t>log</w:t>
      </w:r>
      <w:r>
        <w:rPr>
          <w:rStyle w:val="p"/>
          <w:color w:val="222222"/>
          <w:bdr w:val="single" w:sz="6" w:space="0" w:color="E1E1E1" w:frame="1"/>
          <w:shd w:val="clear" w:color="auto" w:fill="F1F1F1"/>
        </w:rPr>
        <w:t>(</w:t>
      </w:r>
      <w:r>
        <w:rPr>
          <w:rStyle w:val="s1"/>
          <w:rFonts w:eastAsiaTheme="majorEastAsia"/>
          <w:color w:val="CC3300"/>
          <w:bdr w:val="single" w:sz="6" w:space="0" w:color="E1E1E1" w:frame="1"/>
          <w:shd w:val="clear" w:color="auto" w:fill="F1F1F1"/>
        </w:rPr>
        <w:t>'My name is'</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k"/>
          <w:color w:val="006699"/>
          <w:bdr w:val="single" w:sz="6" w:space="0" w:color="E1E1E1" w:frame="1"/>
          <w:shd w:val="clear" w:color="auto" w:fill="F1F1F1"/>
        </w:rPr>
        <w:t>this</w:t>
      </w:r>
      <w:r>
        <w:rPr>
          <w:rStyle w:val="p"/>
          <w:color w:val="222222"/>
          <w:bdr w:val="single" w:sz="6" w:space="0" w:color="E1E1E1" w:frame="1"/>
          <w:shd w:val="clear" w:color="auto" w:fill="F1F1F1"/>
        </w:rPr>
        <w:t>.</w:t>
      </w:r>
      <w:r>
        <w:rPr>
          <w:rStyle w:val="nx"/>
          <w:color w:val="222222"/>
          <w:bdr w:val="single" w:sz="6" w:space="0" w:color="E1E1E1" w:frame="1"/>
          <w:shd w:val="clear" w:color="auto" w:fill="F1F1F1"/>
        </w:rPr>
        <w:t>name</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When we use the </w:t>
      </w:r>
      <w:r>
        <w:rPr>
          <w:rStyle w:val="HTMLCode"/>
          <w:color w:val="222222"/>
          <w:bdr w:val="single" w:sz="6" w:space="0" w:color="E1E1E1" w:frame="1"/>
          <w:shd w:val="clear" w:color="auto" w:fill="F1F1F1"/>
        </w:rPr>
        <w:t>&lt;my-component&gt;&lt;/my-component&gt;</w:t>
      </w:r>
      <w:r>
        <w:rPr>
          <w:rFonts w:ascii="Helvetica" w:hAnsi="Helvetica" w:cs="Helvetica"/>
          <w:color w:val="222222"/>
          <w:sz w:val="23"/>
          <w:szCs w:val="23"/>
        </w:rPr>
        <w:t> tag in our HTML, this component will be created, our constructor called, and rendered.</w:t>
      </w:r>
    </w:p>
    <w:p w:rsidR="00394081" w:rsidRDefault="00394081" w:rsidP="00394081">
      <w:pPr>
        <w:pStyle w:val="Heading3"/>
        <w:spacing w:before="0"/>
        <w:rPr>
          <w:rFonts w:ascii="Helvetica" w:hAnsi="Helvetica" w:cs="Helvetica"/>
          <w:b w:val="0"/>
          <w:bCs w:val="0"/>
          <w:caps/>
          <w:color w:val="222222"/>
          <w:spacing w:val="15"/>
          <w:sz w:val="36"/>
          <w:szCs w:val="36"/>
        </w:rPr>
      </w:pPr>
      <w:r>
        <w:rPr>
          <w:rFonts w:ascii="Helvetica" w:hAnsi="Helvetica" w:cs="Helvetica"/>
          <w:b w:val="0"/>
          <w:bCs w:val="0"/>
          <w:caps/>
          <w:color w:val="222222"/>
          <w:spacing w:val="15"/>
          <w:sz w:val="36"/>
          <w:szCs w:val="36"/>
        </w:rPr>
        <w:lastRenderedPageBreak/>
        <w:t>INPUTS</w:t>
      </w:r>
    </w:p>
    <w:p w:rsidR="00394081" w:rsidRDefault="00394081" w:rsidP="00394081">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Components are the core of an Angular 2 app but most developers need to know how to pass data into components to dynamically configure them.</w:t>
      </w:r>
    </w:p>
    <w:p w:rsidR="00394081" w:rsidRDefault="00394081" w:rsidP="00394081">
      <w:pPr>
        <w:pStyle w:val="Heading4"/>
        <w:spacing w:before="0"/>
        <w:rPr>
          <w:rFonts w:ascii="Helvetica" w:hAnsi="Helvetica" w:cs="Helvetica"/>
          <w:b w:val="0"/>
          <w:bCs w:val="0"/>
          <w:caps/>
          <w:color w:val="222222"/>
          <w:spacing w:val="15"/>
          <w:sz w:val="24"/>
          <w:szCs w:val="24"/>
        </w:rPr>
      </w:pPr>
      <w:r>
        <w:rPr>
          <w:rStyle w:val="HTMLCode"/>
          <w:rFonts w:eastAsiaTheme="majorEastAsia"/>
          <w:b w:val="0"/>
          <w:bCs w:val="0"/>
          <w:color w:val="222222"/>
          <w:spacing w:val="15"/>
          <w:sz w:val="41"/>
          <w:szCs w:val="41"/>
          <w:bdr w:val="single" w:sz="6" w:space="0" w:color="E1E1E1" w:frame="1"/>
          <w:shd w:val="clear" w:color="auto" w:fill="F1F1F1"/>
        </w:rPr>
        <w:t>@Input</w:t>
      </w:r>
    </w:p>
    <w:p w:rsidR="00394081" w:rsidRDefault="00394081" w:rsidP="00394081">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To define an input for a component, we use the </w:t>
      </w:r>
      <w:r>
        <w:rPr>
          <w:rStyle w:val="HTMLCode"/>
          <w:color w:val="222222"/>
          <w:bdr w:val="single" w:sz="6" w:space="0" w:color="E1E1E1" w:frame="1"/>
          <w:shd w:val="clear" w:color="auto" w:fill="F1F1F1"/>
        </w:rPr>
        <w:t>@Input</w:t>
      </w:r>
      <w:r>
        <w:rPr>
          <w:rFonts w:ascii="Helvetica" w:hAnsi="Helvetica" w:cs="Helvetica"/>
          <w:color w:val="222222"/>
          <w:sz w:val="23"/>
          <w:szCs w:val="23"/>
        </w:rPr>
        <w:t> decorator.</w:t>
      </w:r>
    </w:p>
    <w:p w:rsidR="00394081" w:rsidRDefault="00394081" w:rsidP="00394081">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For example, our </w:t>
      </w:r>
      <w:r>
        <w:rPr>
          <w:rStyle w:val="HTMLCode"/>
          <w:color w:val="222222"/>
          <w:bdr w:val="single" w:sz="6" w:space="0" w:color="E1E1E1" w:frame="1"/>
          <w:shd w:val="clear" w:color="auto" w:fill="F1F1F1"/>
        </w:rPr>
        <w:t>&lt;user-profile&gt;</w:t>
      </w:r>
      <w:r>
        <w:rPr>
          <w:rFonts w:ascii="Helvetica" w:hAnsi="Helvetica" w:cs="Helvetica"/>
          <w:color w:val="222222"/>
          <w:sz w:val="23"/>
          <w:szCs w:val="23"/>
        </w:rPr>
        <w:t> component needs a </w:t>
      </w:r>
      <w:r>
        <w:rPr>
          <w:rStyle w:val="HTMLCode"/>
          <w:color w:val="222222"/>
          <w:bdr w:val="single" w:sz="6" w:space="0" w:color="E1E1E1" w:frame="1"/>
          <w:shd w:val="clear" w:color="auto" w:fill="F1F1F1"/>
        </w:rPr>
        <w:t>user</w:t>
      </w:r>
      <w:r>
        <w:rPr>
          <w:rFonts w:ascii="Helvetica" w:hAnsi="Helvetica" w:cs="Helvetica"/>
          <w:color w:val="222222"/>
          <w:sz w:val="23"/>
          <w:szCs w:val="23"/>
        </w:rPr>
        <w:t> argument to render information about that user:</w:t>
      </w: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HTMLPreformatted"/>
        <w:rPr>
          <w:rStyle w:val="HTMLCode"/>
          <w:color w:val="222222"/>
          <w:bdr w:val="single" w:sz="6" w:space="0" w:color="E1E1E1" w:frame="1"/>
          <w:shd w:val="clear" w:color="auto" w:fill="F1F1F1"/>
        </w:rPr>
      </w:pPr>
      <w:r>
        <w:rPr>
          <w:rStyle w:val="nt"/>
          <w:color w:val="2F6F9F"/>
          <w:bdr w:val="single" w:sz="6" w:space="0" w:color="E1E1E1" w:frame="1"/>
          <w:shd w:val="clear" w:color="auto" w:fill="F1F1F1"/>
        </w:rPr>
        <w:t>&lt;user-profile</w:t>
      </w:r>
      <w:r>
        <w:rPr>
          <w:rStyle w:val="HTMLCode"/>
          <w:color w:val="222222"/>
          <w:bdr w:val="single" w:sz="6" w:space="0" w:color="E1E1E1" w:frame="1"/>
          <w:shd w:val="clear" w:color="auto" w:fill="F1F1F1"/>
        </w:rPr>
        <w:t xml:space="preserve"> </w:t>
      </w:r>
      <w:r>
        <w:rPr>
          <w:rStyle w:val="err"/>
          <w:color w:val="222222"/>
          <w:bdr w:val="single" w:sz="6" w:space="0" w:color="E1E1E1" w:frame="1"/>
          <w:shd w:val="clear" w:color="auto" w:fill="F1F1F1"/>
        </w:rPr>
        <w:t>[</w:t>
      </w:r>
      <w:r>
        <w:rPr>
          <w:rStyle w:val="na"/>
          <w:color w:val="4F9FCF"/>
          <w:bdr w:val="single" w:sz="6" w:space="0" w:color="E1E1E1" w:frame="1"/>
          <w:shd w:val="clear" w:color="auto" w:fill="F1F1F1"/>
        </w:rPr>
        <w:t>user</w:t>
      </w:r>
      <w:r>
        <w:rPr>
          <w:rStyle w:val="err"/>
          <w:color w:val="222222"/>
          <w:bdr w:val="single" w:sz="6" w:space="0" w:color="E1E1E1" w:frame="1"/>
          <w:shd w:val="clear" w:color="auto" w:fill="F1F1F1"/>
        </w:rPr>
        <w:t>]="</w:t>
      </w:r>
      <w:proofErr w:type="spellStart"/>
      <w:r>
        <w:rPr>
          <w:rStyle w:val="na"/>
          <w:color w:val="4F9FCF"/>
          <w:bdr w:val="single" w:sz="6" w:space="0" w:color="E1E1E1" w:frame="1"/>
          <w:shd w:val="clear" w:color="auto" w:fill="F1F1F1"/>
        </w:rPr>
        <w:t>currentUser</w:t>
      </w:r>
      <w:proofErr w:type="spellEnd"/>
      <w:r>
        <w:rPr>
          <w:rStyle w:val="err"/>
          <w:color w:val="222222"/>
          <w:bdr w:val="single" w:sz="6" w:space="0" w:color="E1E1E1" w:frame="1"/>
          <w:shd w:val="clear" w:color="auto" w:fill="F1F1F1"/>
        </w:rPr>
        <w:t>"</w:t>
      </w:r>
      <w:r>
        <w:rPr>
          <w:rStyle w:val="nt"/>
          <w:color w:val="2F6F9F"/>
          <w:bdr w:val="single" w:sz="6" w:space="0" w:color="E1E1E1" w:frame="1"/>
          <w:shd w:val="clear" w:color="auto" w:fill="F1F1F1"/>
        </w:rPr>
        <w:t>&gt;&lt;/user-profile&gt;</w:t>
      </w: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So, we add an </w:t>
      </w:r>
      <w:r>
        <w:rPr>
          <w:rStyle w:val="HTMLCode"/>
          <w:color w:val="222222"/>
          <w:bdr w:val="single" w:sz="6" w:space="0" w:color="E1E1E1" w:frame="1"/>
          <w:shd w:val="clear" w:color="auto" w:fill="F1F1F1"/>
        </w:rPr>
        <w:t>@Input</w:t>
      </w:r>
      <w:r>
        <w:rPr>
          <w:rFonts w:ascii="Helvetica" w:hAnsi="Helvetica" w:cs="Helvetica"/>
          <w:color w:val="222222"/>
          <w:sz w:val="23"/>
          <w:szCs w:val="23"/>
        </w:rPr>
        <w:t> binding to </w:t>
      </w:r>
      <w:r>
        <w:rPr>
          <w:rStyle w:val="HTMLCode"/>
          <w:color w:val="222222"/>
          <w:bdr w:val="single" w:sz="6" w:space="0" w:color="E1E1E1" w:frame="1"/>
          <w:shd w:val="clear" w:color="auto" w:fill="F1F1F1"/>
        </w:rPr>
        <w:t>user</w:t>
      </w:r>
      <w:r>
        <w:rPr>
          <w:rFonts w:ascii="Helvetica" w:hAnsi="Helvetica" w:cs="Helvetica"/>
          <w:color w:val="222222"/>
          <w:sz w:val="23"/>
          <w:szCs w:val="23"/>
        </w:rPr>
        <w:t>:</w:t>
      </w: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HTMLPreformatted"/>
        <w:rPr>
          <w:rStyle w:val="HTMLCode"/>
          <w:color w:val="222222"/>
          <w:bdr w:val="single" w:sz="6" w:space="0" w:color="E1E1E1" w:frame="1"/>
          <w:shd w:val="clear" w:color="auto" w:fill="F1F1F1"/>
        </w:rPr>
      </w:pPr>
      <w:r>
        <w:rPr>
          <w:rStyle w:val="kr"/>
          <w:color w:val="006699"/>
          <w:bdr w:val="single" w:sz="6" w:space="0" w:color="E1E1E1" w:frame="1"/>
          <w:shd w:val="clear" w:color="auto" w:fill="F1F1F1"/>
        </w:rPr>
        <w:t>import</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Component</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Input</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from</w:t>
      </w:r>
      <w:r>
        <w:rPr>
          <w:rStyle w:val="HTMLCode"/>
          <w:color w:val="222222"/>
          <w:bdr w:val="single" w:sz="6" w:space="0" w:color="E1E1E1" w:frame="1"/>
          <w:shd w:val="clear" w:color="auto" w:fill="F1F1F1"/>
        </w:rPr>
        <w:t xml:space="preserve"> </w:t>
      </w:r>
      <w:r>
        <w:rPr>
          <w:rStyle w:val="s1"/>
          <w:rFonts w:eastAsiaTheme="majorEastAsia"/>
          <w:color w:val="CC3300"/>
          <w:bdr w:val="single" w:sz="6" w:space="0" w:color="E1E1E1" w:frame="1"/>
          <w:shd w:val="clear" w:color="auto" w:fill="F1F1F1"/>
        </w:rPr>
        <w:t>'@angular/core'</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HTMLPreformatted"/>
        <w:rPr>
          <w:rStyle w:val="HTMLCode"/>
          <w:color w:val="222222"/>
          <w:bdr w:val="single" w:sz="6" w:space="0" w:color="E1E1E1" w:frame="1"/>
          <w:shd w:val="clear" w:color="auto" w:fill="F1F1F1"/>
        </w:rPr>
      </w:pPr>
      <w:r>
        <w:rPr>
          <w:rStyle w:val="err"/>
          <w:color w:val="222222"/>
          <w:bdr w:val="single" w:sz="6" w:space="0" w:color="E1E1E1" w:frame="1"/>
          <w:shd w:val="clear" w:color="auto" w:fill="F1F1F1"/>
        </w:rPr>
        <w:t>@</w:t>
      </w:r>
      <w:r>
        <w:rPr>
          <w:rStyle w:val="nx"/>
          <w:color w:val="222222"/>
          <w:bdr w:val="single" w:sz="6" w:space="0" w:color="E1E1E1" w:frame="1"/>
          <w:shd w:val="clear" w:color="auto" w:fill="F1F1F1"/>
        </w:rPr>
        <w:t>Component</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a"/>
          <w:color w:val="4F9FCF"/>
          <w:bdr w:val="single" w:sz="6" w:space="0" w:color="E1E1E1" w:frame="1"/>
          <w:shd w:val="clear" w:color="auto" w:fill="F1F1F1"/>
        </w:rPr>
        <w:t>selector</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s1"/>
          <w:rFonts w:eastAsiaTheme="majorEastAsia"/>
          <w:color w:val="CC3300"/>
          <w:bdr w:val="single" w:sz="6" w:space="0" w:color="E1E1E1" w:frame="1"/>
          <w:shd w:val="clear" w:color="auto" w:fill="F1F1F1"/>
        </w:rPr>
        <w:t>'user-profile'</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a"/>
          <w:color w:val="4F9FCF"/>
          <w:bdr w:val="single" w:sz="6" w:space="0" w:color="E1E1E1" w:frame="1"/>
          <w:shd w:val="clear" w:color="auto" w:fill="F1F1F1"/>
        </w:rPr>
        <w:t>template</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s1"/>
          <w:rFonts w:eastAsiaTheme="majorEastAsia"/>
          <w:color w:val="CC3300"/>
          <w:bdr w:val="single" w:sz="6" w:space="0" w:color="E1E1E1" w:frame="1"/>
          <w:shd w:val="clear" w:color="auto" w:fill="F1F1F1"/>
        </w:rPr>
        <w:t>'&lt;div&gt;{{user.name}}&lt;/div&gt;'</w:t>
      </w:r>
    </w:p>
    <w:p w:rsidR="00394081" w:rsidRDefault="00394081" w:rsidP="00394081">
      <w:pPr>
        <w:pStyle w:val="HTMLPreformatted"/>
        <w:rPr>
          <w:rStyle w:val="HTMLCode"/>
          <w:color w:val="222222"/>
          <w:bdr w:val="single" w:sz="6" w:space="0" w:color="E1E1E1" w:frame="1"/>
          <w:shd w:val="clear" w:color="auto" w:fill="F1F1F1"/>
        </w:rPr>
      </w:pP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kr"/>
          <w:color w:val="006699"/>
          <w:bdr w:val="single" w:sz="6" w:space="0" w:color="E1E1E1" w:frame="1"/>
          <w:shd w:val="clear" w:color="auto" w:fill="F1F1F1"/>
        </w:rPr>
        <w:t>export</w:t>
      </w:r>
      <w:r>
        <w:rPr>
          <w:rStyle w:val="HTMLCode"/>
          <w:color w:val="222222"/>
          <w:bdr w:val="single" w:sz="6" w:space="0" w:color="E1E1E1" w:frame="1"/>
          <w:shd w:val="clear" w:color="auto" w:fill="F1F1F1"/>
        </w:rPr>
        <w:t xml:space="preserve"> </w:t>
      </w:r>
      <w:r>
        <w:rPr>
          <w:rStyle w:val="kr"/>
          <w:color w:val="006699"/>
          <w:bdr w:val="single" w:sz="6" w:space="0" w:color="E1E1E1" w:frame="1"/>
          <w:shd w:val="clear" w:color="auto" w:fill="F1F1F1"/>
        </w:rPr>
        <w:t>class</w:t>
      </w:r>
      <w:r>
        <w:rPr>
          <w:rStyle w:val="HTMLCode"/>
          <w:color w:val="222222"/>
          <w:bdr w:val="single" w:sz="6" w:space="0" w:color="E1E1E1" w:frame="1"/>
          <w:shd w:val="clear" w:color="auto" w:fill="F1F1F1"/>
        </w:rPr>
        <w:t xml:space="preserve"> </w:t>
      </w:r>
      <w:proofErr w:type="spellStart"/>
      <w:r>
        <w:rPr>
          <w:rStyle w:val="nx"/>
          <w:color w:val="222222"/>
          <w:bdr w:val="single" w:sz="6" w:space="0" w:color="E1E1E1" w:frame="1"/>
          <w:shd w:val="clear" w:color="auto" w:fill="F1F1F1"/>
        </w:rPr>
        <w:t>UserProfile</w:t>
      </w:r>
      <w:proofErr w:type="spellEnd"/>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err"/>
          <w:color w:val="222222"/>
          <w:bdr w:val="single" w:sz="6" w:space="0" w:color="E1E1E1" w:frame="1"/>
          <w:shd w:val="clear" w:color="auto" w:fill="F1F1F1"/>
        </w:rPr>
        <w:t>@</w:t>
      </w:r>
      <w:r>
        <w:rPr>
          <w:rStyle w:val="nx"/>
          <w:color w:val="222222"/>
          <w:bdr w:val="single" w:sz="6" w:space="0" w:color="E1E1E1" w:frame="1"/>
          <w:shd w:val="clear" w:color="auto" w:fill="F1F1F1"/>
        </w:rPr>
        <w:t>Input</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user</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constructor</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p"/>
          <w:color w:val="222222"/>
          <w:bdr w:val="single" w:sz="6" w:space="0" w:color="E1E1E1" w:frame="1"/>
          <w:shd w:val="clear" w:color="auto" w:fill="F1F1F1"/>
        </w:rPr>
        <w:t>}</w:t>
      </w:r>
    </w:p>
    <w:p w:rsidR="00394081" w:rsidRDefault="00394081" w:rsidP="004E0032">
      <w:pPr>
        <w:pStyle w:val="NormalWeb"/>
        <w:spacing w:before="0" w:beforeAutospacing="0" w:after="144" w:afterAutospacing="0" w:line="360" w:lineRule="atLeast"/>
        <w:ind w:left="48" w:right="48"/>
        <w:jc w:val="both"/>
        <w:rPr>
          <w:rFonts w:ascii="Verdana" w:hAnsi="Verdana"/>
          <w:color w:val="000000"/>
        </w:rPr>
      </w:pPr>
    </w:p>
    <w:p w:rsidR="00394081" w:rsidRDefault="00394081" w:rsidP="00394081">
      <w:pPr>
        <w:pStyle w:val="Heading3"/>
        <w:spacing w:before="0"/>
        <w:rPr>
          <w:rFonts w:ascii="Helvetica" w:hAnsi="Helvetica" w:cs="Helvetica"/>
          <w:b w:val="0"/>
          <w:bCs w:val="0"/>
          <w:caps/>
          <w:color w:val="222222"/>
          <w:spacing w:val="15"/>
          <w:sz w:val="36"/>
          <w:szCs w:val="36"/>
        </w:rPr>
      </w:pPr>
      <w:r>
        <w:rPr>
          <w:rFonts w:ascii="Helvetica" w:hAnsi="Helvetica" w:cs="Helvetica"/>
          <w:b w:val="0"/>
          <w:bCs w:val="0"/>
          <w:caps/>
          <w:color w:val="222222"/>
          <w:spacing w:val="15"/>
          <w:sz w:val="36"/>
          <w:szCs w:val="36"/>
        </w:rPr>
        <w:t>OUTPUTS</w:t>
      </w:r>
    </w:p>
    <w:p w:rsidR="00394081" w:rsidRDefault="00394081" w:rsidP="00394081">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If you want to bind to particular event, you can use the new </w:t>
      </w:r>
      <w:hyperlink r:id="rId15" w:history="1">
        <w:r>
          <w:rPr>
            <w:rStyle w:val="Hyperlink"/>
            <w:rFonts w:ascii="Helvetica" w:hAnsi="Helvetica" w:cs="Helvetica"/>
            <w:color w:val="1EAEDB"/>
            <w:sz w:val="23"/>
            <w:szCs w:val="23"/>
          </w:rPr>
          <w:t>Event syntax</w:t>
        </w:r>
      </w:hyperlink>
      <w:r>
        <w:rPr>
          <w:rFonts w:ascii="Helvetica" w:hAnsi="Helvetica" w:cs="Helvetica"/>
          <w:color w:val="222222"/>
          <w:sz w:val="23"/>
          <w:szCs w:val="23"/>
        </w:rPr>
        <w:t> in Angular 2, but what if you need your own custom event?</w:t>
      </w:r>
    </w:p>
    <w:p w:rsidR="00394081" w:rsidRDefault="00394081" w:rsidP="00394081">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To create a custom event, we can use the new </w:t>
      </w:r>
      <w:r>
        <w:rPr>
          <w:rStyle w:val="HTMLCode"/>
          <w:color w:val="222222"/>
          <w:bdr w:val="single" w:sz="6" w:space="0" w:color="E1E1E1" w:frame="1"/>
          <w:shd w:val="clear" w:color="auto" w:fill="F1F1F1"/>
        </w:rPr>
        <w:t>@Output</w:t>
      </w:r>
      <w:r>
        <w:rPr>
          <w:rFonts w:ascii="Helvetica" w:hAnsi="Helvetica" w:cs="Helvetica"/>
          <w:color w:val="222222"/>
          <w:sz w:val="23"/>
          <w:szCs w:val="23"/>
        </w:rPr>
        <w:t> decorator. Take the following component:</w:t>
      </w: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HTMLPreformatted"/>
        <w:rPr>
          <w:rStyle w:val="HTMLCode"/>
          <w:color w:val="222222"/>
          <w:bdr w:val="single" w:sz="6" w:space="0" w:color="E1E1E1" w:frame="1"/>
          <w:shd w:val="clear" w:color="auto" w:fill="F1F1F1"/>
        </w:rPr>
      </w:pPr>
      <w:r>
        <w:rPr>
          <w:rStyle w:val="kr"/>
          <w:color w:val="006699"/>
          <w:bdr w:val="single" w:sz="6" w:space="0" w:color="E1E1E1" w:frame="1"/>
          <w:shd w:val="clear" w:color="auto" w:fill="F1F1F1"/>
        </w:rPr>
        <w:t>import</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Component</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from</w:t>
      </w:r>
      <w:r>
        <w:rPr>
          <w:rStyle w:val="HTMLCode"/>
          <w:color w:val="222222"/>
          <w:bdr w:val="single" w:sz="6" w:space="0" w:color="E1E1E1" w:frame="1"/>
          <w:shd w:val="clear" w:color="auto" w:fill="F1F1F1"/>
        </w:rPr>
        <w:t xml:space="preserve"> </w:t>
      </w:r>
      <w:r>
        <w:rPr>
          <w:rStyle w:val="s1"/>
          <w:color w:val="CC3300"/>
          <w:bdr w:val="single" w:sz="6" w:space="0" w:color="E1E1E1" w:frame="1"/>
          <w:shd w:val="clear" w:color="auto" w:fill="F1F1F1"/>
        </w:rPr>
        <w:t>'@angular/core'</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HTMLPreformatted"/>
        <w:rPr>
          <w:rStyle w:val="HTMLCode"/>
          <w:color w:val="222222"/>
          <w:bdr w:val="single" w:sz="6" w:space="0" w:color="E1E1E1" w:frame="1"/>
          <w:shd w:val="clear" w:color="auto" w:fill="F1F1F1"/>
        </w:rPr>
      </w:pPr>
      <w:r>
        <w:rPr>
          <w:rStyle w:val="err"/>
          <w:color w:val="222222"/>
          <w:bdr w:val="single" w:sz="6" w:space="0" w:color="E1E1E1" w:frame="1"/>
          <w:shd w:val="clear" w:color="auto" w:fill="F1F1F1"/>
        </w:rPr>
        <w:t>@</w:t>
      </w:r>
      <w:r>
        <w:rPr>
          <w:rStyle w:val="nx"/>
          <w:color w:val="222222"/>
          <w:bdr w:val="single" w:sz="6" w:space="0" w:color="E1E1E1" w:frame="1"/>
          <w:shd w:val="clear" w:color="auto" w:fill="F1F1F1"/>
        </w:rPr>
        <w:t>Component</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a"/>
          <w:rFonts w:eastAsiaTheme="majorEastAsia"/>
          <w:color w:val="4F9FCF"/>
          <w:bdr w:val="single" w:sz="6" w:space="0" w:color="E1E1E1" w:frame="1"/>
          <w:shd w:val="clear" w:color="auto" w:fill="F1F1F1"/>
        </w:rPr>
        <w:t>selector</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s1"/>
          <w:color w:val="CC3300"/>
          <w:bdr w:val="single" w:sz="6" w:space="0" w:color="E1E1E1" w:frame="1"/>
          <w:shd w:val="clear" w:color="auto" w:fill="F1F1F1"/>
        </w:rPr>
        <w:t>'user-profile'</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a"/>
          <w:rFonts w:eastAsiaTheme="majorEastAsia"/>
          <w:color w:val="4F9FCF"/>
          <w:bdr w:val="single" w:sz="6" w:space="0" w:color="E1E1E1" w:frame="1"/>
          <w:shd w:val="clear" w:color="auto" w:fill="F1F1F1"/>
        </w:rPr>
        <w:t>template</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s1"/>
          <w:color w:val="CC3300"/>
          <w:bdr w:val="single" w:sz="6" w:space="0" w:color="E1E1E1" w:frame="1"/>
          <w:shd w:val="clear" w:color="auto" w:fill="F1F1F1"/>
        </w:rPr>
        <w:t>'&lt;div&gt;Hi, my name is {{user.name}}&lt;/div&gt;'</w:t>
      </w:r>
    </w:p>
    <w:p w:rsidR="00394081" w:rsidRDefault="00394081" w:rsidP="00394081">
      <w:pPr>
        <w:pStyle w:val="HTMLPreformatted"/>
        <w:rPr>
          <w:rStyle w:val="HTMLCode"/>
          <w:color w:val="222222"/>
          <w:bdr w:val="single" w:sz="6" w:space="0" w:color="E1E1E1" w:frame="1"/>
          <w:shd w:val="clear" w:color="auto" w:fill="F1F1F1"/>
        </w:rPr>
      </w:pP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kr"/>
          <w:color w:val="006699"/>
          <w:bdr w:val="single" w:sz="6" w:space="0" w:color="E1E1E1" w:frame="1"/>
          <w:shd w:val="clear" w:color="auto" w:fill="F1F1F1"/>
        </w:rPr>
        <w:t>export</w:t>
      </w:r>
      <w:r>
        <w:rPr>
          <w:rStyle w:val="HTMLCode"/>
          <w:color w:val="222222"/>
          <w:bdr w:val="single" w:sz="6" w:space="0" w:color="E1E1E1" w:frame="1"/>
          <w:shd w:val="clear" w:color="auto" w:fill="F1F1F1"/>
        </w:rPr>
        <w:t xml:space="preserve"> </w:t>
      </w:r>
      <w:r>
        <w:rPr>
          <w:rStyle w:val="kr"/>
          <w:color w:val="006699"/>
          <w:bdr w:val="single" w:sz="6" w:space="0" w:color="E1E1E1" w:frame="1"/>
          <w:shd w:val="clear" w:color="auto" w:fill="F1F1F1"/>
        </w:rPr>
        <w:t>class</w:t>
      </w:r>
      <w:r>
        <w:rPr>
          <w:rStyle w:val="HTMLCode"/>
          <w:color w:val="222222"/>
          <w:bdr w:val="single" w:sz="6" w:space="0" w:color="E1E1E1" w:frame="1"/>
          <w:shd w:val="clear" w:color="auto" w:fill="F1F1F1"/>
        </w:rPr>
        <w:t xml:space="preserve"> </w:t>
      </w:r>
      <w:proofErr w:type="spellStart"/>
      <w:r>
        <w:rPr>
          <w:rStyle w:val="nx"/>
          <w:color w:val="222222"/>
          <w:bdr w:val="single" w:sz="6" w:space="0" w:color="E1E1E1" w:frame="1"/>
          <w:shd w:val="clear" w:color="auto" w:fill="F1F1F1"/>
        </w:rPr>
        <w:t>UserProfile</w:t>
      </w:r>
      <w:proofErr w:type="spellEnd"/>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constructor</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Let’s import </w:t>
      </w:r>
      <w:r>
        <w:rPr>
          <w:rStyle w:val="HTMLCode"/>
          <w:color w:val="222222"/>
          <w:bdr w:val="single" w:sz="6" w:space="0" w:color="E1E1E1" w:frame="1"/>
          <w:shd w:val="clear" w:color="auto" w:fill="F1F1F1"/>
        </w:rPr>
        <w:t>Output</w:t>
      </w:r>
      <w:r>
        <w:rPr>
          <w:rFonts w:ascii="Helvetica" w:hAnsi="Helvetica" w:cs="Helvetica"/>
          <w:color w:val="222222"/>
          <w:sz w:val="23"/>
          <w:szCs w:val="23"/>
        </w:rPr>
        <w:t> and </w:t>
      </w:r>
      <w:proofErr w:type="spellStart"/>
      <w:r>
        <w:rPr>
          <w:rStyle w:val="HTMLCode"/>
          <w:color w:val="222222"/>
          <w:bdr w:val="single" w:sz="6" w:space="0" w:color="E1E1E1" w:frame="1"/>
          <w:shd w:val="clear" w:color="auto" w:fill="F1F1F1"/>
        </w:rPr>
        <w:t>EventEmitter</w:t>
      </w:r>
      <w:proofErr w:type="spellEnd"/>
      <w:r>
        <w:rPr>
          <w:rFonts w:ascii="Helvetica" w:hAnsi="Helvetica" w:cs="Helvetica"/>
          <w:color w:val="222222"/>
          <w:sz w:val="23"/>
          <w:szCs w:val="23"/>
        </w:rPr>
        <w:t> and create our new event</w:t>
      </w: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HTMLPreformatted"/>
        <w:rPr>
          <w:rStyle w:val="HTMLCode"/>
          <w:color w:val="222222"/>
          <w:bdr w:val="single" w:sz="6" w:space="0" w:color="E1E1E1" w:frame="1"/>
          <w:shd w:val="clear" w:color="auto" w:fill="F1F1F1"/>
        </w:rPr>
      </w:pPr>
      <w:r>
        <w:rPr>
          <w:rStyle w:val="kr"/>
          <w:color w:val="006699"/>
          <w:bdr w:val="single" w:sz="6" w:space="0" w:color="E1E1E1" w:frame="1"/>
          <w:shd w:val="clear" w:color="auto" w:fill="F1F1F1"/>
        </w:rPr>
        <w:t>import</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Component</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Output</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proofErr w:type="spellStart"/>
      <w:r>
        <w:rPr>
          <w:rStyle w:val="nx"/>
          <w:color w:val="222222"/>
          <w:bdr w:val="single" w:sz="6" w:space="0" w:color="E1E1E1" w:frame="1"/>
          <w:shd w:val="clear" w:color="auto" w:fill="F1F1F1"/>
        </w:rPr>
        <w:t>EventEmitter</w:t>
      </w:r>
      <w:proofErr w:type="spellEnd"/>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from</w:t>
      </w:r>
      <w:r>
        <w:rPr>
          <w:rStyle w:val="HTMLCode"/>
          <w:color w:val="222222"/>
          <w:bdr w:val="single" w:sz="6" w:space="0" w:color="E1E1E1" w:frame="1"/>
          <w:shd w:val="clear" w:color="auto" w:fill="F1F1F1"/>
        </w:rPr>
        <w:t xml:space="preserve"> </w:t>
      </w:r>
      <w:r>
        <w:rPr>
          <w:rStyle w:val="s1"/>
          <w:color w:val="CC3300"/>
          <w:bdr w:val="single" w:sz="6" w:space="0" w:color="E1E1E1" w:frame="1"/>
          <w:shd w:val="clear" w:color="auto" w:fill="F1F1F1"/>
        </w:rPr>
        <w:t>'@angular/core'</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HTMLPreformatted"/>
        <w:rPr>
          <w:rStyle w:val="HTMLCode"/>
          <w:color w:val="222222"/>
          <w:bdr w:val="single" w:sz="6" w:space="0" w:color="E1E1E1" w:frame="1"/>
          <w:shd w:val="clear" w:color="auto" w:fill="F1F1F1"/>
        </w:rPr>
      </w:pPr>
      <w:r>
        <w:rPr>
          <w:rStyle w:val="err"/>
          <w:color w:val="222222"/>
          <w:bdr w:val="single" w:sz="6" w:space="0" w:color="E1E1E1" w:frame="1"/>
          <w:shd w:val="clear" w:color="auto" w:fill="F1F1F1"/>
        </w:rPr>
        <w:lastRenderedPageBreak/>
        <w:t>@</w:t>
      </w:r>
      <w:r>
        <w:rPr>
          <w:rStyle w:val="nx"/>
          <w:color w:val="222222"/>
          <w:bdr w:val="single" w:sz="6" w:space="0" w:color="E1E1E1" w:frame="1"/>
          <w:shd w:val="clear" w:color="auto" w:fill="F1F1F1"/>
        </w:rPr>
        <w:t>Component</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a"/>
          <w:rFonts w:eastAsiaTheme="majorEastAsia"/>
          <w:color w:val="4F9FCF"/>
          <w:bdr w:val="single" w:sz="6" w:space="0" w:color="E1E1E1" w:frame="1"/>
          <w:shd w:val="clear" w:color="auto" w:fill="F1F1F1"/>
        </w:rPr>
        <w:t>selector</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s1"/>
          <w:color w:val="CC3300"/>
          <w:bdr w:val="single" w:sz="6" w:space="0" w:color="E1E1E1" w:frame="1"/>
          <w:shd w:val="clear" w:color="auto" w:fill="F1F1F1"/>
        </w:rPr>
        <w:t>'user-profile'</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a"/>
          <w:rFonts w:eastAsiaTheme="majorEastAsia"/>
          <w:color w:val="4F9FCF"/>
          <w:bdr w:val="single" w:sz="6" w:space="0" w:color="E1E1E1" w:frame="1"/>
          <w:shd w:val="clear" w:color="auto" w:fill="F1F1F1"/>
        </w:rPr>
        <w:t>template</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s1"/>
          <w:color w:val="CC3300"/>
          <w:bdr w:val="single" w:sz="6" w:space="0" w:color="E1E1E1" w:frame="1"/>
          <w:shd w:val="clear" w:color="auto" w:fill="F1F1F1"/>
        </w:rPr>
        <w:t>'&lt;div&gt;Hi, my name is {{user.name}}&lt;/div&gt;'</w:t>
      </w:r>
    </w:p>
    <w:p w:rsidR="00394081" w:rsidRDefault="00394081" w:rsidP="00394081">
      <w:pPr>
        <w:pStyle w:val="HTMLPreformatted"/>
        <w:rPr>
          <w:rStyle w:val="HTMLCode"/>
          <w:color w:val="222222"/>
          <w:bdr w:val="single" w:sz="6" w:space="0" w:color="E1E1E1" w:frame="1"/>
          <w:shd w:val="clear" w:color="auto" w:fill="F1F1F1"/>
        </w:rPr>
      </w:pP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kr"/>
          <w:color w:val="006699"/>
          <w:bdr w:val="single" w:sz="6" w:space="0" w:color="E1E1E1" w:frame="1"/>
          <w:shd w:val="clear" w:color="auto" w:fill="F1F1F1"/>
        </w:rPr>
        <w:t>export</w:t>
      </w:r>
      <w:r>
        <w:rPr>
          <w:rStyle w:val="HTMLCode"/>
          <w:color w:val="222222"/>
          <w:bdr w:val="single" w:sz="6" w:space="0" w:color="E1E1E1" w:frame="1"/>
          <w:shd w:val="clear" w:color="auto" w:fill="F1F1F1"/>
        </w:rPr>
        <w:t xml:space="preserve"> </w:t>
      </w:r>
      <w:r>
        <w:rPr>
          <w:rStyle w:val="kr"/>
          <w:color w:val="006699"/>
          <w:bdr w:val="single" w:sz="6" w:space="0" w:color="E1E1E1" w:frame="1"/>
          <w:shd w:val="clear" w:color="auto" w:fill="F1F1F1"/>
        </w:rPr>
        <w:t>class</w:t>
      </w:r>
      <w:r>
        <w:rPr>
          <w:rStyle w:val="HTMLCode"/>
          <w:color w:val="222222"/>
          <w:bdr w:val="single" w:sz="6" w:space="0" w:color="E1E1E1" w:frame="1"/>
          <w:shd w:val="clear" w:color="auto" w:fill="F1F1F1"/>
        </w:rPr>
        <w:t xml:space="preserve"> </w:t>
      </w:r>
      <w:proofErr w:type="spellStart"/>
      <w:r>
        <w:rPr>
          <w:rStyle w:val="nx"/>
          <w:color w:val="222222"/>
          <w:bdr w:val="single" w:sz="6" w:space="0" w:color="E1E1E1" w:frame="1"/>
          <w:shd w:val="clear" w:color="auto" w:fill="F1F1F1"/>
        </w:rPr>
        <w:t>UserProfile</w:t>
      </w:r>
      <w:proofErr w:type="spellEnd"/>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err"/>
          <w:color w:val="222222"/>
          <w:bdr w:val="single" w:sz="6" w:space="0" w:color="E1E1E1" w:frame="1"/>
          <w:shd w:val="clear" w:color="auto" w:fill="F1F1F1"/>
        </w:rPr>
        <w:t>@</w:t>
      </w:r>
      <w:r>
        <w:rPr>
          <w:rStyle w:val="nx"/>
          <w:color w:val="222222"/>
          <w:bdr w:val="single" w:sz="6" w:space="0" w:color="E1E1E1" w:frame="1"/>
          <w:shd w:val="clear" w:color="auto" w:fill="F1F1F1"/>
        </w:rPr>
        <w:t>Output</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proofErr w:type="spellStart"/>
      <w:r>
        <w:rPr>
          <w:rStyle w:val="nx"/>
          <w:color w:val="222222"/>
          <w:bdr w:val="single" w:sz="6" w:space="0" w:color="E1E1E1" w:frame="1"/>
          <w:shd w:val="clear" w:color="auto" w:fill="F1F1F1"/>
        </w:rPr>
        <w:t>userUpdated</w:t>
      </w:r>
      <w:proofErr w:type="spellEnd"/>
      <w:r>
        <w:rPr>
          <w:rStyle w:val="HTMLCode"/>
          <w:color w:val="222222"/>
          <w:bdr w:val="single" w:sz="6" w:space="0" w:color="E1E1E1" w:frame="1"/>
          <w:shd w:val="clear" w:color="auto" w:fill="F1F1F1"/>
        </w:rPr>
        <w:t xml:space="preserve"> </w:t>
      </w:r>
      <w:r>
        <w:rPr>
          <w:rStyle w:val="o"/>
          <w:color w:val="555555"/>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k"/>
          <w:color w:val="006699"/>
          <w:bdr w:val="single" w:sz="6" w:space="0" w:color="E1E1E1" w:frame="1"/>
          <w:shd w:val="clear" w:color="auto" w:fill="F1F1F1"/>
        </w:rPr>
        <w:t>new</w:t>
      </w:r>
      <w:r>
        <w:rPr>
          <w:rStyle w:val="HTMLCode"/>
          <w:color w:val="222222"/>
          <w:bdr w:val="single" w:sz="6" w:space="0" w:color="E1E1E1" w:frame="1"/>
          <w:shd w:val="clear" w:color="auto" w:fill="F1F1F1"/>
        </w:rPr>
        <w:t xml:space="preserve"> </w:t>
      </w:r>
      <w:proofErr w:type="spellStart"/>
      <w:r>
        <w:rPr>
          <w:rStyle w:val="nx"/>
          <w:color w:val="222222"/>
          <w:bdr w:val="single" w:sz="6" w:space="0" w:color="E1E1E1" w:frame="1"/>
          <w:shd w:val="clear" w:color="auto" w:fill="F1F1F1"/>
        </w:rPr>
        <w:t>EventEmitter</w:t>
      </w:r>
      <w:proofErr w:type="spellEnd"/>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constructor</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c1"/>
          <w:color w:val="999999"/>
          <w:bdr w:val="single" w:sz="6" w:space="0" w:color="E1E1E1" w:frame="1"/>
          <w:shd w:val="clear" w:color="auto" w:fill="F1F1F1"/>
        </w:rPr>
        <w:t>// Update user</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c1"/>
          <w:color w:val="999999"/>
          <w:bdr w:val="single" w:sz="6" w:space="0" w:color="E1E1E1" w:frame="1"/>
          <w:shd w:val="clear" w:color="auto" w:fill="F1F1F1"/>
        </w:rPr>
        <w:t>// ...</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proofErr w:type="spellStart"/>
      <w:r>
        <w:rPr>
          <w:rStyle w:val="k"/>
          <w:color w:val="006699"/>
          <w:bdr w:val="single" w:sz="6" w:space="0" w:color="E1E1E1" w:frame="1"/>
          <w:shd w:val="clear" w:color="auto" w:fill="F1F1F1"/>
        </w:rPr>
        <w:t>this</w:t>
      </w:r>
      <w:r>
        <w:rPr>
          <w:rStyle w:val="p"/>
          <w:color w:val="222222"/>
          <w:bdr w:val="single" w:sz="6" w:space="0" w:color="E1E1E1" w:frame="1"/>
          <w:shd w:val="clear" w:color="auto" w:fill="F1F1F1"/>
        </w:rPr>
        <w:t>.</w:t>
      </w:r>
      <w:r>
        <w:rPr>
          <w:rStyle w:val="nx"/>
          <w:color w:val="222222"/>
          <w:bdr w:val="single" w:sz="6" w:space="0" w:color="E1E1E1" w:frame="1"/>
          <w:shd w:val="clear" w:color="auto" w:fill="F1F1F1"/>
        </w:rPr>
        <w:t>userUpdated</w:t>
      </w:r>
      <w:r>
        <w:rPr>
          <w:rStyle w:val="p"/>
          <w:color w:val="222222"/>
          <w:bdr w:val="single" w:sz="6" w:space="0" w:color="E1E1E1" w:frame="1"/>
          <w:shd w:val="clear" w:color="auto" w:fill="F1F1F1"/>
        </w:rPr>
        <w:t>.</w:t>
      </w:r>
      <w:r>
        <w:rPr>
          <w:rStyle w:val="nx"/>
          <w:color w:val="222222"/>
          <w:bdr w:val="single" w:sz="6" w:space="0" w:color="E1E1E1" w:frame="1"/>
          <w:shd w:val="clear" w:color="auto" w:fill="F1F1F1"/>
        </w:rPr>
        <w:t>emit</w:t>
      </w:r>
      <w:proofErr w:type="spellEnd"/>
      <w:r>
        <w:rPr>
          <w:rStyle w:val="p"/>
          <w:color w:val="222222"/>
          <w:bdr w:val="single" w:sz="6" w:space="0" w:color="E1E1E1" w:frame="1"/>
          <w:shd w:val="clear" w:color="auto" w:fill="F1F1F1"/>
        </w:rPr>
        <w:t>(</w:t>
      </w:r>
      <w:proofErr w:type="spellStart"/>
      <w:r>
        <w:rPr>
          <w:rStyle w:val="k"/>
          <w:color w:val="006699"/>
          <w:bdr w:val="single" w:sz="6" w:space="0" w:color="E1E1E1" w:frame="1"/>
          <w:shd w:val="clear" w:color="auto" w:fill="F1F1F1"/>
        </w:rPr>
        <w:t>this</w:t>
      </w:r>
      <w:r>
        <w:rPr>
          <w:rStyle w:val="p"/>
          <w:color w:val="222222"/>
          <w:bdr w:val="single" w:sz="6" w:space="0" w:color="E1E1E1" w:frame="1"/>
          <w:shd w:val="clear" w:color="auto" w:fill="F1F1F1"/>
        </w:rPr>
        <w:t>.</w:t>
      </w:r>
      <w:r>
        <w:rPr>
          <w:rStyle w:val="nx"/>
          <w:color w:val="222222"/>
          <w:bdr w:val="single" w:sz="6" w:space="0" w:color="E1E1E1" w:frame="1"/>
          <w:shd w:val="clear" w:color="auto" w:fill="F1F1F1"/>
        </w:rPr>
        <w:t>user</w:t>
      </w:r>
      <w:proofErr w:type="spellEnd"/>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Now when we used this component in its parent component, we can bind the event that </w:t>
      </w:r>
      <w:r>
        <w:rPr>
          <w:rStyle w:val="HTMLCode"/>
          <w:color w:val="222222"/>
          <w:bdr w:val="single" w:sz="6" w:space="0" w:color="E1E1E1" w:frame="1"/>
          <w:shd w:val="clear" w:color="auto" w:fill="F1F1F1"/>
        </w:rPr>
        <w:t>user-</w:t>
      </w:r>
      <w:proofErr w:type="spellStart"/>
      <w:r>
        <w:rPr>
          <w:rStyle w:val="HTMLCode"/>
          <w:color w:val="222222"/>
          <w:bdr w:val="single" w:sz="6" w:space="0" w:color="E1E1E1" w:frame="1"/>
          <w:shd w:val="clear" w:color="auto" w:fill="F1F1F1"/>
        </w:rPr>
        <w:t>profile</w:t>
      </w:r>
      <w:r>
        <w:rPr>
          <w:rFonts w:ascii="Helvetica" w:hAnsi="Helvetica" w:cs="Helvetica"/>
          <w:color w:val="222222"/>
          <w:sz w:val="23"/>
          <w:szCs w:val="23"/>
        </w:rPr>
        <w:t>emits</w:t>
      </w:r>
      <w:proofErr w:type="spellEnd"/>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t"/>
          <w:rFonts w:eastAsiaTheme="majorEastAsia"/>
          <w:color w:val="2F6F9F"/>
          <w:bdr w:val="single" w:sz="6" w:space="0" w:color="E1E1E1" w:frame="1"/>
          <w:shd w:val="clear" w:color="auto" w:fill="F1F1F1"/>
        </w:rPr>
        <w:t>&lt;user-profile</w:t>
      </w:r>
      <w:r>
        <w:rPr>
          <w:rStyle w:val="HTMLCode"/>
          <w:color w:val="222222"/>
          <w:bdr w:val="single" w:sz="6" w:space="0" w:color="E1E1E1" w:frame="1"/>
          <w:shd w:val="clear" w:color="auto" w:fill="F1F1F1"/>
        </w:rPr>
        <w:t xml:space="preserve"> </w:t>
      </w:r>
      <w:r>
        <w:rPr>
          <w:rStyle w:val="err"/>
          <w:color w:val="222222"/>
          <w:bdr w:val="single" w:sz="6" w:space="0" w:color="E1E1E1" w:frame="1"/>
          <w:shd w:val="clear" w:color="auto" w:fill="F1F1F1"/>
        </w:rPr>
        <w:t>(</w:t>
      </w:r>
      <w:proofErr w:type="spellStart"/>
      <w:r>
        <w:rPr>
          <w:rStyle w:val="na"/>
          <w:rFonts w:eastAsiaTheme="majorEastAsia"/>
          <w:color w:val="4F9FCF"/>
          <w:bdr w:val="single" w:sz="6" w:space="0" w:color="E1E1E1" w:frame="1"/>
          <w:shd w:val="clear" w:color="auto" w:fill="F1F1F1"/>
        </w:rPr>
        <w:t>userUpdated</w:t>
      </w:r>
      <w:proofErr w:type="spellEnd"/>
      <w:r>
        <w:rPr>
          <w:rStyle w:val="err"/>
          <w:color w:val="222222"/>
          <w:bdr w:val="single" w:sz="6" w:space="0" w:color="E1E1E1" w:frame="1"/>
          <w:shd w:val="clear" w:color="auto" w:fill="F1F1F1"/>
        </w:rPr>
        <w:t>)="</w:t>
      </w:r>
      <w:proofErr w:type="spellStart"/>
      <w:r>
        <w:rPr>
          <w:rStyle w:val="na"/>
          <w:rFonts w:eastAsiaTheme="majorEastAsia"/>
          <w:color w:val="4F9FCF"/>
          <w:bdr w:val="single" w:sz="6" w:space="0" w:color="E1E1E1" w:frame="1"/>
          <w:shd w:val="clear" w:color="auto" w:fill="F1F1F1"/>
        </w:rPr>
        <w:t>handleUserUpdated</w:t>
      </w:r>
      <w:proofErr w:type="spellEnd"/>
      <w:r>
        <w:rPr>
          <w:rStyle w:val="err"/>
          <w:color w:val="222222"/>
          <w:bdr w:val="single" w:sz="6" w:space="0" w:color="E1E1E1" w:frame="1"/>
          <w:shd w:val="clear" w:color="auto" w:fill="F1F1F1"/>
        </w:rPr>
        <w:t>($</w:t>
      </w:r>
      <w:r>
        <w:rPr>
          <w:rStyle w:val="na"/>
          <w:rFonts w:eastAsiaTheme="majorEastAsia"/>
          <w:color w:val="4F9FCF"/>
          <w:bdr w:val="single" w:sz="6" w:space="0" w:color="E1E1E1" w:frame="1"/>
          <w:shd w:val="clear" w:color="auto" w:fill="F1F1F1"/>
        </w:rPr>
        <w:t>event</w:t>
      </w:r>
      <w:r>
        <w:rPr>
          <w:rStyle w:val="err"/>
          <w:color w:val="222222"/>
          <w:bdr w:val="single" w:sz="6" w:space="0" w:color="E1E1E1" w:frame="1"/>
          <w:shd w:val="clear" w:color="auto" w:fill="F1F1F1"/>
        </w:rPr>
        <w:t>)"</w:t>
      </w:r>
      <w:r>
        <w:rPr>
          <w:rStyle w:val="nt"/>
          <w:rFonts w:eastAsiaTheme="majorEastAsia"/>
          <w:color w:val="2F6F9F"/>
          <w:bdr w:val="single" w:sz="6" w:space="0" w:color="E1E1E1" w:frame="1"/>
          <w:shd w:val="clear" w:color="auto" w:fill="F1F1F1"/>
        </w:rPr>
        <w:t>&gt;&lt;/user-profile&gt;</w:t>
      </w: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HTMLPreformatted"/>
        <w:rPr>
          <w:rStyle w:val="HTMLCode"/>
          <w:color w:val="222222"/>
          <w:bdr w:val="single" w:sz="6" w:space="0" w:color="E1E1E1" w:frame="1"/>
          <w:shd w:val="clear" w:color="auto" w:fill="F1F1F1"/>
        </w:rPr>
      </w:pPr>
      <w:r>
        <w:rPr>
          <w:rStyle w:val="kr"/>
          <w:color w:val="006699"/>
          <w:bdr w:val="single" w:sz="6" w:space="0" w:color="E1E1E1" w:frame="1"/>
          <w:shd w:val="clear" w:color="auto" w:fill="F1F1F1"/>
        </w:rPr>
        <w:t>export</w:t>
      </w:r>
      <w:r>
        <w:rPr>
          <w:rStyle w:val="HTMLCode"/>
          <w:color w:val="222222"/>
          <w:bdr w:val="single" w:sz="6" w:space="0" w:color="E1E1E1" w:frame="1"/>
          <w:shd w:val="clear" w:color="auto" w:fill="F1F1F1"/>
        </w:rPr>
        <w:t xml:space="preserve"> </w:t>
      </w:r>
      <w:r>
        <w:rPr>
          <w:rStyle w:val="kr"/>
          <w:color w:val="006699"/>
          <w:bdr w:val="single" w:sz="6" w:space="0" w:color="E1E1E1" w:frame="1"/>
          <w:shd w:val="clear" w:color="auto" w:fill="F1F1F1"/>
        </w:rPr>
        <w:t>class</w:t>
      </w:r>
      <w:r>
        <w:rPr>
          <w:rStyle w:val="HTMLCode"/>
          <w:color w:val="222222"/>
          <w:bdr w:val="single" w:sz="6" w:space="0" w:color="E1E1E1" w:frame="1"/>
          <w:shd w:val="clear" w:color="auto" w:fill="F1F1F1"/>
        </w:rPr>
        <w:t xml:space="preserve"> </w:t>
      </w:r>
      <w:proofErr w:type="spellStart"/>
      <w:r>
        <w:rPr>
          <w:rStyle w:val="nx"/>
          <w:color w:val="222222"/>
          <w:bdr w:val="single" w:sz="6" w:space="0" w:color="E1E1E1" w:frame="1"/>
          <w:shd w:val="clear" w:color="auto" w:fill="F1F1F1"/>
        </w:rPr>
        <w:t>SettingsPage</w:t>
      </w:r>
      <w:proofErr w:type="spellEnd"/>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constructor</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proofErr w:type="spellStart"/>
      <w:r>
        <w:rPr>
          <w:rStyle w:val="nx"/>
          <w:color w:val="222222"/>
          <w:bdr w:val="single" w:sz="6" w:space="0" w:color="E1E1E1" w:frame="1"/>
          <w:shd w:val="clear" w:color="auto" w:fill="F1F1F1"/>
        </w:rPr>
        <w:t>handleUserUpdated</w:t>
      </w:r>
      <w:proofErr w:type="spellEnd"/>
      <w:r>
        <w:rPr>
          <w:rStyle w:val="p"/>
          <w:color w:val="222222"/>
          <w:bdr w:val="single" w:sz="6" w:space="0" w:color="E1E1E1" w:frame="1"/>
          <w:shd w:val="clear" w:color="auto" w:fill="F1F1F1"/>
        </w:rPr>
        <w:t>(</w:t>
      </w:r>
      <w:r>
        <w:rPr>
          <w:rStyle w:val="nx"/>
          <w:color w:val="222222"/>
          <w:bdr w:val="single" w:sz="6" w:space="0" w:color="E1E1E1" w:frame="1"/>
          <w:shd w:val="clear" w:color="auto" w:fill="F1F1F1"/>
        </w:rPr>
        <w:t>user</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c1"/>
          <w:color w:val="999999"/>
          <w:bdr w:val="single" w:sz="6" w:space="0" w:color="E1E1E1" w:frame="1"/>
          <w:shd w:val="clear" w:color="auto" w:fill="F1F1F1"/>
        </w:rPr>
        <w:t>// Handle the event</w:t>
      </w:r>
    </w:p>
    <w:p w:rsidR="00394081" w:rsidRDefault="00394081" w:rsidP="00394081">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394081" w:rsidRDefault="00394081" w:rsidP="00394081">
      <w:pPr>
        <w:pStyle w:val="HTMLPreformatted"/>
        <w:rPr>
          <w:rStyle w:val="HTMLCode"/>
          <w:color w:val="222222"/>
          <w:bdr w:val="single" w:sz="6" w:space="0" w:color="E1E1E1" w:frame="1"/>
          <w:shd w:val="clear" w:color="auto" w:fill="F1F1F1"/>
        </w:rPr>
      </w:pPr>
      <w:r>
        <w:rPr>
          <w:rStyle w:val="p"/>
          <w:color w:val="222222"/>
          <w:bdr w:val="single" w:sz="6" w:space="0" w:color="E1E1E1" w:frame="1"/>
          <w:shd w:val="clear" w:color="auto" w:fill="F1F1F1"/>
        </w:rPr>
        <w:t>}</w:t>
      </w:r>
    </w:p>
    <w:p w:rsidR="00394081" w:rsidRDefault="00394081" w:rsidP="004E0032">
      <w:pPr>
        <w:pStyle w:val="NormalWeb"/>
        <w:spacing w:before="0" w:beforeAutospacing="0" w:after="144" w:afterAutospacing="0" w:line="360" w:lineRule="atLeast"/>
        <w:ind w:left="48" w:right="48"/>
        <w:jc w:val="both"/>
        <w:rPr>
          <w:rFonts w:ascii="Verdana" w:hAnsi="Verdana"/>
          <w:color w:val="000000"/>
        </w:rPr>
      </w:pPr>
    </w:p>
    <w:p w:rsidR="000722B4" w:rsidRDefault="000722B4" w:rsidP="000722B4">
      <w:pPr>
        <w:pStyle w:val="Heading3"/>
        <w:spacing w:before="0"/>
        <w:rPr>
          <w:rFonts w:ascii="Helvetica" w:hAnsi="Helvetica" w:cs="Helvetica"/>
          <w:b w:val="0"/>
          <w:bCs w:val="0"/>
          <w:caps/>
          <w:color w:val="222222"/>
          <w:spacing w:val="15"/>
          <w:sz w:val="36"/>
          <w:szCs w:val="36"/>
        </w:rPr>
      </w:pPr>
      <w:r>
        <w:rPr>
          <w:rFonts w:ascii="Helvetica" w:hAnsi="Helvetica" w:cs="Helvetica"/>
          <w:b w:val="0"/>
          <w:bCs w:val="0"/>
          <w:caps/>
          <w:color w:val="222222"/>
          <w:spacing w:val="15"/>
          <w:sz w:val="36"/>
          <w:szCs w:val="36"/>
        </w:rPr>
        <w:t>TEMPLATES</w:t>
      </w:r>
    </w:p>
    <w:p w:rsidR="000722B4" w:rsidRDefault="000722B4" w:rsidP="000722B4">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Templates are very similar to templates in Angular 1, though there are many small syntactical changes that make it more clear what is happening.</w:t>
      </w:r>
    </w:p>
    <w:p w:rsidR="000722B4" w:rsidRDefault="000722B4" w:rsidP="000722B4">
      <w:pPr>
        <w:pStyle w:val="Heading2"/>
        <w:spacing w:before="0" w:beforeAutospacing="0"/>
        <w:rPr>
          <w:rFonts w:ascii="Helvetica" w:hAnsi="Helvetica" w:cs="Helvetica"/>
          <w:b w:val="0"/>
          <w:bCs w:val="0"/>
          <w:caps/>
          <w:color w:val="222222"/>
          <w:spacing w:val="15"/>
          <w:sz w:val="45"/>
          <w:szCs w:val="45"/>
        </w:rPr>
      </w:pPr>
      <w:r>
        <w:rPr>
          <w:rFonts w:ascii="Helvetica" w:hAnsi="Helvetica" w:cs="Helvetica"/>
          <w:b w:val="0"/>
          <w:bCs w:val="0"/>
          <w:caps/>
          <w:color w:val="222222"/>
          <w:spacing w:val="15"/>
          <w:sz w:val="45"/>
          <w:szCs w:val="45"/>
        </w:rPr>
        <w:t>A SIMPLE TEMPLATE</w:t>
      </w:r>
    </w:p>
    <w:p w:rsidR="000722B4" w:rsidRDefault="000722B4" w:rsidP="000722B4">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 xml:space="preserve">Let’s start with a very simple template that shows our name and our </w:t>
      </w:r>
      <w:proofErr w:type="spellStart"/>
      <w:r>
        <w:rPr>
          <w:rFonts w:ascii="Helvetica" w:hAnsi="Helvetica" w:cs="Helvetica"/>
          <w:color w:val="222222"/>
          <w:sz w:val="23"/>
          <w:szCs w:val="23"/>
        </w:rPr>
        <w:t>favorite</w:t>
      </w:r>
      <w:proofErr w:type="spellEnd"/>
      <w:r>
        <w:rPr>
          <w:rFonts w:ascii="Helvetica" w:hAnsi="Helvetica" w:cs="Helvetica"/>
          <w:color w:val="222222"/>
          <w:sz w:val="23"/>
          <w:szCs w:val="23"/>
        </w:rPr>
        <w:t xml:space="preserve"> thing:</w:t>
      </w:r>
    </w:p>
    <w:p w:rsidR="000722B4" w:rsidRDefault="000722B4" w:rsidP="000722B4">
      <w:pPr>
        <w:pStyle w:val="HTMLPreformatted"/>
        <w:rPr>
          <w:rStyle w:val="HTMLCode"/>
          <w:color w:val="222222"/>
          <w:bdr w:val="single" w:sz="6" w:space="0" w:color="E1E1E1" w:frame="1"/>
          <w:shd w:val="clear" w:color="auto" w:fill="F1F1F1"/>
        </w:rPr>
      </w:pPr>
    </w:p>
    <w:p w:rsidR="000722B4" w:rsidRDefault="000722B4" w:rsidP="000722B4">
      <w:pPr>
        <w:pStyle w:val="HTMLPreformatted"/>
        <w:rPr>
          <w:rStyle w:val="HTMLCode"/>
          <w:color w:val="222222"/>
          <w:bdr w:val="single" w:sz="6" w:space="0" w:color="E1E1E1" w:frame="1"/>
          <w:shd w:val="clear" w:color="auto" w:fill="F1F1F1"/>
        </w:rPr>
      </w:pPr>
      <w:r>
        <w:rPr>
          <w:rStyle w:val="nt"/>
          <w:color w:val="2F6F9F"/>
          <w:bdr w:val="single" w:sz="6" w:space="0" w:color="E1E1E1" w:frame="1"/>
          <w:shd w:val="clear" w:color="auto" w:fill="F1F1F1"/>
        </w:rPr>
        <w:t>&lt;div&gt;</w:t>
      </w:r>
    </w:p>
    <w:p w:rsidR="000722B4" w:rsidRDefault="000722B4" w:rsidP="000722B4">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Hello my name is {{name}} and I like {{thing}} quite a lot.</w:t>
      </w:r>
    </w:p>
    <w:p w:rsidR="000722B4" w:rsidRDefault="000722B4" w:rsidP="000722B4">
      <w:pPr>
        <w:pStyle w:val="HTMLPreformatted"/>
        <w:rPr>
          <w:rStyle w:val="HTMLCode"/>
          <w:color w:val="222222"/>
          <w:bdr w:val="single" w:sz="6" w:space="0" w:color="E1E1E1" w:frame="1"/>
          <w:shd w:val="clear" w:color="auto" w:fill="F1F1F1"/>
        </w:rPr>
      </w:pPr>
      <w:r>
        <w:rPr>
          <w:rStyle w:val="nt"/>
          <w:color w:val="2F6F9F"/>
          <w:bdr w:val="single" w:sz="6" w:space="0" w:color="E1E1E1" w:frame="1"/>
          <w:shd w:val="clear" w:color="auto" w:fill="F1F1F1"/>
        </w:rPr>
        <w:t>&lt;/div&gt;</w:t>
      </w:r>
    </w:p>
    <w:p w:rsidR="000722B4" w:rsidRDefault="000722B4" w:rsidP="000722B4">
      <w:pPr>
        <w:pStyle w:val="HTMLPreformatted"/>
        <w:rPr>
          <w:rStyle w:val="HTMLCode"/>
          <w:color w:val="222222"/>
          <w:bdr w:val="single" w:sz="6" w:space="0" w:color="E1E1E1" w:frame="1"/>
          <w:shd w:val="clear" w:color="auto" w:fill="F1F1F1"/>
        </w:rPr>
      </w:pPr>
    </w:p>
    <w:p w:rsidR="000722B4" w:rsidRDefault="000722B4" w:rsidP="000722B4">
      <w:pPr>
        <w:pStyle w:val="Heading2"/>
        <w:spacing w:before="0" w:beforeAutospacing="0"/>
        <w:rPr>
          <w:rFonts w:ascii="Helvetica" w:hAnsi="Helvetica" w:cs="Helvetica"/>
          <w:b w:val="0"/>
          <w:bCs w:val="0"/>
          <w:caps/>
          <w:color w:val="222222"/>
          <w:spacing w:val="15"/>
          <w:sz w:val="45"/>
          <w:szCs w:val="45"/>
        </w:rPr>
      </w:pPr>
      <w:r>
        <w:rPr>
          <w:rStyle w:val="p"/>
          <w:rFonts w:ascii="Courier New" w:hAnsi="Courier New" w:cs="Courier New"/>
          <w:b w:val="0"/>
          <w:bCs w:val="0"/>
          <w:color w:val="222222"/>
          <w:spacing w:val="15"/>
          <w:sz w:val="41"/>
          <w:szCs w:val="41"/>
          <w:bdr w:val="single" w:sz="6" w:space="0" w:color="E1E1E1" w:frame="1"/>
          <w:shd w:val="clear" w:color="auto" w:fill="F1F1F1"/>
        </w:rPr>
        <w:t>{}</w:t>
      </w:r>
      <w:r>
        <w:rPr>
          <w:rFonts w:ascii="Helvetica" w:hAnsi="Helvetica" w:cs="Helvetica"/>
          <w:b w:val="0"/>
          <w:bCs w:val="0"/>
          <w:caps/>
          <w:color w:val="222222"/>
          <w:spacing w:val="15"/>
          <w:sz w:val="45"/>
          <w:szCs w:val="45"/>
        </w:rPr>
        <w:t>: RENDERING</w:t>
      </w:r>
    </w:p>
    <w:p w:rsidR="000722B4" w:rsidRDefault="000722B4" w:rsidP="000722B4">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To render a value, we can use the standard double-curly syntax:</w:t>
      </w:r>
    </w:p>
    <w:p w:rsidR="000722B4" w:rsidRDefault="000722B4" w:rsidP="000722B4">
      <w:pPr>
        <w:pStyle w:val="HTMLPreformatted"/>
        <w:rPr>
          <w:rStyle w:val="HTMLCode"/>
          <w:color w:val="222222"/>
          <w:bdr w:val="single" w:sz="6" w:space="0" w:color="E1E1E1" w:frame="1"/>
          <w:shd w:val="clear" w:color="auto" w:fill="F1F1F1"/>
        </w:rPr>
      </w:pPr>
    </w:p>
    <w:p w:rsidR="000722B4" w:rsidRDefault="000722B4" w:rsidP="000722B4">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My name is {{name}}</w:t>
      </w:r>
    </w:p>
    <w:p w:rsidR="000722B4" w:rsidRDefault="000722B4" w:rsidP="000722B4">
      <w:pPr>
        <w:pStyle w:val="HTMLPreformatted"/>
        <w:rPr>
          <w:rStyle w:val="HTMLCode"/>
          <w:color w:val="222222"/>
          <w:bdr w:val="single" w:sz="6" w:space="0" w:color="E1E1E1" w:frame="1"/>
          <w:shd w:val="clear" w:color="auto" w:fill="F1F1F1"/>
        </w:rPr>
      </w:pPr>
    </w:p>
    <w:p w:rsidR="000722B4" w:rsidRDefault="000722B4" w:rsidP="000722B4">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lastRenderedPageBreak/>
        <w:t>Pipes, previously known as “Filters,” transform a value into a new value, like localizing a string or converting a floating point value into a currency representation:</w:t>
      </w:r>
    </w:p>
    <w:p w:rsidR="000722B4" w:rsidRDefault="000722B4" w:rsidP="000722B4">
      <w:pPr>
        <w:pStyle w:val="Heading2"/>
        <w:spacing w:before="0" w:beforeAutospacing="0"/>
        <w:rPr>
          <w:rFonts w:ascii="Helvetica" w:hAnsi="Helvetica" w:cs="Helvetica"/>
          <w:b w:val="0"/>
          <w:bCs w:val="0"/>
          <w:caps/>
          <w:color w:val="222222"/>
          <w:spacing w:val="15"/>
          <w:sz w:val="45"/>
          <w:szCs w:val="45"/>
        </w:rPr>
      </w:pPr>
      <w:r>
        <w:rPr>
          <w:rStyle w:val="HTMLCode"/>
          <w:b w:val="0"/>
          <w:bCs w:val="0"/>
          <w:color w:val="222222"/>
          <w:spacing w:val="15"/>
          <w:sz w:val="41"/>
          <w:szCs w:val="41"/>
          <w:bdr w:val="single" w:sz="6" w:space="0" w:color="E1E1E1" w:frame="1"/>
          <w:shd w:val="clear" w:color="auto" w:fill="F1F1F1"/>
        </w:rPr>
        <w:t>[]</w:t>
      </w:r>
      <w:r>
        <w:rPr>
          <w:rFonts w:ascii="Helvetica" w:hAnsi="Helvetica" w:cs="Helvetica"/>
          <w:b w:val="0"/>
          <w:bCs w:val="0"/>
          <w:caps/>
          <w:color w:val="222222"/>
          <w:spacing w:val="15"/>
          <w:sz w:val="45"/>
          <w:szCs w:val="45"/>
        </w:rPr>
        <w:t>: BINDING PROPERTIES</w:t>
      </w:r>
    </w:p>
    <w:p w:rsidR="000722B4" w:rsidRDefault="000722B4" w:rsidP="000722B4">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To resolve and bind a variable to a component, use the </w:t>
      </w:r>
      <w:r>
        <w:rPr>
          <w:rStyle w:val="HTMLCode"/>
          <w:color w:val="222222"/>
          <w:bdr w:val="single" w:sz="6" w:space="0" w:color="E1E1E1" w:frame="1"/>
          <w:shd w:val="clear" w:color="auto" w:fill="F1F1F1"/>
        </w:rPr>
        <w:t>[]</w:t>
      </w:r>
      <w:r>
        <w:rPr>
          <w:rFonts w:ascii="Helvetica" w:hAnsi="Helvetica" w:cs="Helvetica"/>
          <w:color w:val="222222"/>
          <w:sz w:val="23"/>
          <w:szCs w:val="23"/>
        </w:rPr>
        <w:t> syntax. If we have </w:t>
      </w:r>
      <w:proofErr w:type="spellStart"/>
      <w:r>
        <w:rPr>
          <w:rStyle w:val="HTMLCode"/>
          <w:color w:val="222222"/>
          <w:bdr w:val="single" w:sz="6" w:space="0" w:color="E1E1E1" w:frame="1"/>
          <w:shd w:val="clear" w:color="auto" w:fill="F1F1F1"/>
        </w:rPr>
        <w:t>this.currentVolume</w:t>
      </w:r>
      <w:proofErr w:type="spellEnd"/>
      <w:r>
        <w:rPr>
          <w:rFonts w:ascii="Helvetica" w:hAnsi="Helvetica" w:cs="Helvetica"/>
          <w:color w:val="222222"/>
          <w:sz w:val="23"/>
          <w:szCs w:val="23"/>
        </w:rPr>
        <w:t> in our component, we will pass this through to our component and the values will stay in sync:</w:t>
      </w:r>
    </w:p>
    <w:p w:rsidR="000722B4" w:rsidRDefault="000722B4" w:rsidP="000722B4">
      <w:pPr>
        <w:pStyle w:val="HTMLPreformatted"/>
        <w:rPr>
          <w:rStyle w:val="HTMLCode"/>
          <w:color w:val="222222"/>
          <w:bdr w:val="single" w:sz="6" w:space="0" w:color="E1E1E1" w:frame="1"/>
          <w:shd w:val="clear" w:color="auto" w:fill="F1F1F1"/>
        </w:rPr>
      </w:pPr>
      <w:r>
        <w:rPr>
          <w:rStyle w:val="nt"/>
          <w:color w:val="2F6F9F"/>
          <w:bdr w:val="single" w:sz="6" w:space="0" w:color="E1E1E1" w:frame="1"/>
          <w:shd w:val="clear" w:color="auto" w:fill="F1F1F1"/>
        </w:rPr>
        <w:t>&lt;video-control</w:t>
      </w:r>
      <w:r>
        <w:rPr>
          <w:rStyle w:val="HTMLCode"/>
          <w:color w:val="222222"/>
          <w:bdr w:val="single" w:sz="6" w:space="0" w:color="E1E1E1" w:frame="1"/>
          <w:shd w:val="clear" w:color="auto" w:fill="F1F1F1"/>
        </w:rPr>
        <w:t xml:space="preserve"> </w:t>
      </w:r>
      <w:r>
        <w:rPr>
          <w:rStyle w:val="err"/>
          <w:color w:val="222222"/>
          <w:bdr w:val="single" w:sz="6" w:space="0" w:color="E1E1E1" w:frame="1"/>
          <w:shd w:val="clear" w:color="auto" w:fill="F1F1F1"/>
        </w:rPr>
        <w:t>[</w:t>
      </w:r>
      <w:r>
        <w:rPr>
          <w:rStyle w:val="na"/>
          <w:color w:val="4F9FCF"/>
          <w:bdr w:val="single" w:sz="6" w:space="0" w:color="E1E1E1" w:frame="1"/>
          <w:shd w:val="clear" w:color="auto" w:fill="F1F1F1"/>
        </w:rPr>
        <w:t>volume</w:t>
      </w:r>
      <w:r>
        <w:rPr>
          <w:rStyle w:val="err"/>
          <w:color w:val="222222"/>
          <w:bdr w:val="single" w:sz="6" w:space="0" w:color="E1E1E1" w:frame="1"/>
          <w:shd w:val="clear" w:color="auto" w:fill="F1F1F1"/>
        </w:rPr>
        <w:t>]="</w:t>
      </w:r>
      <w:proofErr w:type="spellStart"/>
      <w:r>
        <w:rPr>
          <w:rStyle w:val="na"/>
          <w:color w:val="4F9FCF"/>
          <w:bdr w:val="single" w:sz="6" w:space="0" w:color="E1E1E1" w:frame="1"/>
          <w:shd w:val="clear" w:color="auto" w:fill="F1F1F1"/>
        </w:rPr>
        <w:t>currentVolume</w:t>
      </w:r>
      <w:proofErr w:type="spellEnd"/>
      <w:r>
        <w:rPr>
          <w:rStyle w:val="err"/>
          <w:color w:val="222222"/>
          <w:bdr w:val="single" w:sz="6" w:space="0" w:color="E1E1E1" w:frame="1"/>
          <w:shd w:val="clear" w:color="auto" w:fill="F1F1F1"/>
        </w:rPr>
        <w:t>"</w:t>
      </w:r>
      <w:r>
        <w:rPr>
          <w:rStyle w:val="nt"/>
          <w:color w:val="2F6F9F"/>
          <w:bdr w:val="single" w:sz="6" w:space="0" w:color="E1E1E1" w:frame="1"/>
          <w:shd w:val="clear" w:color="auto" w:fill="F1F1F1"/>
        </w:rPr>
        <w:t>&gt;&lt;/video-control&gt;</w:t>
      </w:r>
    </w:p>
    <w:p w:rsidR="000722B4" w:rsidRDefault="000722B4" w:rsidP="000722B4">
      <w:pPr>
        <w:pStyle w:val="Heading2"/>
        <w:spacing w:before="0" w:beforeAutospacing="0"/>
        <w:rPr>
          <w:rFonts w:ascii="Helvetica" w:hAnsi="Helvetica" w:cs="Helvetica"/>
          <w:b w:val="0"/>
          <w:bCs w:val="0"/>
          <w:caps/>
          <w:color w:val="222222"/>
          <w:spacing w:val="15"/>
          <w:sz w:val="45"/>
          <w:szCs w:val="45"/>
        </w:rPr>
      </w:pPr>
      <w:r>
        <w:rPr>
          <w:rStyle w:val="HTMLCode"/>
          <w:b w:val="0"/>
          <w:bCs w:val="0"/>
          <w:color w:val="222222"/>
          <w:spacing w:val="15"/>
          <w:sz w:val="41"/>
          <w:szCs w:val="41"/>
          <w:bdr w:val="single" w:sz="6" w:space="0" w:color="E1E1E1" w:frame="1"/>
          <w:shd w:val="clear" w:color="auto" w:fill="F1F1F1"/>
        </w:rPr>
        <w:t>()</w:t>
      </w:r>
      <w:r>
        <w:rPr>
          <w:rFonts w:ascii="Helvetica" w:hAnsi="Helvetica" w:cs="Helvetica"/>
          <w:b w:val="0"/>
          <w:bCs w:val="0"/>
          <w:caps/>
          <w:color w:val="222222"/>
          <w:spacing w:val="15"/>
          <w:sz w:val="45"/>
          <w:szCs w:val="45"/>
        </w:rPr>
        <w:t>: HANDLING EVENTS</w:t>
      </w:r>
    </w:p>
    <w:p w:rsidR="000722B4" w:rsidRDefault="000722B4" w:rsidP="000722B4">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To listen for an event on a component, we use the </w:t>
      </w:r>
      <w:r>
        <w:rPr>
          <w:rStyle w:val="HTMLCode"/>
          <w:color w:val="222222"/>
          <w:bdr w:val="single" w:sz="6" w:space="0" w:color="E1E1E1" w:frame="1"/>
          <w:shd w:val="clear" w:color="auto" w:fill="F1F1F1"/>
        </w:rPr>
        <w:t>()</w:t>
      </w:r>
      <w:r>
        <w:rPr>
          <w:rFonts w:ascii="Helvetica" w:hAnsi="Helvetica" w:cs="Helvetica"/>
          <w:color w:val="222222"/>
          <w:sz w:val="23"/>
          <w:szCs w:val="23"/>
        </w:rPr>
        <w:t> syntax</w:t>
      </w:r>
    </w:p>
    <w:p w:rsidR="000722B4" w:rsidRDefault="000722B4" w:rsidP="000722B4">
      <w:pPr>
        <w:pStyle w:val="HTMLPreformatted"/>
        <w:rPr>
          <w:rStyle w:val="HTMLCode"/>
          <w:color w:val="222222"/>
          <w:bdr w:val="single" w:sz="6" w:space="0" w:color="E1E1E1" w:frame="1"/>
          <w:shd w:val="clear" w:color="auto" w:fill="F1F1F1"/>
        </w:rPr>
      </w:pPr>
      <w:r>
        <w:rPr>
          <w:rStyle w:val="nt"/>
          <w:color w:val="2F6F9F"/>
          <w:bdr w:val="single" w:sz="6" w:space="0" w:color="E1E1E1" w:frame="1"/>
          <w:shd w:val="clear" w:color="auto" w:fill="F1F1F1"/>
        </w:rPr>
        <w:t>&lt;my-component</w:t>
      </w:r>
      <w:r>
        <w:rPr>
          <w:rStyle w:val="HTMLCode"/>
          <w:color w:val="222222"/>
          <w:bdr w:val="single" w:sz="6" w:space="0" w:color="E1E1E1" w:frame="1"/>
          <w:shd w:val="clear" w:color="auto" w:fill="F1F1F1"/>
        </w:rPr>
        <w:t xml:space="preserve"> </w:t>
      </w:r>
      <w:r>
        <w:rPr>
          <w:rStyle w:val="err"/>
          <w:color w:val="222222"/>
          <w:bdr w:val="single" w:sz="6" w:space="0" w:color="E1E1E1" w:frame="1"/>
          <w:shd w:val="clear" w:color="auto" w:fill="F1F1F1"/>
        </w:rPr>
        <w:t>(</w:t>
      </w:r>
      <w:r>
        <w:rPr>
          <w:rStyle w:val="na"/>
          <w:color w:val="4F9FCF"/>
          <w:bdr w:val="single" w:sz="6" w:space="0" w:color="E1E1E1" w:frame="1"/>
          <w:shd w:val="clear" w:color="auto" w:fill="F1F1F1"/>
        </w:rPr>
        <w:t>click</w:t>
      </w:r>
      <w:r>
        <w:rPr>
          <w:rStyle w:val="err"/>
          <w:color w:val="222222"/>
          <w:bdr w:val="single" w:sz="6" w:space="0" w:color="E1E1E1" w:frame="1"/>
          <w:shd w:val="clear" w:color="auto" w:fill="F1F1F1"/>
        </w:rPr>
        <w:t>)="</w:t>
      </w:r>
      <w:proofErr w:type="spellStart"/>
      <w:r>
        <w:rPr>
          <w:rStyle w:val="na"/>
          <w:color w:val="4F9FCF"/>
          <w:bdr w:val="single" w:sz="6" w:space="0" w:color="E1E1E1" w:frame="1"/>
          <w:shd w:val="clear" w:color="auto" w:fill="F1F1F1"/>
        </w:rPr>
        <w:t>onClick</w:t>
      </w:r>
      <w:proofErr w:type="spellEnd"/>
      <w:r>
        <w:rPr>
          <w:rStyle w:val="err"/>
          <w:color w:val="222222"/>
          <w:bdr w:val="single" w:sz="6" w:space="0" w:color="E1E1E1" w:frame="1"/>
          <w:shd w:val="clear" w:color="auto" w:fill="F1F1F1"/>
        </w:rPr>
        <w:t>($</w:t>
      </w:r>
      <w:r>
        <w:rPr>
          <w:rStyle w:val="na"/>
          <w:color w:val="4F9FCF"/>
          <w:bdr w:val="single" w:sz="6" w:space="0" w:color="E1E1E1" w:frame="1"/>
          <w:shd w:val="clear" w:color="auto" w:fill="F1F1F1"/>
        </w:rPr>
        <w:t>event</w:t>
      </w:r>
      <w:r>
        <w:rPr>
          <w:rStyle w:val="err"/>
          <w:color w:val="222222"/>
          <w:bdr w:val="single" w:sz="6" w:space="0" w:color="E1E1E1" w:frame="1"/>
          <w:shd w:val="clear" w:color="auto" w:fill="F1F1F1"/>
        </w:rPr>
        <w:t>)"</w:t>
      </w:r>
      <w:r>
        <w:rPr>
          <w:rStyle w:val="nt"/>
          <w:color w:val="2F6F9F"/>
          <w:bdr w:val="single" w:sz="6" w:space="0" w:color="E1E1E1" w:frame="1"/>
          <w:shd w:val="clear" w:color="auto" w:fill="F1F1F1"/>
        </w:rPr>
        <w:t>&gt;&lt;/my-component&gt;</w:t>
      </w:r>
    </w:p>
    <w:p w:rsidR="000722B4" w:rsidRDefault="000722B4" w:rsidP="000722B4">
      <w:pPr>
        <w:pStyle w:val="Heading2"/>
        <w:spacing w:before="0" w:beforeAutospacing="0"/>
        <w:rPr>
          <w:rFonts w:ascii="Helvetica" w:hAnsi="Helvetica" w:cs="Helvetica"/>
          <w:b w:val="0"/>
          <w:bCs w:val="0"/>
          <w:caps/>
          <w:color w:val="222222"/>
          <w:spacing w:val="15"/>
          <w:sz w:val="45"/>
          <w:szCs w:val="45"/>
        </w:rPr>
      </w:pPr>
      <w:r>
        <w:rPr>
          <w:rStyle w:val="HTMLCode"/>
          <w:b w:val="0"/>
          <w:bCs w:val="0"/>
          <w:color w:val="222222"/>
          <w:spacing w:val="15"/>
          <w:sz w:val="41"/>
          <w:szCs w:val="41"/>
          <w:bdr w:val="single" w:sz="6" w:space="0" w:color="E1E1E1" w:frame="1"/>
          <w:shd w:val="clear" w:color="auto" w:fill="F1F1F1"/>
        </w:rPr>
        <w:t>[()]</w:t>
      </w:r>
      <w:r>
        <w:rPr>
          <w:rFonts w:ascii="Helvetica" w:hAnsi="Helvetica" w:cs="Helvetica"/>
          <w:b w:val="0"/>
          <w:bCs w:val="0"/>
          <w:caps/>
          <w:color w:val="222222"/>
          <w:spacing w:val="15"/>
          <w:sz w:val="45"/>
          <w:szCs w:val="45"/>
        </w:rPr>
        <w:t>: TWO-WAY DATA BINDING</w:t>
      </w:r>
    </w:p>
    <w:p w:rsidR="000722B4" w:rsidRDefault="000722B4" w:rsidP="000722B4">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To keep a binding up to date given user input and other events, use the </w:t>
      </w:r>
      <w:r>
        <w:rPr>
          <w:rStyle w:val="HTMLCode"/>
          <w:color w:val="222222"/>
          <w:bdr w:val="single" w:sz="6" w:space="0" w:color="E1E1E1" w:frame="1"/>
          <w:shd w:val="clear" w:color="auto" w:fill="F1F1F1"/>
        </w:rPr>
        <w:t>[()]</w:t>
      </w:r>
      <w:r>
        <w:rPr>
          <w:rFonts w:ascii="Helvetica" w:hAnsi="Helvetica" w:cs="Helvetica"/>
          <w:color w:val="222222"/>
          <w:sz w:val="23"/>
          <w:szCs w:val="23"/>
        </w:rPr>
        <w:t> syntax. Think of it as a combination of handling an event and binding a property:</w:t>
      </w:r>
    </w:p>
    <w:p w:rsidR="000722B4" w:rsidRDefault="000722B4" w:rsidP="000722B4">
      <w:pPr>
        <w:pStyle w:val="HTMLPreformatted"/>
        <w:rPr>
          <w:rStyle w:val="HTMLCode"/>
          <w:color w:val="222222"/>
          <w:bdr w:val="single" w:sz="6" w:space="0" w:color="E1E1E1" w:frame="1"/>
          <w:shd w:val="clear" w:color="auto" w:fill="F1F1F1"/>
        </w:rPr>
      </w:pPr>
      <w:r>
        <w:rPr>
          <w:rStyle w:val="nt"/>
          <w:color w:val="2F6F9F"/>
          <w:bdr w:val="single" w:sz="6" w:space="0" w:color="E1E1E1" w:frame="1"/>
          <w:shd w:val="clear" w:color="auto" w:fill="F1F1F1"/>
        </w:rPr>
        <w:t>&lt;input</w:t>
      </w:r>
      <w:r>
        <w:rPr>
          <w:rStyle w:val="HTMLCode"/>
          <w:color w:val="222222"/>
          <w:bdr w:val="single" w:sz="6" w:space="0" w:color="E1E1E1" w:frame="1"/>
          <w:shd w:val="clear" w:color="auto" w:fill="F1F1F1"/>
        </w:rPr>
        <w:t xml:space="preserve"> </w:t>
      </w:r>
      <w:r>
        <w:rPr>
          <w:rStyle w:val="err"/>
          <w:color w:val="222222"/>
          <w:bdr w:val="single" w:sz="6" w:space="0" w:color="E1E1E1" w:frame="1"/>
          <w:shd w:val="clear" w:color="auto" w:fill="F1F1F1"/>
        </w:rPr>
        <w:t>[(</w:t>
      </w:r>
      <w:proofErr w:type="spellStart"/>
      <w:r>
        <w:rPr>
          <w:rStyle w:val="na"/>
          <w:color w:val="4F9FCF"/>
          <w:bdr w:val="single" w:sz="6" w:space="0" w:color="E1E1E1" w:frame="1"/>
          <w:shd w:val="clear" w:color="auto" w:fill="F1F1F1"/>
        </w:rPr>
        <w:t>ngModel</w:t>
      </w:r>
      <w:proofErr w:type="spellEnd"/>
      <w:r>
        <w:rPr>
          <w:rStyle w:val="err"/>
          <w:color w:val="222222"/>
          <w:bdr w:val="single" w:sz="6" w:space="0" w:color="E1E1E1" w:frame="1"/>
          <w:shd w:val="clear" w:color="auto" w:fill="F1F1F1"/>
        </w:rPr>
        <w:t>)]="</w:t>
      </w:r>
      <w:proofErr w:type="spellStart"/>
      <w:r>
        <w:rPr>
          <w:rStyle w:val="na"/>
          <w:color w:val="4F9FCF"/>
          <w:bdr w:val="single" w:sz="6" w:space="0" w:color="E1E1E1" w:frame="1"/>
          <w:shd w:val="clear" w:color="auto" w:fill="F1F1F1"/>
        </w:rPr>
        <w:t>myName</w:t>
      </w:r>
      <w:proofErr w:type="spellEnd"/>
      <w:r>
        <w:rPr>
          <w:rStyle w:val="err"/>
          <w:color w:val="222222"/>
          <w:bdr w:val="single" w:sz="6" w:space="0" w:color="E1E1E1" w:frame="1"/>
          <w:shd w:val="clear" w:color="auto" w:fill="F1F1F1"/>
        </w:rPr>
        <w:t>"</w:t>
      </w:r>
      <w:r>
        <w:rPr>
          <w:rStyle w:val="nt"/>
          <w:color w:val="2F6F9F"/>
          <w:bdr w:val="single" w:sz="6" w:space="0" w:color="E1E1E1" w:frame="1"/>
          <w:shd w:val="clear" w:color="auto" w:fill="F1F1F1"/>
        </w:rPr>
        <w:t>&gt;</w:t>
      </w:r>
    </w:p>
    <w:p w:rsidR="000722B4" w:rsidRDefault="000722B4" w:rsidP="000722B4">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The </w:t>
      </w:r>
      <w:proofErr w:type="spellStart"/>
      <w:r>
        <w:rPr>
          <w:rStyle w:val="HTMLCode"/>
          <w:color w:val="222222"/>
          <w:bdr w:val="single" w:sz="6" w:space="0" w:color="E1E1E1" w:frame="1"/>
          <w:shd w:val="clear" w:color="auto" w:fill="F1F1F1"/>
        </w:rPr>
        <w:t>this.myName</w:t>
      </w:r>
      <w:proofErr w:type="spellEnd"/>
      <w:r>
        <w:rPr>
          <w:rFonts w:ascii="Helvetica" w:hAnsi="Helvetica" w:cs="Helvetica"/>
          <w:color w:val="222222"/>
          <w:sz w:val="23"/>
          <w:szCs w:val="23"/>
        </w:rPr>
        <w:t> value of your component will stay in sync with the input value.</w:t>
      </w:r>
    </w:p>
    <w:p w:rsidR="000722B4" w:rsidRDefault="000722B4" w:rsidP="000722B4">
      <w:pPr>
        <w:pStyle w:val="Heading2"/>
        <w:spacing w:before="0" w:beforeAutospacing="0"/>
        <w:rPr>
          <w:rFonts w:ascii="Helvetica" w:hAnsi="Helvetica" w:cs="Helvetica"/>
          <w:b w:val="0"/>
          <w:bCs w:val="0"/>
          <w:caps/>
          <w:color w:val="222222"/>
          <w:spacing w:val="15"/>
          <w:sz w:val="45"/>
          <w:szCs w:val="45"/>
        </w:rPr>
      </w:pPr>
      <w:r>
        <w:rPr>
          <w:rStyle w:val="HTMLCode"/>
          <w:b w:val="0"/>
          <w:bCs w:val="0"/>
          <w:color w:val="222222"/>
          <w:spacing w:val="15"/>
          <w:sz w:val="41"/>
          <w:szCs w:val="41"/>
          <w:bdr w:val="single" w:sz="6" w:space="0" w:color="E1E1E1" w:frame="1"/>
          <w:shd w:val="clear" w:color="auto" w:fill="F1F1F1"/>
        </w:rPr>
        <w:t>*</w:t>
      </w:r>
      <w:r>
        <w:rPr>
          <w:rFonts w:ascii="Helvetica" w:hAnsi="Helvetica" w:cs="Helvetica"/>
          <w:b w:val="0"/>
          <w:bCs w:val="0"/>
          <w:caps/>
          <w:color w:val="222222"/>
          <w:spacing w:val="15"/>
          <w:sz w:val="45"/>
          <w:szCs w:val="45"/>
        </w:rPr>
        <w:t>: THE ASTERISK</w:t>
      </w:r>
    </w:p>
    <w:p w:rsidR="000722B4" w:rsidRDefault="000722B4" w:rsidP="000722B4">
      <w:pPr>
        <w:pStyle w:val="NormalWeb"/>
        <w:spacing w:before="0" w:beforeAutospacing="0"/>
        <w:rPr>
          <w:rFonts w:ascii="Helvetica" w:hAnsi="Helvetica" w:cs="Helvetica"/>
          <w:color w:val="222222"/>
          <w:sz w:val="23"/>
          <w:szCs w:val="23"/>
        </w:rPr>
      </w:pPr>
      <w:r>
        <w:rPr>
          <w:rStyle w:val="HTMLCode"/>
          <w:color w:val="222222"/>
          <w:bdr w:val="single" w:sz="6" w:space="0" w:color="E1E1E1" w:frame="1"/>
          <w:shd w:val="clear" w:color="auto" w:fill="F1F1F1"/>
        </w:rPr>
        <w:t>*</w:t>
      </w:r>
      <w:r>
        <w:rPr>
          <w:rFonts w:ascii="Helvetica" w:hAnsi="Helvetica" w:cs="Helvetica"/>
          <w:color w:val="222222"/>
          <w:sz w:val="23"/>
          <w:szCs w:val="23"/>
        </w:rPr>
        <w:t> indicates that this directive treats this component as a template and will not draw it as-is. For example, </w:t>
      </w:r>
      <w:proofErr w:type="spellStart"/>
      <w:r>
        <w:rPr>
          <w:rStyle w:val="HTMLCode"/>
          <w:color w:val="222222"/>
          <w:bdr w:val="single" w:sz="6" w:space="0" w:color="E1E1E1" w:frame="1"/>
          <w:shd w:val="clear" w:color="auto" w:fill="F1F1F1"/>
        </w:rPr>
        <w:t>ngFor</w:t>
      </w:r>
      <w:proofErr w:type="spellEnd"/>
      <w:r>
        <w:rPr>
          <w:rFonts w:ascii="Helvetica" w:hAnsi="Helvetica" w:cs="Helvetica"/>
          <w:color w:val="222222"/>
          <w:sz w:val="23"/>
          <w:szCs w:val="23"/>
        </w:rPr>
        <w:t> takes our </w:t>
      </w:r>
      <w:r>
        <w:rPr>
          <w:rStyle w:val="HTMLCode"/>
          <w:color w:val="222222"/>
          <w:bdr w:val="single" w:sz="6" w:space="0" w:color="E1E1E1" w:frame="1"/>
          <w:shd w:val="clear" w:color="auto" w:fill="F1F1F1"/>
        </w:rPr>
        <w:t>&lt;my-component&gt;</w:t>
      </w:r>
      <w:r>
        <w:rPr>
          <w:rFonts w:ascii="Helvetica" w:hAnsi="Helvetica" w:cs="Helvetica"/>
          <w:color w:val="222222"/>
          <w:sz w:val="23"/>
          <w:szCs w:val="23"/>
        </w:rPr>
        <w:t> and stamps it out for each </w:t>
      </w:r>
      <w:r>
        <w:rPr>
          <w:rStyle w:val="HTMLCode"/>
          <w:color w:val="222222"/>
          <w:bdr w:val="single" w:sz="6" w:space="0" w:color="E1E1E1" w:frame="1"/>
          <w:shd w:val="clear" w:color="auto" w:fill="F1F1F1"/>
        </w:rPr>
        <w:t>item</w:t>
      </w:r>
      <w:r>
        <w:rPr>
          <w:rFonts w:ascii="Helvetica" w:hAnsi="Helvetica" w:cs="Helvetica"/>
          <w:color w:val="222222"/>
          <w:sz w:val="23"/>
          <w:szCs w:val="23"/>
        </w:rPr>
        <w:t> in </w:t>
      </w:r>
      <w:r>
        <w:rPr>
          <w:rStyle w:val="HTMLCode"/>
          <w:color w:val="222222"/>
          <w:bdr w:val="single" w:sz="6" w:space="0" w:color="E1E1E1" w:frame="1"/>
          <w:shd w:val="clear" w:color="auto" w:fill="F1F1F1"/>
        </w:rPr>
        <w:t>items</w:t>
      </w:r>
      <w:r>
        <w:rPr>
          <w:rFonts w:ascii="Helvetica" w:hAnsi="Helvetica" w:cs="Helvetica"/>
          <w:color w:val="222222"/>
          <w:sz w:val="23"/>
          <w:szCs w:val="23"/>
        </w:rPr>
        <w:t>, but it never renders our initial </w:t>
      </w:r>
      <w:r>
        <w:rPr>
          <w:rStyle w:val="HTMLCode"/>
          <w:color w:val="222222"/>
          <w:bdr w:val="single" w:sz="6" w:space="0" w:color="E1E1E1" w:frame="1"/>
          <w:shd w:val="clear" w:color="auto" w:fill="F1F1F1"/>
        </w:rPr>
        <w:t>&lt;my-component&gt;</w:t>
      </w:r>
      <w:r>
        <w:rPr>
          <w:rFonts w:ascii="Helvetica" w:hAnsi="Helvetica" w:cs="Helvetica"/>
          <w:color w:val="222222"/>
          <w:sz w:val="23"/>
          <w:szCs w:val="23"/>
        </w:rPr>
        <w:t> since it’s a template:</w:t>
      </w:r>
    </w:p>
    <w:p w:rsidR="000722B4" w:rsidRDefault="000722B4" w:rsidP="000722B4">
      <w:pPr>
        <w:pStyle w:val="HTMLPreformatted"/>
        <w:rPr>
          <w:rStyle w:val="HTMLCode"/>
          <w:color w:val="222222"/>
          <w:bdr w:val="single" w:sz="6" w:space="0" w:color="E1E1E1" w:frame="1"/>
          <w:shd w:val="clear" w:color="auto" w:fill="F1F1F1"/>
        </w:rPr>
      </w:pPr>
      <w:r>
        <w:rPr>
          <w:rStyle w:val="nt"/>
          <w:color w:val="2F6F9F"/>
          <w:bdr w:val="single" w:sz="6" w:space="0" w:color="E1E1E1" w:frame="1"/>
          <w:shd w:val="clear" w:color="auto" w:fill="F1F1F1"/>
        </w:rPr>
        <w:t>&lt;my-component</w:t>
      </w:r>
      <w:r>
        <w:rPr>
          <w:rStyle w:val="HTMLCode"/>
          <w:color w:val="222222"/>
          <w:bdr w:val="single" w:sz="6" w:space="0" w:color="E1E1E1" w:frame="1"/>
          <w:shd w:val="clear" w:color="auto" w:fill="F1F1F1"/>
        </w:rPr>
        <w:t xml:space="preserve"> </w:t>
      </w:r>
      <w:r>
        <w:rPr>
          <w:rStyle w:val="err"/>
          <w:color w:val="222222"/>
          <w:bdr w:val="single" w:sz="6" w:space="0" w:color="E1E1E1" w:frame="1"/>
          <w:shd w:val="clear" w:color="auto" w:fill="F1F1F1"/>
        </w:rPr>
        <w:t>*</w:t>
      </w:r>
      <w:proofErr w:type="spellStart"/>
      <w:r>
        <w:rPr>
          <w:rStyle w:val="na"/>
          <w:color w:val="4F9FCF"/>
          <w:bdr w:val="single" w:sz="6" w:space="0" w:color="E1E1E1" w:frame="1"/>
          <w:shd w:val="clear" w:color="auto" w:fill="F1F1F1"/>
        </w:rPr>
        <w:t>ngFor</w:t>
      </w:r>
      <w:proofErr w:type="spellEnd"/>
      <w:r>
        <w:rPr>
          <w:rStyle w:val="na"/>
          <w:color w:val="4F9FCF"/>
          <w:bdr w:val="single" w:sz="6" w:space="0" w:color="E1E1E1" w:frame="1"/>
          <w:shd w:val="clear" w:color="auto" w:fill="F1F1F1"/>
        </w:rPr>
        <w:t>=</w:t>
      </w:r>
      <w:r>
        <w:rPr>
          <w:rStyle w:val="s"/>
          <w:color w:val="D44950"/>
          <w:bdr w:val="single" w:sz="6" w:space="0" w:color="E1E1E1" w:frame="1"/>
          <w:shd w:val="clear" w:color="auto" w:fill="F1F1F1"/>
        </w:rPr>
        <w:t>"#item of items"</w:t>
      </w:r>
      <w:r>
        <w:rPr>
          <w:rStyle w:val="nt"/>
          <w:color w:val="2F6F9F"/>
          <w:bdr w:val="single" w:sz="6" w:space="0" w:color="E1E1E1" w:frame="1"/>
          <w:shd w:val="clear" w:color="auto" w:fill="F1F1F1"/>
        </w:rPr>
        <w:t>&gt;</w:t>
      </w:r>
    </w:p>
    <w:p w:rsidR="000722B4" w:rsidRDefault="000722B4" w:rsidP="000722B4">
      <w:pPr>
        <w:pStyle w:val="HTMLPreformatted"/>
        <w:rPr>
          <w:rStyle w:val="HTMLCode"/>
          <w:color w:val="222222"/>
          <w:bdr w:val="single" w:sz="6" w:space="0" w:color="E1E1E1" w:frame="1"/>
          <w:shd w:val="clear" w:color="auto" w:fill="F1F1F1"/>
        </w:rPr>
      </w:pPr>
      <w:r>
        <w:rPr>
          <w:rStyle w:val="nt"/>
          <w:color w:val="2F6F9F"/>
          <w:bdr w:val="single" w:sz="6" w:space="0" w:color="E1E1E1" w:frame="1"/>
          <w:shd w:val="clear" w:color="auto" w:fill="F1F1F1"/>
        </w:rPr>
        <w:t>&lt;/my-component&gt;</w:t>
      </w:r>
    </w:p>
    <w:p w:rsidR="000722B4" w:rsidRDefault="000722B4" w:rsidP="000722B4">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Other similar directives that work on templates rather than rendered components are </w:t>
      </w:r>
      <w:r>
        <w:rPr>
          <w:rStyle w:val="HTMLCode"/>
          <w:color w:val="222222"/>
          <w:bdr w:val="single" w:sz="6" w:space="0" w:color="E1E1E1" w:frame="1"/>
          <w:shd w:val="clear" w:color="auto" w:fill="F1F1F1"/>
        </w:rPr>
        <w:t>*</w:t>
      </w:r>
      <w:proofErr w:type="spellStart"/>
      <w:r>
        <w:rPr>
          <w:rStyle w:val="HTMLCode"/>
          <w:color w:val="222222"/>
          <w:bdr w:val="single" w:sz="6" w:space="0" w:color="E1E1E1" w:frame="1"/>
          <w:shd w:val="clear" w:color="auto" w:fill="F1F1F1"/>
        </w:rPr>
        <w:t>ngIf</w:t>
      </w:r>
      <w:proofErr w:type="spellEnd"/>
      <w:r>
        <w:rPr>
          <w:rFonts w:ascii="Helvetica" w:hAnsi="Helvetica" w:cs="Helvetica"/>
          <w:color w:val="222222"/>
          <w:sz w:val="23"/>
          <w:szCs w:val="23"/>
        </w:rPr>
        <w:t> and </w:t>
      </w:r>
      <w:r>
        <w:rPr>
          <w:rStyle w:val="HTMLCode"/>
          <w:color w:val="222222"/>
          <w:bdr w:val="single" w:sz="6" w:space="0" w:color="E1E1E1" w:frame="1"/>
          <w:shd w:val="clear" w:color="auto" w:fill="F1F1F1"/>
        </w:rPr>
        <w:t>*</w:t>
      </w:r>
      <w:proofErr w:type="spellStart"/>
      <w:r>
        <w:rPr>
          <w:rStyle w:val="HTMLCode"/>
          <w:color w:val="222222"/>
          <w:bdr w:val="single" w:sz="6" w:space="0" w:color="E1E1E1" w:frame="1"/>
          <w:shd w:val="clear" w:color="auto" w:fill="F1F1F1"/>
        </w:rPr>
        <w:t>ngSwitch</w:t>
      </w:r>
      <w:proofErr w:type="spellEnd"/>
      <w:r>
        <w:rPr>
          <w:rFonts w:ascii="Helvetica" w:hAnsi="Helvetica" w:cs="Helvetica"/>
          <w:color w:val="222222"/>
          <w:sz w:val="23"/>
          <w:szCs w:val="23"/>
        </w:rPr>
        <w:t>.</w:t>
      </w:r>
    </w:p>
    <w:p w:rsidR="00717C40" w:rsidRDefault="00717C40" w:rsidP="00717C40">
      <w:pPr>
        <w:pStyle w:val="Heading3"/>
        <w:spacing w:before="0"/>
        <w:rPr>
          <w:rFonts w:ascii="Helvetica" w:hAnsi="Helvetica" w:cs="Helvetica"/>
          <w:b w:val="0"/>
          <w:bCs w:val="0"/>
          <w:caps/>
          <w:color w:val="222222"/>
          <w:spacing w:val="15"/>
          <w:sz w:val="36"/>
          <w:szCs w:val="36"/>
        </w:rPr>
      </w:pPr>
      <w:r>
        <w:rPr>
          <w:rFonts w:ascii="Helvetica" w:hAnsi="Helvetica" w:cs="Helvetica"/>
          <w:b w:val="0"/>
          <w:bCs w:val="0"/>
          <w:caps/>
          <w:color w:val="222222"/>
          <w:spacing w:val="15"/>
          <w:sz w:val="36"/>
          <w:szCs w:val="36"/>
        </w:rPr>
        <w:t>ANGULAR 2 EVENTS</w:t>
      </w:r>
    </w:p>
    <w:p w:rsidR="00717C40" w:rsidRDefault="00717C40" w:rsidP="00717C40">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Events in Angular 2 use the parentheses notation in templates, and trigger methods in a component’s class. For example, assume we have this component class:</w:t>
      </w:r>
    </w:p>
    <w:p w:rsidR="00717C40" w:rsidRDefault="00717C40" w:rsidP="00717C40">
      <w:pPr>
        <w:pStyle w:val="HTMLPreformatted"/>
        <w:rPr>
          <w:rStyle w:val="HTMLCode"/>
          <w:color w:val="222222"/>
          <w:bdr w:val="single" w:sz="6" w:space="0" w:color="E1E1E1" w:frame="1"/>
          <w:shd w:val="clear" w:color="auto" w:fill="F1F1F1"/>
        </w:rPr>
      </w:pPr>
      <w:r>
        <w:rPr>
          <w:rStyle w:val="err"/>
          <w:color w:val="222222"/>
          <w:bdr w:val="single" w:sz="6" w:space="0" w:color="E1E1E1" w:frame="1"/>
          <w:shd w:val="clear" w:color="auto" w:fill="F1F1F1"/>
        </w:rPr>
        <w:t>@</w:t>
      </w:r>
      <w:r>
        <w:rPr>
          <w:rStyle w:val="nx"/>
          <w:color w:val="222222"/>
          <w:bdr w:val="single" w:sz="6" w:space="0" w:color="E1E1E1" w:frame="1"/>
          <w:shd w:val="clear" w:color="auto" w:fill="F1F1F1"/>
        </w:rPr>
        <w:t>Component</w:t>
      </w:r>
      <w:r>
        <w:rPr>
          <w:rStyle w:val="p"/>
          <w:color w:val="222222"/>
          <w:bdr w:val="single" w:sz="6" w:space="0" w:color="E1E1E1" w:frame="1"/>
          <w:shd w:val="clear" w:color="auto" w:fill="F1F1F1"/>
        </w:rPr>
        <w:t>(...)</w:t>
      </w:r>
    </w:p>
    <w:p w:rsidR="00717C40" w:rsidRDefault="00717C40" w:rsidP="00717C40">
      <w:pPr>
        <w:pStyle w:val="HTMLPreformatted"/>
        <w:rPr>
          <w:rStyle w:val="HTMLCode"/>
          <w:color w:val="222222"/>
          <w:bdr w:val="single" w:sz="6" w:space="0" w:color="E1E1E1" w:frame="1"/>
          <w:shd w:val="clear" w:color="auto" w:fill="F1F1F1"/>
        </w:rPr>
      </w:pPr>
      <w:r>
        <w:rPr>
          <w:rStyle w:val="kr"/>
          <w:color w:val="006699"/>
          <w:bdr w:val="single" w:sz="6" w:space="0" w:color="E1E1E1" w:frame="1"/>
          <w:shd w:val="clear" w:color="auto" w:fill="F1F1F1"/>
        </w:rPr>
        <w:t>class</w:t>
      </w:r>
      <w:r>
        <w:rPr>
          <w:rStyle w:val="HTMLCode"/>
          <w:color w:val="222222"/>
          <w:bdr w:val="single" w:sz="6" w:space="0" w:color="E1E1E1" w:frame="1"/>
          <w:shd w:val="clear" w:color="auto" w:fill="F1F1F1"/>
        </w:rPr>
        <w:t xml:space="preserve"> </w:t>
      </w:r>
      <w:proofErr w:type="spellStart"/>
      <w:r>
        <w:rPr>
          <w:rStyle w:val="nx"/>
          <w:color w:val="222222"/>
          <w:bdr w:val="single" w:sz="6" w:space="0" w:color="E1E1E1" w:frame="1"/>
          <w:shd w:val="clear" w:color="auto" w:fill="F1F1F1"/>
        </w:rPr>
        <w:t>MyComponent</w:t>
      </w:r>
      <w:proofErr w:type="spellEnd"/>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717C40" w:rsidRDefault="00717C40" w:rsidP="00717C40">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clicked</w:t>
      </w:r>
      <w:r>
        <w:rPr>
          <w:rStyle w:val="p"/>
          <w:color w:val="222222"/>
          <w:bdr w:val="single" w:sz="6" w:space="0" w:color="E1E1E1" w:frame="1"/>
          <w:shd w:val="clear" w:color="auto" w:fill="F1F1F1"/>
        </w:rPr>
        <w:t>(</w:t>
      </w:r>
      <w:r>
        <w:rPr>
          <w:rStyle w:val="nx"/>
          <w:color w:val="222222"/>
          <w:bdr w:val="single" w:sz="6" w:space="0" w:color="E1E1E1" w:frame="1"/>
          <w:shd w:val="clear" w:color="auto" w:fill="F1F1F1"/>
        </w:rPr>
        <w:t>event</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717C40" w:rsidRDefault="00717C40" w:rsidP="00717C40">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717C40" w:rsidRDefault="00717C40" w:rsidP="00717C40">
      <w:pPr>
        <w:pStyle w:val="HTMLPreformatted"/>
        <w:rPr>
          <w:rStyle w:val="HTMLCode"/>
          <w:color w:val="222222"/>
          <w:bdr w:val="single" w:sz="6" w:space="0" w:color="E1E1E1" w:frame="1"/>
          <w:shd w:val="clear" w:color="auto" w:fill="F1F1F1"/>
        </w:rPr>
      </w:pPr>
      <w:r>
        <w:rPr>
          <w:rStyle w:val="p"/>
          <w:color w:val="222222"/>
          <w:bdr w:val="single" w:sz="6" w:space="0" w:color="E1E1E1" w:frame="1"/>
          <w:shd w:val="clear" w:color="auto" w:fill="F1F1F1"/>
        </w:rPr>
        <w:t>}</w:t>
      </w:r>
    </w:p>
    <w:p w:rsidR="00717C40" w:rsidRDefault="00717C40" w:rsidP="00717C40">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And this template:</w:t>
      </w:r>
    </w:p>
    <w:p w:rsidR="00717C40" w:rsidRDefault="00717C40" w:rsidP="00717C40">
      <w:pPr>
        <w:pStyle w:val="HTMLPreformatted"/>
        <w:rPr>
          <w:rStyle w:val="HTMLCode"/>
          <w:color w:val="222222"/>
          <w:bdr w:val="single" w:sz="6" w:space="0" w:color="E1E1E1" w:frame="1"/>
          <w:shd w:val="clear" w:color="auto" w:fill="F1F1F1"/>
        </w:rPr>
      </w:pPr>
      <w:r>
        <w:rPr>
          <w:rStyle w:val="nt"/>
          <w:color w:val="2F6F9F"/>
          <w:bdr w:val="single" w:sz="6" w:space="0" w:color="E1E1E1" w:frame="1"/>
          <w:shd w:val="clear" w:color="auto" w:fill="F1F1F1"/>
        </w:rPr>
        <w:t>&lt;button</w:t>
      </w:r>
      <w:r>
        <w:rPr>
          <w:rStyle w:val="HTMLCode"/>
          <w:color w:val="222222"/>
          <w:bdr w:val="single" w:sz="6" w:space="0" w:color="E1E1E1" w:frame="1"/>
          <w:shd w:val="clear" w:color="auto" w:fill="F1F1F1"/>
        </w:rPr>
        <w:t xml:space="preserve"> </w:t>
      </w:r>
      <w:r>
        <w:rPr>
          <w:rStyle w:val="err"/>
          <w:color w:val="222222"/>
          <w:bdr w:val="single" w:sz="6" w:space="0" w:color="E1E1E1" w:frame="1"/>
          <w:shd w:val="clear" w:color="auto" w:fill="F1F1F1"/>
        </w:rPr>
        <w:t>(</w:t>
      </w:r>
      <w:r>
        <w:rPr>
          <w:rStyle w:val="na"/>
          <w:color w:val="4F9FCF"/>
          <w:bdr w:val="single" w:sz="6" w:space="0" w:color="E1E1E1" w:frame="1"/>
          <w:shd w:val="clear" w:color="auto" w:fill="F1F1F1"/>
        </w:rPr>
        <w:t>click</w:t>
      </w:r>
      <w:r>
        <w:rPr>
          <w:rStyle w:val="err"/>
          <w:color w:val="222222"/>
          <w:bdr w:val="single" w:sz="6" w:space="0" w:color="E1E1E1" w:frame="1"/>
          <w:shd w:val="clear" w:color="auto" w:fill="F1F1F1"/>
        </w:rPr>
        <w:t>)="</w:t>
      </w:r>
      <w:r>
        <w:rPr>
          <w:rStyle w:val="na"/>
          <w:color w:val="4F9FCF"/>
          <w:bdr w:val="single" w:sz="6" w:space="0" w:color="E1E1E1" w:frame="1"/>
          <w:shd w:val="clear" w:color="auto" w:fill="F1F1F1"/>
        </w:rPr>
        <w:t>clicked</w:t>
      </w:r>
      <w:r>
        <w:rPr>
          <w:rStyle w:val="err"/>
          <w:color w:val="222222"/>
          <w:bdr w:val="single" w:sz="6" w:space="0" w:color="E1E1E1" w:frame="1"/>
          <w:shd w:val="clear" w:color="auto" w:fill="F1F1F1"/>
        </w:rPr>
        <w:t>()"</w:t>
      </w:r>
      <w:r>
        <w:rPr>
          <w:rStyle w:val="nt"/>
          <w:color w:val="2F6F9F"/>
          <w:bdr w:val="single" w:sz="6" w:space="0" w:color="E1E1E1" w:frame="1"/>
          <w:shd w:val="clear" w:color="auto" w:fill="F1F1F1"/>
        </w:rPr>
        <w:t>&gt;</w:t>
      </w:r>
      <w:r>
        <w:rPr>
          <w:rStyle w:val="HTMLCode"/>
          <w:color w:val="222222"/>
          <w:bdr w:val="single" w:sz="6" w:space="0" w:color="E1E1E1" w:frame="1"/>
          <w:shd w:val="clear" w:color="auto" w:fill="F1F1F1"/>
        </w:rPr>
        <w:t>Click</w:t>
      </w:r>
      <w:r>
        <w:rPr>
          <w:rStyle w:val="nt"/>
          <w:color w:val="2F6F9F"/>
          <w:bdr w:val="single" w:sz="6" w:space="0" w:color="E1E1E1" w:frame="1"/>
          <w:shd w:val="clear" w:color="auto" w:fill="F1F1F1"/>
        </w:rPr>
        <w:t>&lt;/button&gt;</w:t>
      </w:r>
    </w:p>
    <w:p w:rsidR="00717C40" w:rsidRDefault="00717C40" w:rsidP="00717C40">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lastRenderedPageBreak/>
        <w:t>Our </w:t>
      </w:r>
      <w:r>
        <w:rPr>
          <w:rStyle w:val="HTMLCode"/>
          <w:color w:val="222222"/>
          <w:bdr w:val="single" w:sz="6" w:space="0" w:color="E1E1E1" w:frame="1"/>
          <w:shd w:val="clear" w:color="auto" w:fill="F1F1F1"/>
        </w:rPr>
        <w:t>clicked()</w:t>
      </w:r>
      <w:r>
        <w:rPr>
          <w:rFonts w:ascii="Helvetica" w:hAnsi="Helvetica" w:cs="Helvetica"/>
          <w:color w:val="222222"/>
          <w:sz w:val="23"/>
          <w:szCs w:val="23"/>
        </w:rPr>
        <w:t> method will be called when the button is clicked.</w:t>
      </w:r>
    </w:p>
    <w:p w:rsidR="00717C40" w:rsidRDefault="00717C40" w:rsidP="00717C40">
      <w:pPr>
        <w:pStyle w:val="Heading2"/>
        <w:spacing w:before="0" w:beforeAutospacing="0"/>
        <w:rPr>
          <w:rFonts w:ascii="Helvetica" w:hAnsi="Helvetica" w:cs="Helvetica"/>
          <w:b w:val="0"/>
          <w:bCs w:val="0"/>
          <w:caps/>
          <w:color w:val="222222"/>
          <w:spacing w:val="15"/>
          <w:sz w:val="45"/>
          <w:szCs w:val="45"/>
        </w:rPr>
      </w:pPr>
      <w:r>
        <w:rPr>
          <w:rFonts w:ascii="Helvetica" w:hAnsi="Helvetica" w:cs="Helvetica"/>
          <w:b w:val="0"/>
          <w:bCs w:val="0"/>
          <w:caps/>
          <w:color w:val="222222"/>
          <w:spacing w:val="15"/>
          <w:sz w:val="45"/>
          <w:szCs w:val="45"/>
        </w:rPr>
        <w:t>DELEGATION</w:t>
      </w:r>
    </w:p>
    <w:p w:rsidR="00717C40" w:rsidRDefault="00717C40" w:rsidP="00717C40">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Events in Angular 2 behave like normal DOM events. They can bubble up and propagate down. Nothing special to do here!</w:t>
      </w:r>
    </w:p>
    <w:p w:rsidR="00717C40" w:rsidRDefault="00717C40" w:rsidP="00717C40">
      <w:pPr>
        <w:pStyle w:val="Heading2"/>
        <w:spacing w:before="0" w:beforeAutospacing="0"/>
        <w:rPr>
          <w:rFonts w:ascii="Helvetica" w:hAnsi="Helvetica" w:cs="Helvetica"/>
          <w:b w:val="0"/>
          <w:bCs w:val="0"/>
          <w:caps/>
          <w:color w:val="222222"/>
          <w:spacing w:val="15"/>
          <w:sz w:val="45"/>
          <w:szCs w:val="45"/>
        </w:rPr>
      </w:pPr>
      <w:r>
        <w:rPr>
          <w:rFonts w:ascii="Helvetica" w:hAnsi="Helvetica" w:cs="Helvetica"/>
          <w:b w:val="0"/>
          <w:bCs w:val="0"/>
          <w:caps/>
          <w:color w:val="222222"/>
          <w:spacing w:val="15"/>
          <w:sz w:val="45"/>
          <w:szCs w:val="45"/>
        </w:rPr>
        <w:t>EVENT OBJECT</w:t>
      </w:r>
    </w:p>
    <w:p w:rsidR="00717C40" w:rsidRDefault="00717C40" w:rsidP="00717C40">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To capture the event object, pass </w:t>
      </w:r>
      <w:r>
        <w:rPr>
          <w:rStyle w:val="HTMLCode"/>
          <w:color w:val="222222"/>
          <w:bdr w:val="single" w:sz="6" w:space="0" w:color="E1E1E1" w:frame="1"/>
          <w:shd w:val="clear" w:color="auto" w:fill="F1F1F1"/>
        </w:rPr>
        <w:t>$event</w:t>
      </w:r>
      <w:r>
        <w:rPr>
          <w:rFonts w:ascii="Helvetica" w:hAnsi="Helvetica" w:cs="Helvetica"/>
          <w:color w:val="222222"/>
          <w:sz w:val="23"/>
          <w:szCs w:val="23"/>
        </w:rPr>
        <w:t xml:space="preserve"> as a parameter in the event </w:t>
      </w:r>
      <w:proofErr w:type="spellStart"/>
      <w:r>
        <w:rPr>
          <w:rFonts w:ascii="Helvetica" w:hAnsi="Helvetica" w:cs="Helvetica"/>
          <w:color w:val="222222"/>
          <w:sz w:val="23"/>
          <w:szCs w:val="23"/>
        </w:rPr>
        <w:t>callback</w:t>
      </w:r>
      <w:proofErr w:type="spellEnd"/>
      <w:r>
        <w:rPr>
          <w:rFonts w:ascii="Helvetica" w:hAnsi="Helvetica" w:cs="Helvetica"/>
          <w:color w:val="222222"/>
          <w:sz w:val="23"/>
          <w:szCs w:val="23"/>
        </w:rPr>
        <w:t xml:space="preserve"> from the template:</w:t>
      </w:r>
    </w:p>
    <w:p w:rsidR="00717C40" w:rsidRDefault="00717C40" w:rsidP="00717C40">
      <w:pPr>
        <w:pStyle w:val="HTMLPreformatted"/>
        <w:rPr>
          <w:rStyle w:val="HTMLCode"/>
          <w:color w:val="222222"/>
          <w:bdr w:val="single" w:sz="6" w:space="0" w:color="E1E1E1" w:frame="1"/>
          <w:shd w:val="clear" w:color="auto" w:fill="F1F1F1"/>
        </w:rPr>
      </w:pPr>
      <w:r>
        <w:rPr>
          <w:rStyle w:val="nt"/>
          <w:color w:val="2F6F9F"/>
          <w:bdr w:val="single" w:sz="6" w:space="0" w:color="E1E1E1" w:frame="1"/>
          <w:shd w:val="clear" w:color="auto" w:fill="F1F1F1"/>
        </w:rPr>
        <w:t>&lt;button</w:t>
      </w:r>
      <w:r>
        <w:rPr>
          <w:rStyle w:val="HTMLCode"/>
          <w:color w:val="222222"/>
          <w:bdr w:val="single" w:sz="6" w:space="0" w:color="E1E1E1" w:frame="1"/>
          <w:shd w:val="clear" w:color="auto" w:fill="F1F1F1"/>
        </w:rPr>
        <w:t xml:space="preserve"> </w:t>
      </w:r>
      <w:r>
        <w:rPr>
          <w:rStyle w:val="err"/>
          <w:color w:val="222222"/>
          <w:bdr w:val="single" w:sz="6" w:space="0" w:color="E1E1E1" w:frame="1"/>
          <w:shd w:val="clear" w:color="auto" w:fill="F1F1F1"/>
        </w:rPr>
        <w:t>(</w:t>
      </w:r>
      <w:r>
        <w:rPr>
          <w:rStyle w:val="na"/>
          <w:color w:val="4F9FCF"/>
          <w:bdr w:val="single" w:sz="6" w:space="0" w:color="E1E1E1" w:frame="1"/>
          <w:shd w:val="clear" w:color="auto" w:fill="F1F1F1"/>
        </w:rPr>
        <w:t>click</w:t>
      </w:r>
      <w:r>
        <w:rPr>
          <w:rStyle w:val="err"/>
          <w:color w:val="222222"/>
          <w:bdr w:val="single" w:sz="6" w:space="0" w:color="E1E1E1" w:frame="1"/>
          <w:shd w:val="clear" w:color="auto" w:fill="F1F1F1"/>
        </w:rPr>
        <w:t>)="</w:t>
      </w:r>
      <w:r>
        <w:rPr>
          <w:rStyle w:val="na"/>
          <w:color w:val="4F9FCF"/>
          <w:bdr w:val="single" w:sz="6" w:space="0" w:color="E1E1E1" w:frame="1"/>
          <w:shd w:val="clear" w:color="auto" w:fill="F1F1F1"/>
        </w:rPr>
        <w:t>clicked</w:t>
      </w:r>
      <w:r>
        <w:rPr>
          <w:rStyle w:val="err"/>
          <w:color w:val="222222"/>
          <w:bdr w:val="single" w:sz="6" w:space="0" w:color="E1E1E1" w:frame="1"/>
          <w:shd w:val="clear" w:color="auto" w:fill="F1F1F1"/>
        </w:rPr>
        <w:t>($</w:t>
      </w:r>
      <w:r>
        <w:rPr>
          <w:rStyle w:val="na"/>
          <w:color w:val="4F9FCF"/>
          <w:bdr w:val="single" w:sz="6" w:space="0" w:color="E1E1E1" w:frame="1"/>
          <w:shd w:val="clear" w:color="auto" w:fill="F1F1F1"/>
        </w:rPr>
        <w:t>event</w:t>
      </w:r>
      <w:r>
        <w:rPr>
          <w:rStyle w:val="err"/>
          <w:color w:val="222222"/>
          <w:bdr w:val="single" w:sz="6" w:space="0" w:color="E1E1E1" w:frame="1"/>
          <w:shd w:val="clear" w:color="auto" w:fill="F1F1F1"/>
        </w:rPr>
        <w:t>)"</w:t>
      </w:r>
      <w:r>
        <w:rPr>
          <w:rStyle w:val="nt"/>
          <w:color w:val="2F6F9F"/>
          <w:bdr w:val="single" w:sz="6" w:space="0" w:color="E1E1E1" w:frame="1"/>
          <w:shd w:val="clear" w:color="auto" w:fill="F1F1F1"/>
        </w:rPr>
        <w:t>&gt;&lt;/button&gt;</w:t>
      </w:r>
    </w:p>
    <w:p w:rsidR="00717C40" w:rsidRDefault="00717C40" w:rsidP="00717C40">
      <w:pPr>
        <w:pStyle w:val="NormalWeb"/>
        <w:spacing w:before="0" w:beforeAutospacing="0"/>
        <w:rPr>
          <w:rFonts w:ascii="Helvetica" w:hAnsi="Helvetica" w:cs="Helvetica"/>
          <w:color w:val="222222"/>
          <w:sz w:val="23"/>
          <w:szCs w:val="23"/>
        </w:rPr>
      </w:pPr>
      <w:r>
        <w:rPr>
          <w:rFonts w:ascii="Helvetica" w:hAnsi="Helvetica" w:cs="Helvetica"/>
          <w:color w:val="222222"/>
          <w:sz w:val="23"/>
          <w:szCs w:val="23"/>
        </w:rPr>
        <w:t>This is an easy way to modify the event, such as calling </w:t>
      </w:r>
      <w:proofErr w:type="spellStart"/>
      <w:r>
        <w:rPr>
          <w:rStyle w:val="HTMLCode"/>
          <w:color w:val="222222"/>
          <w:bdr w:val="single" w:sz="6" w:space="0" w:color="E1E1E1" w:frame="1"/>
          <w:shd w:val="clear" w:color="auto" w:fill="F1F1F1"/>
        </w:rPr>
        <w:t>preventDefault</w:t>
      </w:r>
      <w:proofErr w:type="spellEnd"/>
      <w:r>
        <w:rPr>
          <w:rFonts w:ascii="Helvetica" w:hAnsi="Helvetica" w:cs="Helvetica"/>
          <w:color w:val="222222"/>
          <w:sz w:val="23"/>
          <w:szCs w:val="23"/>
        </w:rPr>
        <w:t>:</w:t>
      </w:r>
    </w:p>
    <w:p w:rsidR="00717C40" w:rsidRDefault="00717C40" w:rsidP="00717C40">
      <w:pPr>
        <w:pStyle w:val="HTMLPreformatted"/>
        <w:rPr>
          <w:rStyle w:val="HTMLCode"/>
          <w:color w:val="222222"/>
          <w:bdr w:val="single" w:sz="6" w:space="0" w:color="E1E1E1" w:frame="1"/>
          <w:shd w:val="clear" w:color="auto" w:fill="F1F1F1"/>
        </w:rPr>
      </w:pPr>
      <w:r>
        <w:rPr>
          <w:rStyle w:val="err"/>
          <w:color w:val="222222"/>
          <w:bdr w:val="single" w:sz="6" w:space="0" w:color="E1E1E1" w:frame="1"/>
          <w:shd w:val="clear" w:color="auto" w:fill="F1F1F1"/>
        </w:rPr>
        <w:t>@</w:t>
      </w:r>
      <w:r>
        <w:rPr>
          <w:rStyle w:val="nx"/>
          <w:color w:val="222222"/>
          <w:bdr w:val="single" w:sz="6" w:space="0" w:color="E1E1E1" w:frame="1"/>
          <w:shd w:val="clear" w:color="auto" w:fill="F1F1F1"/>
        </w:rPr>
        <w:t>Component</w:t>
      </w:r>
      <w:r>
        <w:rPr>
          <w:rStyle w:val="p"/>
          <w:color w:val="222222"/>
          <w:bdr w:val="single" w:sz="6" w:space="0" w:color="E1E1E1" w:frame="1"/>
          <w:shd w:val="clear" w:color="auto" w:fill="F1F1F1"/>
        </w:rPr>
        <w:t>(...)</w:t>
      </w:r>
    </w:p>
    <w:p w:rsidR="00717C40" w:rsidRDefault="00717C40" w:rsidP="00717C40">
      <w:pPr>
        <w:pStyle w:val="HTMLPreformatted"/>
        <w:rPr>
          <w:rStyle w:val="HTMLCode"/>
          <w:color w:val="222222"/>
          <w:bdr w:val="single" w:sz="6" w:space="0" w:color="E1E1E1" w:frame="1"/>
          <w:shd w:val="clear" w:color="auto" w:fill="F1F1F1"/>
        </w:rPr>
      </w:pPr>
      <w:r>
        <w:rPr>
          <w:rStyle w:val="kr"/>
          <w:color w:val="006699"/>
          <w:bdr w:val="single" w:sz="6" w:space="0" w:color="E1E1E1" w:frame="1"/>
          <w:shd w:val="clear" w:color="auto" w:fill="F1F1F1"/>
        </w:rPr>
        <w:t>class</w:t>
      </w:r>
      <w:r>
        <w:rPr>
          <w:rStyle w:val="HTMLCode"/>
          <w:color w:val="222222"/>
          <w:bdr w:val="single" w:sz="6" w:space="0" w:color="E1E1E1" w:frame="1"/>
          <w:shd w:val="clear" w:color="auto" w:fill="F1F1F1"/>
        </w:rPr>
        <w:t xml:space="preserve"> </w:t>
      </w:r>
      <w:proofErr w:type="spellStart"/>
      <w:r>
        <w:rPr>
          <w:rStyle w:val="nx"/>
          <w:color w:val="222222"/>
          <w:bdr w:val="single" w:sz="6" w:space="0" w:color="E1E1E1" w:frame="1"/>
          <w:shd w:val="clear" w:color="auto" w:fill="F1F1F1"/>
        </w:rPr>
        <w:t>MyComponent</w:t>
      </w:r>
      <w:proofErr w:type="spellEnd"/>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717C40" w:rsidRDefault="00717C40" w:rsidP="00717C40">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nx"/>
          <w:color w:val="222222"/>
          <w:bdr w:val="single" w:sz="6" w:space="0" w:color="E1E1E1" w:frame="1"/>
          <w:shd w:val="clear" w:color="auto" w:fill="F1F1F1"/>
        </w:rPr>
        <w:t>clicked</w:t>
      </w:r>
      <w:r>
        <w:rPr>
          <w:rStyle w:val="p"/>
          <w:color w:val="222222"/>
          <w:bdr w:val="single" w:sz="6" w:space="0" w:color="E1E1E1" w:frame="1"/>
          <w:shd w:val="clear" w:color="auto" w:fill="F1F1F1"/>
        </w:rPr>
        <w:t>(</w:t>
      </w:r>
      <w:r>
        <w:rPr>
          <w:rStyle w:val="nx"/>
          <w:color w:val="222222"/>
          <w:bdr w:val="single" w:sz="6" w:space="0" w:color="E1E1E1" w:frame="1"/>
          <w:shd w:val="clear" w:color="auto" w:fill="F1F1F1"/>
        </w:rPr>
        <w:t>event</w:t>
      </w:r>
      <w:r>
        <w:rPr>
          <w:rStyle w:val="p"/>
          <w:color w:val="222222"/>
          <w:bdr w:val="single" w:sz="6" w:space="0" w:color="E1E1E1" w:frame="1"/>
          <w:shd w:val="clear" w:color="auto" w:fill="F1F1F1"/>
        </w:rPr>
        <w:t>)</w:t>
      </w: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717C40" w:rsidRDefault="00717C40" w:rsidP="00717C40">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proofErr w:type="spellStart"/>
      <w:r>
        <w:rPr>
          <w:rStyle w:val="nx"/>
          <w:color w:val="222222"/>
          <w:bdr w:val="single" w:sz="6" w:space="0" w:color="E1E1E1" w:frame="1"/>
          <w:shd w:val="clear" w:color="auto" w:fill="F1F1F1"/>
        </w:rPr>
        <w:t>event</w:t>
      </w:r>
      <w:r>
        <w:rPr>
          <w:rStyle w:val="p"/>
          <w:color w:val="222222"/>
          <w:bdr w:val="single" w:sz="6" w:space="0" w:color="E1E1E1" w:frame="1"/>
          <w:shd w:val="clear" w:color="auto" w:fill="F1F1F1"/>
        </w:rPr>
        <w:t>.</w:t>
      </w:r>
      <w:r>
        <w:rPr>
          <w:rStyle w:val="nx"/>
          <w:color w:val="222222"/>
          <w:bdr w:val="single" w:sz="6" w:space="0" w:color="E1E1E1" w:frame="1"/>
          <w:shd w:val="clear" w:color="auto" w:fill="F1F1F1"/>
        </w:rPr>
        <w:t>preventDefault</w:t>
      </w:r>
      <w:proofErr w:type="spellEnd"/>
      <w:r>
        <w:rPr>
          <w:rStyle w:val="p"/>
          <w:color w:val="222222"/>
          <w:bdr w:val="single" w:sz="6" w:space="0" w:color="E1E1E1" w:frame="1"/>
          <w:shd w:val="clear" w:color="auto" w:fill="F1F1F1"/>
        </w:rPr>
        <w:t>();</w:t>
      </w:r>
    </w:p>
    <w:p w:rsidR="00717C40" w:rsidRDefault="00717C40" w:rsidP="00717C40">
      <w:pPr>
        <w:pStyle w:val="HTMLPreformatted"/>
        <w:rPr>
          <w:rStyle w:val="HTMLCode"/>
          <w:color w:val="222222"/>
          <w:bdr w:val="single" w:sz="6" w:space="0" w:color="E1E1E1" w:frame="1"/>
          <w:shd w:val="clear" w:color="auto" w:fill="F1F1F1"/>
        </w:rPr>
      </w:pPr>
      <w:r>
        <w:rPr>
          <w:rStyle w:val="HTMLCode"/>
          <w:color w:val="222222"/>
          <w:bdr w:val="single" w:sz="6" w:space="0" w:color="E1E1E1" w:frame="1"/>
          <w:shd w:val="clear" w:color="auto" w:fill="F1F1F1"/>
        </w:rPr>
        <w:t xml:space="preserve">  </w:t>
      </w:r>
      <w:r>
        <w:rPr>
          <w:rStyle w:val="p"/>
          <w:color w:val="222222"/>
          <w:bdr w:val="single" w:sz="6" w:space="0" w:color="E1E1E1" w:frame="1"/>
          <w:shd w:val="clear" w:color="auto" w:fill="F1F1F1"/>
        </w:rPr>
        <w:t>}</w:t>
      </w:r>
    </w:p>
    <w:p w:rsidR="00717C40" w:rsidRDefault="00717C40" w:rsidP="00717C40">
      <w:pPr>
        <w:pStyle w:val="HTMLPreformatted"/>
        <w:rPr>
          <w:color w:val="222222"/>
          <w:sz w:val="23"/>
          <w:szCs w:val="23"/>
        </w:rPr>
      </w:pPr>
      <w:r>
        <w:rPr>
          <w:rStyle w:val="p"/>
          <w:color w:val="222222"/>
          <w:bdr w:val="single" w:sz="6" w:space="0" w:color="E1E1E1" w:frame="1"/>
          <w:shd w:val="clear" w:color="auto" w:fill="F1F1F1"/>
        </w:rPr>
        <w:t>}</w:t>
      </w:r>
    </w:p>
    <w:p w:rsidR="000722B4" w:rsidRDefault="000100C0" w:rsidP="004E003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____________________________________________________</w:t>
      </w:r>
    </w:p>
    <w:p w:rsidR="000100C0" w:rsidRDefault="000100C0" w:rsidP="004E0032">
      <w:pPr>
        <w:pStyle w:val="NormalWeb"/>
        <w:spacing w:before="0" w:beforeAutospacing="0" w:after="144" w:afterAutospacing="0" w:line="360" w:lineRule="atLeast"/>
        <w:ind w:left="48" w:right="48"/>
        <w:jc w:val="both"/>
        <w:rPr>
          <w:rFonts w:ascii="Verdana" w:hAnsi="Verdana"/>
          <w:color w:val="000000"/>
        </w:rPr>
      </w:pPr>
    </w:p>
    <w:p w:rsidR="000100C0" w:rsidRDefault="000100C0" w:rsidP="000100C0">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Angular 2 - Services</w:t>
      </w:r>
    </w:p>
    <w:p w:rsidR="000100C0" w:rsidRPr="000100C0" w:rsidRDefault="000100C0" w:rsidP="000100C0">
      <w:pPr>
        <w:pStyle w:val="NormalWeb"/>
        <w:spacing w:before="0" w:beforeAutospacing="0" w:after="144" w:afterAutospacing="0" w:line="360" w:lineRule="atLeast"/>
        <w:ind w:left="48" w:right="48"/>
        <w:jc w:val="both"/>
        <w:rPr>
          <w:ins w:id="0" w:author="Unknown"/>
          <w:rFonts w:ascii="Verdana" w:hAnsi="Verdana"/>
          <w:color w:val="000000"/>
          <w:u w:val="single"/>
        </w:rPr>
      </w:pPr>
      <w:ins w:id="1" w:author="Unknown">
        <w:r w:rsidRPr="000100C0">
          <w:rPr>
            <w:rFonts w:ascii="Verdana" w:hAnsi="Verdana"/>
            <w:color w:val="000000"/>
            <w:u w:val="single"/>
          </w:rPr>
          <w:t>A service is used when a common functionality needs to be provided to various modules. For example, we could have a database functionality that could be reused among various modules. And hence you could create a service that could have the database functionality.</w:t>
        </w:r>
      </w:ins>
    </w:p>
    <w:p w:rsidR="000100C0" w:rsidRDefault="000100C0" w:rsidP="000100C0">
      <w:pPr>
        <w:rPr>
          <w:ins w:id="2" w:author="Unknown"/>
          <w:rFonts w:ascii="Times New Roman" w:hAnsi="Times New Roman"/>
        </w:rPr>
      </w:pPr>
      <w:r>
        <w:rPr>
          <w:noProof/>
          <w:lang w:eastAsia="en-IN"/>
        </w:rPr>
        <w:drawing>
          <wp:inline distT="0" distB="0" distL="0" distR="0">
            <wp:extent cx="5715000" cy="1257300"/>
            <wp:effectExtent l="19050" t="0" r="0" b="0"/>
            <wp:docPr id="7" name="Picture 4"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les"/>
                    <pic:cNvPicPr>
                      <a:picLocks noChangeAspect="1" noChangeArrowheads="1"/>
                    </pic:cNvPicPr>
                  </pic:nvPicPr>
                  <pic:blipFill>
                    <a:blip r:embed="rId16"/>
                    <a:srcRect/>
                    <a:stretch>
                      <a:fillRect/>
                    </a:stretch>
                  </pic:blipFill>
                  <pic:spPr bwMode="auto">
                    <a:xfrm>
                      <a:off x="0" y="0"/>
                      <a:ext cx="5715000" cy="1257300"/>
                    </a:xfrm>
                    <a:prstGeom prst="rect">
                      <a:avLst/>
                    </a:prstGeom>
                    <a:noFill/>
                    <a:ln w="9525">
                      <a:noFill/>
                      <a:miter lim="800000"/>
                      <a:headEnd/>
                      <a:tailEnd/>
                    </a:ln>
                  </pic:spPr>
                </pic:pic>
              </a:graphicData>
            </a:graphic>
          </wp:inline>
        </w:drawing>
      </w:r>
    </w:p>
    <w:p w:rsidR="000100C0" w:rsidRDefault="000100C0" w:rsidP="000100C0">
      <w:pPr>
        <w:pStyle w:val="NormalWeb"/>
        <w:spacing w:before="0" w:beforeAutospacing="0" w:after="144" w:afterAutospacing="0" w:line="360" w:lineRule="atLeast"/>
        <w:ind w:left="48" w:right="48"/>
        <w:jc w:val="both"/>
        <w:rPr>
          <w:ins w:id="3" w:author="Unknown"/>
          <w:rFonts w:ascii="Verdana" w:hAnsi="Verdana"/>
          <w:color w:val="000000"/>
        </w:rPr>
      </w:pPr>
      <w:ins w:id="4" w:author="Unknown">
        <w:r>
          <w:rPr>
            <w:rFonts w:ascii="Verdana" w:hAnsi="Verdana"/>
            <w:color w:val="000000"/>
          </w:rPr>
          <w:t>The following key steps need to be carried out when creating a service.</w:t>
        </w:r>
      </w:ins>
    </w:p>
    <w:p w:rsidR="000100C0" w:rsidRDefault="000100C0" w:rsidP="000100C0">
      <w:pPr>
        <w:pStyle w:val="NormalWeb"/>
        <w:spacing w:before="0" w:beforeAutospacing="0" w:after="144" w:afterAutospacing="0" w:line="360" w:lineRule="atLeast"/>
        <w:ind w:left="48" w:right="48"/>
        <w:jc w:val="both"/>
        <w:rPr>
          <w:ins w:id="5" w:author="Unknown"/>
          <w:rFonts w:ascii="Verdana" w:hAnsi="Verdana"/>
          <w:color w:val="000000"/>
        </w:rPr>
      </w:pPr>
      <w:ins w:id="6" w:author="Unknown">
        <w:r>
          <w:rPr>
            <w:rFonts w:ascii="Verdana" w:hAnsi="Verdana"/>
            <w:b/>
            <w:bCs/>
            <w:color w:val="000000"/>
          </w:rPr>
          <w:t>Step 1</w:t>
        </w:r>
        <w:r>
          <w:rPr>
            <w:rFonts w:ascii="Verdana" w:hAnsi="Verdana"/>
            <w:color w:val="000000"/>
          </w:rPr>
          <w:t xml:space="preserve"> − Create a separate class which has the </w:t>
        </w:r>
        <w:proofErr w:type="spellStart"/>
        <w:r>
          <w:rPr>
            <w:rFonts w:ascii="Verdana" w:hAnsi="Verdana"/>
            <w:color w:val="000000"/>
          </w:rPr>
          <w:t>injectable</w:t>
        </w:r>
        <w:proofErr w:type="spellEnd"/>
        <w:r>
          <w:rPr>
            <w:rFonts w:ascii="Verdana" w:hAnsi="Verdana"/>
            <w:color w:val="000000"/>
          </w:rPr>
          <w:t xml:space="preserve"> decorator. The </w:t>
        </w:r>
        <w:proofErr w:type="spellStart"/>
        <w:r>
          <w:rPr>
            <w:rFonts w:ascii="Verdana" w:hAnsi="Verdana"/>
            <w:color w:val="000000"/>
          </w:rPr>
          <w:t>injectable</w:t>
        </w:r>
        <w:proofErr w:type="spellEnd"/>
        <w:r>
          <w:rPr>
            <w:rFonts w:ascii="Verdana" w:hAnsi="Verdana"/>
            <w:color w:val="000000"/>
          </w:rPr>
          <w:t xml:space="preserve"> decorator allows the functionality of this class to be injected and used in any Angular JS module.</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F1F1F1"/>
        <w:rPr>
          <w:ins w:id="7" w:author="Unknown"/>
          <w:rFonts w:ascii="Consolas" w:hAnsi="Consolas" w:cs="Consolas"/>
          <w:color w:val="313131"/>
          <w:sz w:val="18"/>
          <w:szCs w:val="18"/>
        </w:rPr>
      </w:pPr>
      <w:ins w:id="8" w:author="Unknown">
        <w:r>
          <w:rPr>
            <w:rFonts w:ascii="Consolas" w:hAnsi="Consolas" w:cs="Consolas"/>
            <w:color w:val="313131"/>
            <w:sz w:val="18"/>
            <w:szCs w:val="18"/>
          </w:rPr>
          <w:t>@</w:t>
        </w:r>
        <w:proofErr w:type="spellStart"/>
        <w:r>
          <w:rPr>
            <w:rFonts w:ascii="Consolas" w:hAnsi="Consolas" w:cs="Consolas"/>
            <w:color w:val="313131"/>
            <w:sz w:val="18"/>
            <w:szCs w:val="18"/>
          </w:rPr>
          <w:t>Injectable</w:t>
        </w:r>
        <w:proofErr w:type="spellEnd"/>
        <w:r>
          <w:rPr>
            <w:rFonts w:ascii="Consolas" w:hAnsi="Consolas" w:cs="Consolas"/>
            <w:color w:val="313131"/>
            <w:sz w:val="18"/>
            <w:szCs w:val="18"/>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F1F1F1"/>
        <w:rPr>
          <w:ins w:id="9" w:author="Unknown"/>
          <w:rFonts w:ascii="Consolas" w:hAnsi="Consolas" w:cs="Consolas"/>
          <w:color w:val="313131"/>
          <w:sz w:val="18"/>
          <w:szCs w:val="18"/>
        </w:rPr>
      </w:pPr>
      <w:ins w:id="10" w:author="Unknown">
        <w:r>
          <w:rPr>
            <w:rFonts w:ascii="Consolas" w:hAnsi="Consolas" w:cs="Consolas"/>
            <w:color w:val="313131"/>
            <w:sz w:val="18"/>
            <w:szCs w:val="18"/>
          </w:rPr>
          <w:t xml:space="preserve">   export class </w:t>
        </w:r>
        <w:proofErr w:type="spellStart"/>
        <w:r>
          <w:rPr>
            <w:rFonts w:ascii="Consolas" w:hAnsi="Consolas" w:cs="Consolas"/>
            <w:color w:val="313131"/>
            <w:sz w:val="18"/>
            <w:szCs w:val="18"/>
          </w:rPr>
          <w:t>classname</w:t>
        </w:r>
        <w:proofErr w:type="spellEnd"/>
        <w:r>
          <w:rPr>
            <w:rFonts w:ascii="Consolas" w:hAnsi="Consolas" w:cs="Consolas"/>
            <w:color w:val="313131"/>
            <w:sz w:val="18"/>
            <w:szCs w:val="18"/>
          </w:rPr>
          <w:t xml:space="preserve"> {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F1F1F1"/>
        <w:rPr>
          <w:ins w:id="11" w:author="Unknown"/>
          <w:rFonts w:ascii="Consolas" w:hAnsi="Consolas" w:cs="Consolas"/>
          <w:color w:val="313131"/>
          <w:sz w:val="18"/>
          <w:szCs w:val="18"/>
        </w:rPr>
      </w:pPr>
      <w:ins w:id="12" w:author="Unknown">
        <w:r>
          <w:rPr>
            <w:rFonts w:ascii="Consolas" w:hAnsi="Consolas" w:cs="Consolas"/>
            <w:color w:val="313131"/>
            <w:sz w:val="18"/>
            <w:szCs w:val="18"/>
          </w:rPr>
          <w:lastRenderedPageBreak/>
          <w:t xml:space="preserve">} </w:t>
        </w:r>
      </w:ins>
    </w:p>
    <w:p w:rsidR="000100C0" w:rsidRDefault="000100C0" w:rsidP="000100C0">
      <w:pPr>
        <w:pStyle w:val="NormalWeb"/>
        <w:spacing w:before="0" w:beforeAutospacing="0" w:after="144" w:afterAutospacing="0" w:line="360" w:lineRule="atLeast"/>
        <w:ind w:left="48" w:right="48"/>
        <w:jc w:val="both"/>
        <w:rPr>
          <w:ins w:id="13" w:author="Unknown"/>
          <w:rFonts w:ascii="Verdana" w:hAnsi="Verdana"/>
          <w:color w:val="000000"/>
        </w:rPr>
      </w:pPr>
      <w:ins w:id="14" w:author="Unknown">
        <w:r>
          <w:rPr>
            <w:rFonts w:ascii="Verdana" w:hAnsi="Verdana"/>
            <w:b/>
            <w:bCs/>
            <w:color w:val="000000"/>
          </w:rPr>
          <w:t>Step 2</w:t>
        </w:r>
        <w:r>
          <w:rPr>
            <w:rFonts w:ascii="Verdana" w:hAnsi="Verdana"/>
            <w:color w:val="000000"/>
          </w:rPr>
          <w:t xml:space="preserve"> − Next in your </w:t>
        </w:r>
        <w:proofErr w:type="spellStart"/>
        <w:r>
          <w:rPr>
            <w:rFonts w:ascii="Verdana" w:hAnsi="Verdana"/>
            <w:color w:val="000000"/>
          </w:rPr>
          <w:t>appComponent</w:t>
        </w:r>
        <w:proofErr w:type="spellEnd"/>
        <w:r>
          <w:rPr>
            <w:rFonts w:ascii="Verdana" w:hAnsi="Verdana"/>
            <w:color w:val="000000"/>
          </w:rPr>
          <w:t xml:space="preserve"> module or the module in which you want to use the service, you need to define it as a provider in the @Component decorator.</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F1F1F1"/>
        <w:rPr>
          <w:ins w:id="15" w:author="Unknown"/>
          <w:rFonts w:ascii="Consolas" w:hAnsi="Consolas" w:cs="Consolas"/>
          <w:color w:val="313131"/>
          <w:sz w:val="18"/>
          <w:szCs w:val="18"/>
        </w:rPr>
      </w:pPr>
      <w:ins w:id="16" w:author="Unknown">
        <w:r>
          <w:rPr>
            <w:rFonts w:ascii="Consolas" w:hAnsi="Consolas" w:cs="Consolas"/>
            <w:color w:val="313131"/>
            <w:sz w:val="18"/>
            <w:szCs w:val="18"/>
          </w:rPr>
          <w:t xml:space="preserve">@Component ({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F1F1F1"/>
        <w:rPr>
          <w:ins w:id="17" w:author="Unknown"/>
          <w:rFonts w:ascii="Consolas" w:hAnsi="Consolas" w:cs="Consolas"/>
          <w:color w:val="313131"/>
          <w:sz w:val="18"/>
          <w:szCs w:val="18"/>
        </w:rPr>
      </w:pPr>
      <w:ins w:id="18" w:author="Unknown">
        <w:r>
          <w:rPr>
            <w:rFonts w:ascii="Consolas" w:hAnsi="Consolas" w:cs="Consolas"/>
            <w:color w:val="313131"/>
            <w:sz w:val="18"/>
            <w:szCs w:val="18"/>
          </w:rPr>
          <w:t xml:space="preserve">   providers : [</w:t>
        </w:r>
        <w:proofErr w:type="spellStart"/>
        <w:r>
          <w:rPr>
            <w:rFonts w:ascii="Consolas" w:hAnsi="Consolas" w:cs="Consolas"/>
            <w:color w:val="313131"/>
            <w:sz w:val="18"/>
            <w:szCs w:val="18"/>
          </w:rPr>
          <w:t>classname</w:t>
        </w:r>
        <w:proofErr w:type="spellEnd"/>
        <w:r>
          <w:rPr>
            <w:rFonts w:ascii="Consolas" w:hAnsi="Consolas" w:cs="Consolas"/>
            <w:color w:val="313131"/>
            <w:sz w:val="18"/>
            <w:szCs w:val="18"/>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F1F1F1"/>
        <w:rPr>
          <w:ins w:id="19" w:author="Unknown"/>
          <w:rFonts w:ascii="Consolas" w:hAnsi="Consolas" w:cs="Consolas"/>
          <w:color w:val="313131"/>
          <w:sz w:val="18"/>
          <w:szCs w:val="18"/>
        </w:rPr>
      </w:pPr>
      <w:ins w:id="20" w:author="Unknown">
        <w:r>
          <w:rPr>
            <w:rFonts w:ascii="Consolas" w:hAnsi="Consolas" w:cs="Consolas"/>
            <w:color w:val="313131"/>
            <w:sz w:val="18"/>
            <w:szCs w:val="18"/>
          </w:rPr>
          <w:t>})</w:t>
        </w:r>
      </w:ins>
    </w:p>
    <w:p w:rsidR="000100C0" w:rsidRDefault="000100C0" w:rsidP="000100C0">
      <w:pPr>
        <w:pStyle w:val="NormalWeb"/>
        <w:spacing w:before="0" w:beforeAutospacing="0" w:after="144" w:afterAutospacing="0" w:line="360" w:lineRule="atLeast"/>
        <w:ind w:left="48" w:right="48"/>
        <w:jc w:val="both"/>
        <w:rPr>
          <w:ins w:id="21" w:author="Unknown"/>
          <w:rFonts w:ascii="Verdana" w:hAnsi="Verdana"/>
          <w:color w:val="000000"/>
        </w:rPr>
      </w:pPr>
      <w:proofErr w:type="spellStart"/>
      <w:ins w:id="22" w:author="Unknown">
        <w:r>
          <w:rPr>
            <w:rFonts w:ascii="Verdana" w:hAnsi="Verdana"/>
            <w:color w:val="000000"/>
          </w:rPr>
          <w:t>Let�s</w:t>
        </w:r>
        <w:proofErr w:type="spellEnd"/>
        <w:r>
          <w:rPr>
            <w:rFonts w:ascii="Verdana" w:hAnsi="Verdana"/>
            <w:color w:val="000000"/>
          </w:rPr>
          <w:t xml:space="preserve"> look at an example on how to achieve this. Following are the steps involved.</w:t>
        </w:r>
      </w:ins>
    </w:p>
    <w:p w:rsidR="000100C0" w:rsidRDefault="000100C0" w:rsidP="000100C0">
      <w:pPr>
        <w:pStyle w:val="NormalWeb"/>
        <w:spacing w:before="0" w:beforeAutospacing="0" w:after="144" w:afterAutospacing="0" w:line="360" w:lineRule="atLeast"/>
        <w:ind w:left="48" w:right="48"/>
        <w:jc w:val="both"/>
        <w:rPr>
          <w:ins w:id="23" w:author="Unknown"/>
          <w:rFonts w:ascii="Verdana" w:hAnsi="Verdana"/>
          <w:color w:val="000000"/>
        </w:rPr>
      </w:pPr>
      <w:ins w:id="24" w:author="Unknown">
        <w:r>
          <w:rPr>
            <w:rFonts w:ascii="Verdana" w:hAnsi="Verdana"/>
            <w:b/>
            <w:bCs/>
            <w:color w:val="000000"/>
          </w:rPr>
          <w:t>Step 1</w:t>
        </w:r>
        <w:r>
          <w:rPr>
            <w:rFonts w:ascii="Verdana" w:hAnsi="Verdana"/>
            <w:color w:val="000000"/>
          </w:rPr>
          <w:t> − Create a </w:t>
        </w:r>
        <w:proofErr w:type="spellStart"/>
        <w:r>
          <w:rPr>
            <w:rFonts w:ascii="Verdana" w:hAnsi="Verdana"/>
            <w:b/>
            <w:bCs/>
            <w:color w:val="000000"/>
          </w:rPr>
          <w:t>ts</w:t>
        </w:r>
        <w:proofErr w:type="spellEnd"/>
        <w:r>
          <w:rPr>
            <w:rFonts w:ascii="Verdana" w:hAnsi="Verdana"/>
            <w:color w:val="000000"/>
          </w:rPr>
          <w:t xml:space="preserve"> file for the service called </w:t>
        </w:r>
        <w:proofErr w:type="spellStart"/>
        <w:r>
          <w:rPr>
            <w:rFonts w:ascii="Verdana" w:hAnsi="Verdana"/>
            <w:color w:val="000000"/>
          </w:rPr>
          <w:t>app.service.ts</w:t>
        </w:r>
        <w:proofErr w:type="spellEnd"/>
        <w:r>
          <w:rPr>
            <w:rFonts w:ascii="Verdana" w:hAnsi="Verdana"/>
            <w:color w:val="000000"/>
          </w:rPr>
          <w:t>.</w:t>
        </w:r>
      </w:ins>
    </w:p>
    <w:p w:rsidR="000100C0" w:rsidRDefault="000100C0" w:rsidP="000100C0">
      <w:pPr>
        <w:rPr>
          <w:ins w:id="25" w:author="Unknown"/>
          <w:rFonts w:ascii="Times New Roman" w:hAnsi="Times New Roman"/>
        </w:rPr>
      </w:pPr>
      <w:r>
        <w:rPr>
          <w:noProof/>
          <w:lang w:eastAsia="en-IN"/>
        </w:rPr>
        <w:lastRenderedPageBreak/>
        <w:drawing>
          <wp:inline distT="0" distB="0" distL="0" distR="0">
            <wp:extent cx="4133850" cy="6524625"/>
            <wp:effectExtent l="19050" t="0" r="0" b="0"/>
            <wp:docPr id="5" name="Picture 5" descr="Demo 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mo ts"/>
                    <pic:cNvPicPr>
                      <a:picLocks noChangeAspect="1" noChangeArrowheads="1"/>
                    </pic:cNvPicPr>
                  </pic:nvPicPr>
                  <pic:blipFill>
                    <a:blip r:embed="rId17"/>
                    <a:srcRect/>
                    <a:stretch>
                      <a:fillRect/>
                    </a:stretch>
                  </pic:blipFill>
                  <pic:spPr bwMode="auto">
                    <a:xfrm>
                      <a:off x="0" y="0"/>
                      <a:ext cx="4133850" cy="6524625"/>
                    </a:xfrm>
                    <a:prstGeom prst="rect">
                      <a:avLst/>
                    </a:prstGeom>
                    <a:noFill/>
                    <a:ln w="9525">
                      <a:noFill/>
                      <a:miter lim="800000"/>
                      <a:headEnd/>
                      <a:tailEnd/>
                    </a:ln>
                  </pic:spPr>
                </pic:pic>
              </a:graphicData>
            </a:graphic>
          </wp:inline>
        </w:drawing>
      </w:r>
    </w:p>
    <w:p w:rsidR="000100C0" w:rsidRDefault="000100C0" w:rsidP="000100C0">
      <w:pPr>
        <w:pStyle w:val="NormalWeb"/>
        <w:spacing w:before="0" w:beforeAutospacing="0" w:after="144" w:afterAutospacing="0" w:line="360" w:lineRule="atLeast"/>
        <w:ind w:left="48" w:right="48"/>
        <w:jc w:val="both"/>
        <w:rPr>
          <w:ins w:id="26" w:author="Unknown"/>
          <w:rFonts w:ascii="Verdana" w:hAnsi="Verdana"/>
          <w:color w:val="000000"/>
        </w:rPr>
      </w:pPr>
      <w:ins w:id="27" w:author="Unknown">
        <w:r>
          <w:rPr>
            <w:rFonts w:ascii="Verdana" w:hAnsi="Verdana"/>
            <w:b/>
            <w:bCs/>
            <w:color w:val="000000"/>
          </w:rPr>
          <w:t>Step 2</w:t>
        </w:r>
        <w:r>
          <w:rPr>
            <w:rFonts w:ascii="Verdana" w:hAnsi="Verdana"/>
            <w:color w:val="000000"/>
          </w:rPr>
          <w:t> − Place the following code in the file created above.</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28" w:author="Unknown"/>
          <w:rStyle w:val="pln"/>
          <w:rFonts w:ascii="Consolas" w:hAnsi="Consolas" w:cs="Consolas"/>
          <w:color w:val="313131"/>
        </w:rPr>
      </w:pPr>
      <w:ins w:id="29" w:author="Unknown">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0" w:author="Unknown"/>
          <w:rStyle w:val="pln"/>
          <w:rFonts w:ascii="Consolas" w:hAnsi="Consolas" w:cs="Consolas"/>
          <w:color w:val="313131"/>
        </w:rPr>
      </w:pPr>
      <w:ins w:id="31" w:author="Unknown">
        <w:r>
          <w:rPr>
            <w:rStyle w:val="pln"/>
            <w:rFonts w:ascii="Consolas" w:hAnsi="Consolas" w:cs="Consolas"/>
            <w:color w:val="313131"/>
          </w:rPr>
          <w:t xml:space="preserve">   </w:t>
        </w:r>
        <w:proofErr w:type="spellStart"/>
        <w:r>
          <w:rPr>
            <w:rStyle w:val="typ"/>
            <w:rFonts w:ascii="Consolas" w:hAnsi="Consolas" w:cs="Consolas"/>
            <w:color w:val="7F0055"/>
          </w:rPr>
          <w:t>Injectable</w:t>
        </w:r>
        <w:proofErr w:type="spellEnd"/>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2" w:author="Unknown"/>
          <w:rStyle w:val="pln"/>
          <w:rFonts w:ascii="Consolas" w:hAnsi="Consolas" w:cs="Consolas"/>
          <w:color w:val="313131"/>
        </w:rPr>
      </w:pPr>
      <w:ins w:id="33" w:author="Unknown">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'@angular/core'</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4" w:author="Unknown"/>
          <w:rStyle w:val="pln"/>
          <w:rFonts w:ascii="Consolas" w:hAnsi="Consolas" w:cs="Consolas"/>
          <w:color w:val="313131"/>
        </w:rPr>
      </w:pPr>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5" w:author="Unknown"/>
          <w:rStyle w:val="pln"/>
          <w:rFonts w:ascii="Consolas" w:hAnsi="Consolas" w:cs="Consolas"/>
          <w:color w:val="313131"/>
        </w:rPr>
      </w:pPr>
      <w:ins w:id="36" w:author="Unknown">
        <w:r>
          <w:rPr>
            <w:rStyle w:val="lit"/>
            <w:rFonts w:ascii="Consolas" w:hAnsi="Consolas" w:cs="Consolas"/>
            <w:color w:val="006666"/>
          </w:rPr>
          <w:t>@</w:t>
        </w:r>
        <w:proofErr w:type="spellStart"/>
        <w:r>
          <w:rPr>
            <w:rStyle w:val="lit"/>
            <w:rFonts w:ascii="Consolas" w:hAnsi="Consolas" w:cs="Consolas"/>
            <w:color w:val="006666"/>
          </w:rPr>
          <w:t>Injectable</w:t>
        </w:r>
        <w:proofErr w:type="spellEnd"/>
        <w:r>
          <w:rPr>
            <w:rStyle w:val="pun"/>
            <w:rFonts w:ascii="Consolas" w:hAnsi="Consolas" w:cs="Consolas"/>
            <w:color w:val="666600"/>
          </w:rPr>
          <w:t>()</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7" w:author="Unknown"/>
          <w:rStyle w:val="pln"/>
          <w:rFonts w:ascii="Consolas" w:hAnsi="Consolas" w:cs="Consolas"/>
          <w:color w:val="313131"/>
        </w:rPr>
      </w:pPr>
      <w:ins w:id="38" w:author="Unknown">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pln"/>
            <w:rFonts w:ascii="Consolas" w:hAnsi="Consolas" w:cs="Consolas"/>
            <w:color w:val="313131"/>
          </w:rPr>
          <w:t>appService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39" w:author="Unknown"/>
          <w:rStyle w:val="pln"/>
          <w:rFonts w:ascii="Consolas" w:hAnsi="Consolas" w:cs="Consolas"/>
          <w:color w:val="313131"/>
        </w:rPr>
      </w:pPr>
      <w:ins w:id="40" w:author="Unknown">
        <w:r>
          <w:rPr>
            <w:rStyle w:val="pln"/>
            <w:rFonts w:ascii="Consolas" w:hAnsi="Consolas" w:cs="Consolas"/>
            <w:color w:val="313131"/>
          </w:rPr>
          <w:lastRenderedPageBreak/>
          <w:t xml:space="preserve">   </w:t>
        </w:r>
        <w:proofErr w:type="spellStart"/>
        <w:r>
          <w:rPr>
            <w:rStyle w:val="pln"/>
            <w:rFonts w:ascii="Consolas" w:hAnsi="Consolas" w:cs="Consolas"/>
            <w:color w:val="313131"/>
          </w:rPr>
          <w:t>getApp</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1" w:author="Unknown"/>
          <w:rStyle w:val="pln"/>
          <w:rFonts w:ascii="Consolas" w:hAnsi="Consolas" w:cs="Consolas"/>
          <w:color w:val="313131"/>
        </w:rPr>
      </w:pPr>
      <w:ins w:id="42" w:author="Unknown">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str"/>
            <w:rFonts w:ascii="Consolas" w:hAnsi="Consolas" w:cs="Consolas"/>
            <w:color w:val="008800"/>
          </w:rPr>
          <w:t>"Hello world"</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3" w:author="Unknown"/>
          <w:rStyle w:val="pln"/>
          <w:rFonts w:ascii="Consolas" w:hAnsi="Consolas" w:cs="Consolas"/>
          <w:color w:val="313131"/>
        </w:rPr>
      </w:pPr>
      <w:ins w:id="44" w:author="Unknown">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45" w:author="Unknown"/>
          <w:rFonts w:ascii="Consolas" w:hAnsi="Consolas" w:cs="Consolas"/>
          <w:color w:val="313131"/>
        </w:rPr>
      </w:pPr>
      <w:ins w:id="46" w:author="Unknown">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NormalWeb"/>
        <w:spacing w:before="0" w:beforeAutospacing="0" w:after="144" w:afterAutospacing="0" w:line="360" w:lineRule="atLeast"/>
        <w:ind w:left="48" w:right="48"/>
        <w:jc w:val="both"/>
        <w:rPr>
          <w:ins w:id="47" w:author="Unknown"/>
          <w:rFonts w:ascii="Verdana" w:hAnsi="Verdana"/>
          <w:color w:val="000000"/>
        </w:rPr>
      </w:pPr>
      <w:ins w:id="48" w:author="Unknown">
        <w:r>
          <w:rPr>
            <w:rFonts w:ascii="Verdana" w:hAnsi="Verdana"/>
            <w:color w:val="000000"/>
          </w:rPr>
          <w:t>Following points need to be noted about the above program.</w:t>
        </w:r>
      </w:ins>
    </w:p>
    <w:p w:rsidR="000100C0" w:rsidRDefault="000100C0" w:rsidP="000100C0">
      <w:pPr>
        <w:pStyle w:val="NormalWeb"/>
        <w:numPr>
          <w:ilvl w:val="0"/>
          <w:numId w:val="16"/>
        </w:numPr>
        <w:spacing w:before="0" w:beforeAutospacing="0" w:after="144" w:afterAutospacing="0" w:line="360" w:lineRule="atLeast"/>
        <w:ind w:left="768" w:right="48"/>
        <w:jc w:val="both"/>
        <w:rPr>
          <w:ins w:id="49" w:author="Unknown"/>
          <w:rFonts w:ascii="Verdana" w:hAnsi="Verdana"/>
          <w:color w:val="000000"/>
          <w:sz w:val="21"/>
          <w:szCs w:val="21"/>
        </w:rPr>
      </w:pPr>
      <w:ins w:id="50" w:author="Unknown">
        <w:r>
          <w:rPr>
            <w:rFonts w:ascii="Verdana" w:hAnsi="Verdana"/>
            <w:color w:val="000000"/>
            <w:sz w:val="21"/>
            <w:szCs w:val="21"/>
          </w:rPr>
          <w:t xml:space="preserve">The </w:t>
        </w:r>
        <w:proofErr w:type="spellStart"/>
        <w:r>
          <w:rPr>
            <w:rFonts w:ascii="Verdana" w:hAnsi="Verdana"/>
            <w:color w:val="000000"/>
            <w:sz w:val="21"/>
            <w:szCs w:val="21"/>
          </w:rPr>
          <w:t>Injectable</w:t>
        </w:r>
        <w:proofErr w:type="spellEnd"/>
        <w:r>
          <w:rPr>
            <w:rFonts w:ascii="Verdana" w:hAnsi="Verdana"/>
            <w:color w:val="000000"/>
            <w:sz w:val="21"/>
            <w:szCs w:val="21"/>
          </w:rPr>
          <w:t xml:space="preserve"> decorator is imported from the angular/core module.</w:t>
        </w:r>
      </w:ins>
    </w:p>
    <w:p w:rsidR="000100C0" w:rsidRDefault="000100C0" w:rsidP="000100C0">
      <w:pPr>
        <w:pStyle w:val="NormalWeb"/>
        <w:numPr>
          <w:ilvl w:val="0"/>
          <w:numId w:val="16"/>
        </w:numPr>
        <w:spacing w:before="0" w:beforeAutospacing="0" w:after="144" w:afterAutospacing="0" w:line="360" w:lineRule="atLeast"/>
        <w:ind w:left="768" w:right="48"/>
        <w:jc w:val="both"/>
        <w:rPr>
          <w:ins w:id="51" w:author="Unknown"/>
          <w:rFonts w:ascii="Verdana" w:hAnsi="Verdana"/>
          <w:color w:val="000000"/>
          <w:sz w:val="21"/>
          <w:szCs w:val="21"/>
        </w:rPr>
      </w:pPr>
      <w:ins w:id="52" w:author="Unknown">
        <w:r>
          <w:rPr>
            <w:rFonts w:ascii="Verdana" w:hAnsi="Verdana"/>
            <w:color w:val="000000"/>
            <w:sz w:val="21"/>
            <w:szCs w:val="21"/>
          </w:rPr>
          <w:t xml:space="preserve">We are creating a class called </w:t>
        </w:r>
        <w:proofErr w:type="spellStart"/>
        <w:r>
          <w:rPr>
            <w:rFonts w:ascii="Verdana" w:hAnsi="Verdana"/>
            <w:color w:val="000000"/>
            <w:sz w:val="21"/>
            <w:szCs w:val="21"/>
          </w:rPr>
          <w:t>appService</w:t>
        </w:r>
        <w:proofErr w:type="spellEnd"/>
        <w:r>
          <w:rPr>
            <w:rFonts w:ascii="Verdana" w:hAnsi="Verdana"/>
            <w:color w:val="000000"/>
            <w:sz w:val="21"/>
            <w:szCs w:val="21"/>
          </w:rPr>
          <w:t xml:space="preserve"> that is decorated with the </w:t>
        </w:r>
        <w:proofErr w:type="spellStart"/>
        <w:r>
          <w:rPr>
            <w:rFonts w:ascii="Verdana" w:hAnsi="Verdana"/>
            <w:color w:val="000000"/>
            <w:sz w:val="21"/>
            <w:szCs w:val="21"/>
          </w:rPr>
          <w:t>Injectable</w:t>
        </w:r>
        <w:proofErr w:type="spellEnd"/>
        <w:r>
          <w:rPr>
            <w:rFonts w:ascii="Verdana" w:hAnsi="Verdana"/>
            <w:color w:val="000000"/>
            <w:sz w:val="21"/>
            <w:szCs w:val="21"/>
          </w:rPr>
          <w:t xml:space="preserve"> decorator.</w:t>
        </w:r>
      </w:ins>
    </w:p>
    <w:p w:rsidR="000100C0" w:rsidRDefault="000100C0" w:rsidP="000100C0">
      <w:pPr>
        <w:pStyle w:val="NormalWeb"/>
        <w:numPr>
          <w:ilvl w:val="0"/>
          <w:numId w:val="16"/>
        </w:numPr>
        <w:spacing w:before="0" w:beforeAutospacing="0" w:after="144" w:afterAutospacing="0" w:line="360" w:lineRule="atLeast"/>
        <w:ind w:left="768" w:right="48"/>
        <w:jc w:val="both"/>
        <w:rPr>
          <w:ins w:id="53" w:author="Unknown"/>
          <w:rFonts w:ascii="Verdana" w:hAnsi="Verdana"/>
          <w:color w:val="000000"/>
          <w:sz w:val="21"/>
          <w:szCs w:val="21"/>
        </w:rPr>
      </w:pPr>
      <w:ins w:id="54" w:author="Unknown">
        <w:r>
          <w:rPr>
            <w:rFonts w:ascii="Verdana" w:hAnsi="Verdana"/>
            <w:color w:val="000000"/>
            <w:sz w:val="21"/>
            <w:szCs w:val="21"/>
          </w:rPr>
          <w:t xml:space="preserve">We are creating a simple function called </w:t>
        </w:r>
        <w:proofErr w:type="spellStart"/>
        <w:r>
          <w:rPr>
            <w:rFonts w:ascii="Verdana" w:hAnsi="Verdana"/>
            <w:color w:val="000000"/>
            <w:sz w:val="21"/>
            <w:szCs w:val="21"/>
          </w:rPr>
          <w:t>getApp</w:t>
        </w:r>
        <w:proofErr w:type="spellEnd"/>
        <w:r>
          <w:rPr>
            <w:rFonts w:ascii="Verdana" w:hAnsi="Verdana"/>
            <w:color w:val="000000"/>
            <w:sz w:val="21"/>
            <w:szCs w:val="21"/>
          </w:rPr>
          <w:t>, which returns a simple string called �Hello world�.</w:t>
        </w:r>
      </w:ins>
    </w:p>
    <w:p w:rsidR="000100C0" w:rsidRDefault="000100C0" w:rsidP="000100C0">
      <w:pPr>
        <w:pStyle w:val="NormalWeb"/>
        <w:spacing w:before="0" w:beforeAutospacing="0" w:after="144" w:afterAutospacing="0" w:line="360" w:lineRule="atLeast"/>
        <w:ind w:left="48" w:right="48"/>
        <w:jc w:val="both"/>
        <w:rPr>
          <w:ins w:id="55" w:author="Unknown"/>
          <w:rFonts w:ascii="Verdana" w:hAnsi="Verdana"/>
          <w:color w:val="000000"/>
        </w:rPr>
      </w:pPr>
      <w:ins w:id="56" w:author="Unknown">
        <w:r>
          <w:rPr>
            <w:rFonts w:ascii="Verdana" w:hAnsi="Verdana"/>
            <w:b/>
            <w:bCs/>
            <w:color w:val="000000"/>
          </w:rPr>
          <w:t>Step 3</w:t>
        </w:r>
        <w:r>
          <w:rPr>
            <w:rFonts w:ascii="Verdana" w:hAnsi="Verdana"/>
            <w:color w:val="000000"/>
          </w:rPr>
          <w:t xml:space="preserve"> − In the </w:t>
        </w:r>
        <w:proofErr w:type="spellStart"/>
        <w:r>
          <w:rPr>
            <w:rFonts w:ascii="Verdana" w:hAnsi="Verdana"/>
            <w:color w:val="000000"/>
          </w:rPr>
          <w:t>app.component.ts</w:t>
        </w:r>
        <w:proofErr w:type="spellEnd"/>
        <w:r>
          <w:rPr>
            <w:rFonts w:ascii="Verdana" w:hAnsi="Verdana"/>
            <w:color w:val="000000"/>
          </w:rPr>
          <w:t xml:space="preserve"> file, place the following code.</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7" w:author="Unknown"/>
          <w:rStyle w:val="pln"/>
          <w:rFonts w:ascii="Consolas" w:hAnsi="Consolas" w:cs="Consolas"/>
          <w:color w:val="313131"/>
        </w:rPr>
      </w:pPr>
      <w:ins w:id="58" w:author="Unknown">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59" w:author="Unknown"/>
          <w:rStyle w:val="pln"/>
          <w:rFonts w:ascii="Consolas" w:hAnsi="Consolas" w:cs="Consolas"/>
          <w:color w:val="313131"/>
        </w:rPr>
      </w:pPr>
      <w:ins w:id="60" w:author="Unknown">
        <w:r>
          <w:rPr>
            <w:rStyle w:val="pln"/>
            <w:rFonts w:ascii="Consolas" w:hAnsi="Consolas" w:cs="Consolas"/>
            <w:color w:val="313131"/>
          </w:rPr>
          <w:t xml:space="preserve">   </w:t>
        </w:r>
        <w:r>
          <w:rPr>
            <w:rStyle w:val="typ"/>
            <w:rFonts w:ascii="Consolas" w:hAnsi="Consolas" w:cs="Consolas"/>
            <w:color w:val="7F0055"/>
          </w:rPr>
          <w:t>Component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1" w:author="Unknown"/>
          <w:rStyle w:val="pln"/>
          <w:rFonts w:ascii="Consolas" w:hAnsi="Consolas" w:cs="Consolas"/>
          <w:color w:val="313131"/>
        </w:rPr>
      </w:pPr>
      <w:ins w:id="62" w:author="Unknown">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'@angular/core'</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3" w:author="Unknown"/>
          <w:rStyle w:val="pln"/>
          <w:rFonts w:ascii="Consolas" w:hAnsi="Consolas" w:cs="Consolas"/>
          <w:color w:val="313131"/>
        </w:rPr>
      </w:pPr>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4" w:author="Unknown"/>
          <w:rStyle w:val="pln"/>
          <w:rFonts w:ascii="Consolas" w:hAnsi="Consolas" w:cs="Consolas"/>
          <w:color w:val="313131"/>
        </w:rPr>
      </w:pPr>
      <w:ins w:id="65" w:author="Unknown">
        <w:r>
          <w:rPr>
            <w:rStyle w:val="kwd"/>
            <w:rFonts w:ascii="Consolas"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6" w:author="Unknown"/>
          <w:rStyle w:val="pln"/>
          <w:rFonts w:ascii="Consolas" w:hAnsi="Consolas" w:cs="Consolas"/>
          <w:color w:val="313131"/>
        </w:rPr>
      </w:pPr>
      <w:ins w:id="67" w:author="Unknown">
        <w:r>
          <w:rPr>
            <w:rStyle w:val="pln"/>
            <w:rFonts w:ascii="Consolas" w:hAnsi="Consolas" w:cs="Consolas"/>
            <w:color w:val="313131"/>
          </w:rPr>
          <w:t xml:space="preserve">   </w:t>
        </w:r>
        <w:proofErr w:type="spellStart"/>
        <w:r>
          <w:rPr>
            <w:rStyle w:val="pln"/>
            <w:rFonts w:ascii="Consolas" w:hAnsi="Consolas" w:cs="Consolas"/>
            <w:color w:val="313131"/>
          </w:rPr>
          <w:t>appService</w:t>
        </w:r>
        <w:proofErr w:type="spellEnd"/>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68" w:author="Unknown"/>
          <w:rStyle w:val="pln"/>
          <w:rFonts w:ascii="Consolas" w:hAnsi="Consolas" w:cs="Consolas"/>
          <w:color w:val="313131"/>
        </w:rPr>
      </w:pPr>
      <w:ins w:id="69" w:author="Unknown">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app.service</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0" w:author="Unknown"/>
          <w:rStyle w:val="pln"/>
          <w:rFonts w:ascii="Consolas" w:hAnsi="Consolas" w:cs="Consolas"/>
          <w:color w:val="313131"/>
        </w:rPr>
      </w:pPr>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1" w:author="Unknown"/>
          <w:rStyle w:val="pln"/>
          <w:rFonts w:ascii="Consolas" w:hAnsi="Consolas" w:cs="Consolas"/>
          <w:color w:val="313131"/>
        </w:rPr>
      </w:pPr>
      <w:ins w:id="72" w:author="Unknown">
        <w:r>
          <w:rPr>
            <w:rStyle w:val="lit"/>
            <w:rFonts w:ascii="Consolas" w:hAnsi="Consolas" w:cs="Consolas"/>
            <w:color w:val="006666"/>
          </w:rPr>
          <w:t>@Component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3" w:author="Unknown"/>
          <w:rStyle w:val="pln"/>
          <w:rFonts w:ascii="Consolas" w:hAnsi="Consolas" w:cs="Consolas"/>
          <w:color w:val="313131"/>
        </w:rPr>
      </w:pPr>
      <w:ins w:id="74" w:author="Unknown">
        <w:r>
          <w:rPr>
            <w:rStyle w:val="pln"/>
            <w:rFonts w:ascii="Consolas" w:hAnsi="Consolas" w:cs="Consolas"/>
            <w:color w:val="313131"/>
          </w:rPr>
          <w:t xml:space="preserve">   selector</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'demo-app'</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5" w:author="Unknown"/>
          <w:rStyle w:val="pln"/>
          <w:rFonts w:ascii="Consolas" w:hAnsi="Consolas" w:cs="Consolas"/>
          <w:color w:val="313131"/>
        </w:rPr>
      </w:pPr>
      <w:ins w:id="76" w:author="Unknown">
        <w:r>
          <w:rPr>
            <w:rStyle w:val="pln"/>
            <w:rFonts w:ascii="Consolas" w:hAnsi="Consolas" w:cs="Consolas"/>
            <w:color w:val="313131"/>
          </w:rPr>
          <w:t xml:space="preserve">   </w:t>
        </w:r>
        <w:r>
          <w:rPr>
            <w:rStyle w:val="kwd"/>
            <w:rFonts w:ascii="Consolas" w:hAnsi="Consolas" w:cs="Consolas"/>
            <w:color w:val="000088"/>
          </w:rPr>
          <w:t>template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'&lt;div&gt;{{value}}&lt;/div&gt;'</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7" w:author="Unknown"/>
          <w:rStyle w:val="pln"/>
          <w:rFonts w:ascii="Consolas" w:hAnsi="Consolas" w:cs="Consolas"/>
          <w:color w:val="313131"/>
        </w:rPr>
      </w:pPr>
      <w:ins w:id="78" w:author="Unknown">
        <w:r>
          <w:rPr>
            <w:rStyle w:val="pln"/>
            <w:rFonts w:ascii="Consolas" w:hAnsi="Consolas" w:cs="Consolas"/>
            <w:color w:val="313131"/>
          </w:rPr>
          <w:t xml:space="preserve">   providers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appService</w:t>
        </w:r>
        <w:proofErr w:type="spellEnd"/>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79" w:author="Unknown"/>
          <w:rStyle w:val="pln"/>
          <w:rFonts w:ascii="Consolas" w:hAnsi="Consolas" w:cs="Consolas"/>
          <w:color w:val="313131"/>
        </w:rPr>
      </w:pPr>
      <w:ins w:id="80" w:author="Unknown">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81" w:author="Unknown"/>
          <w:rStyle w:val="pln"/>
          <w:rFonts w:ascii="Consolas" w:hAnsi="Consolas" w:cs="Consolas"/>
          <w:color w:val="313131"/>
        </w:rPr>
      </w:pPr>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82" w:author="Unknown"/>
          <w:rStyle w:val="pln"/>
          <w:rFonts w:ascii="Consolas" w:hAnsi="Consolas" w:cs="Consolas"/>
          <w:color w:val="313131"/>
        </w:rPr>
      </w:pPr>
      <w:ins w:id="83" w:author="Unknown">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AppComponent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84" w:author="Unknown"/>
          <w:rStyle w:val="pln"/>
          <w:rFonts w:ascii="Consolas" w:hAnsi="Consolas" w:cs="Consolas"/>
          <w:color w:val="313131"/>
        </w:rPr>
      </w:pPr>
      <w:ins w:id="85" w:author="Unknown">
        <w:r>
          <w:rPr>
            <w:rStyle w:val="pln"/>
            <w:rFonts w:ascii="Consolas" w:hAnsi="Consolas" w:cs="Consolas"/>
            <w:color w:val="313131"/>
          </w:rPr>
          <w:t xml:space="preserve">   value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string</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86" w:author="Unknown"/>
          <w:rStyle w:val="pln"/>
          <w:rFonts w:ascii="Consolas" w:hAnsi="Consolas" w:cs="Consolas"/>
          <w:color w:val="313131"/>
        </w:rPr>
      </w:pPr>
      <w:ins w:id="87" w:author="Unknown">
        <w:r>
          <w:rPr>
            <w:rStyle w:val="pln"/>
            <w:rFonts w:ascii="Consolas" w:hAnsi="Consolas" w:cs="Consolas"/>
            <w:color w:val="313131"/>
          </w:rPr>
          <w:t xml:space="preserve">   constructor</w:t>
        </w:r>
        <w:r>
          <w:rPr>
            <w:rStyle w:val="pun"/>
            <w:rFonts w:ascii="Consolas" w:hAnsi="Consolas" w:cs="Consolas"/>
            <w:color w:val="666600"/>
          </w:rPr>
          <w:t>(</w:t>
        </w:r>
        <w:r>
          <w:rPr>
            <w:rStyle w:val="kwd"/>
            <w:rFonts w:ascii="Consolas" w:hAnsi="Consolas" w:cs="Consolas"/>
            <w:color w:val="000088"/>
          </w:rPr>
          <w:t>private</w:t>
        </w:r>
        <w:r>
          <w:rPr>
            <w:rStyle w:val="pln"/>
            <w:rFonts w:ascii="Consolas" w:hAnsi="Consolas" w:cs="Consolas"/>
            <w:color w:val="313131"/>
          </w:rPr>
          <w:t xml:space="preserve"> _</w:t>
        </w:r>
        <w:proofErr w:type="spellStart"/>
        <w:r>
          <w:rPr>
            <w:rStyle w:val="pln"/>
            <w:rFonts w:ascii="Consolas" w:hAnsi="Consolas" w:cs="Consolas"/>
            <w:color w:val="313131"/>
          </w:rPr>
          <w:t>appService</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appService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88" w:author="Unknown"/>
          <w:rStyle w:val="pln"/>
          <w:rFonts w:ascii="Consolas" w:hAnsi="Consolas" w:cs="Consolas"/>
          <w:color w:val="313131"/>
        </w:rPr>
      </w:pPr>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89" w:author="Unknown"/>
          <w:rStyle w:val="pln"/>
          <w:rFonts w:ascii="Consolas" w:hAnsi="Consolas" w:cs="Consolas"/>
          <w:color w:val="313131"/>
        </w:rPr>
      </w:pPr>
      <w:ins w:id="90" w:author="Unknown">
        <w:r>
          <w:rPr>
            <w:rStyle w:val="pln"/>
            <w:rFonts w:ascii="Consolas" w:hAnsi="Consolas" w:cs="Consolas"/>
            <w:color w:val="313131"/>
          </w:rPr>
          <w:lastRenderedPageBreak/>
          <w:t xml:space="preserve">   </w:t>
        </w:r>
        <w:proofErr w:type="spellStart"/>
        <w:r>
          <w:rPr>
            <w:rStyle w:val="pln"/>
            <w:rFonts w:ascii="Consolas" w:hAnsi="Consolas" w:cs="Consolas"/>
            <w:color w:val="313131"/>
          </w:rPr>
          <w:t>ngOnInit</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91" w:author="Unknown"/>
          <w:rStyle w:val="pln"/>
          <w:rFonts w:ascii="Consolas" w:hAnsi="Consolas" w:cs="Consolas"/>
          <w:color w:val="313131"/>
        </w:rPr>
      </w:pPr>
      <w:ins w:id="92" w:author="Unknown">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value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_appService</w:t>
        </w:r>
        <w:r>
          <w:rPr>
            <w:rStyle w:val="pun"/>
            <w:rFonts w:ascii="Consolas" w:hAnsi="Consolas" w:cs="Consolas"/>
            <w:color w:val="666600"/>
          </w:rPr>
          <w:t>.</w:t>
        </w:r>
        <w:r>
          <w:rPr>
            <w:rStyle w:val="pln"/>
            <w:rFonts w:ascii="Consolas" w:hAnsi="Consolas" w:cs="Consolas"/>
            <w:color w:val="313131"/>
          </w:rPr>
          <w:t>getApp</w:t>
        </w:r>
        <w:proofErr w:type="spellEnd"/>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93" w:author="Unknown"/>
          <w:rStyle w:val="pln"/>
          <w:rFonts w:ascii="Consolas" w:hAnsi="Consolas" w:cs="Consolas"/>
          <w:color w:val="313131"/>
        </w:rPr>
      </w:pPr>
      <w:ins w:id="94" w:author="Unknown">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ins w:id="95" w:author="Unknown"/>
          <w:rFonts w:ascii="Consolas" w:hAnsi="Consolas" w:cs="Consolas"/>
          <w:color w:val="313131"/>
        </w:rPr>
      </w:pPr>
      <w:ins w:id="96" w:author="Unknown">
        <w:r>
          <w:rPr>
            <w:rStyle w:val="pun"/>
            <w:rFonts w:ascii="Consolas" w:hAnsi="Consolas" w:cs="Consolas"/>
            <w:color w:val="666600"/>
          </w:rPr>
          <w:t>}</w:t>
        </w:r>
        <w:r>
          <w:rPr>
            <w:rStyle w:val="pln"/>
            <w:rFonts w:ascii="Consolas" w:hAnsi="Consolas" w:cs="Consolas"/>
            <w:color w:val="313131"/>
          </w:rPr>
          <w:t xml:space="preserve"> </w:t>
        </w:r>
      </w:ins>
    </w:p>
    <w:p w:rsidR="000100C0" w:rsidRDefault="000100C0" w:rsidP="000100C0">
      <w:pPr>
        <w:pStyle w:val="NormalWeb"/>
        <w:spacing w:before="0" w:beforeAutospacing="0" w:after="144" w:afterAutospacing="0" w:line="360" w:lineRule="atLeast"/>
        <w:ind w:left="48" w:right="48"/>
        <w:jc w:val="both"/>
        <w:rPr>
          <w:ins w:id="97" w:author="Unknown"/>
          <w:rFonts w:ascii="Verdana" w:hAnsi="Verdana"/>
          <w:color w:val="000000"/>
        </w:rPr>
      </w:pPr>
      <w:ins w:id="98" w:author="Unknown">
        <w:r>
          <w:rPr>
            <w:rFonts w:ascii="Verdana" w:hAnsi="Verdana"/>
            <w:color w:val="000000"/>
          </w:rPr>
          <w:t>Following points need to be noted about the above program.</w:t>
        </w:r>
      </w:ins>
    </w:p>
    <w:p w:rsidR="000100C0" w:rsidRDefault="000100C0" w:rsidP="000100C0">
      <w:pPr>
        <w:pStyle w:val="NormalWeb"/>
        <w:numPr>
          <w:ilvl w:val="0"/>
          <w:numId w:val="17"/>
        </w:numPr>
        <w:spacing w:before="0" w:beforeAutospacing="0" w:after="144" w:afterAutospacing="0" w:line="360" w:lineRule="atLeast"/>
        <w:ind w:left="768" w:right="48"/>
        <w:jc w:val="both"/>
        <w:rPr>
          <w:ins w:id="99" w:author="Unknown"/>
          <w:rFonts w:ascii="Verdana" w:hAnsi="Verdana"/>
          <w:color w:val="000000"/>
          <w:sz w:val="21"/>
          <w:szCs w:val="21"/>
        </w:rPr>
      </w:pPr>
      <w:ins w:id="100" w:author="Unknown">
        <w:r>
          <w:rPr>
            <w:rFonts w:ascii="Verdana" w:hAnsi="Verdana"/>
            <w:color w:val="000000"/>
            <w:sz w:val="21"/>
            <w:szCs w:val="21"/>
          </w:rPr>
          <w:t xml:space="preserve">First, we import our </w:t>
        </w:r>
        <w:proofErr w:type="spellStart"/>
        <w:r>
          <w:rPr>
            <w:rFonts w:ascii="Verdana" w:hAnsi="Verdana"/>
            <w:color w:val="000000"/>
            <w:sz w:val="21"/>
            <w:szCs w:val="21"/>
          </w:rPr>
          <w:t>appService</w:t>
        </w:r>
        <w:proofErr w:type="spellEnd"/>
        <w:r>
          <w:rPr>
            <w:rFonts w:ascii="Verdana" w:hAnsi="Verdana"/>
            <w:color w:val="000000"/>
            <w:sz w:val="21"/>
            <w:szCs w:val="21"/>
          </w:rPr>
          <w:t xml:space="preserve"> module in the </w:t>
        </w:r>
        <w:proofErr w:type="spellStart"/>
        <w:r>
          <w:rPr>
            <w:rFonts w:ascii="Verdana" w:hAnsi="Verdana"/>
            <w:color w:val="000000"/>
            <w:sz w:val="21"/>
            <w:szCs w:val="21"/>
          </w:rPr>
          <w:t>appComponent</w:t>
        </w:r>
        <w:proofErr w:type="spellEnd"/>
        <w:r>
          <w:rPr>
            <w:rFonts w:ascii="Verdana" w:hAnsi="Verdana"/>
            <w:color w:val="000000"/>
            <w:sz w:val="21"/>
            <w:szCs w:val="21"/>
          </w:rPr>
          <w:t xml:space="preserve"> module.</w:t>
        </w:r>
      </w:ins>
    </w:p>
    <w:p w:rsidR="000100C0" w:rsidRDefault="000100C0" w:rsidP="000100C0">
      <w:pPr>
        <w:pStyle w:val="NormalWeb"/>
        <w:numPr>
          <w:ilvl w:val="0"/>
          <w:numId w:val="17"/>
        </w:numPr>
        <w:spacing w:before="0" w:beforeAutospacing="0" w:after="144" w:afterAutospacing="0" w:line="360" w:lineRule="atLeast"/>
        <w:ind w:left="768" w:right="48"/>
        <w:jc w:val="both"/>
        <w:rPr>
          <w:ins w:id="101" w:author="Unknown"/>
          <w:rFonts w:ascii="Verdana" w:hAnsi="Verdana"/>
          <w:color w:val="000000"/>
          <w:sz w:val="21"/>
          <w:szCs w:val="21"/>
        </w:rPr>
      </w:pPr>
      <w:ins w:id="102" w:author="Unknown">
        <w:r>
          <w:rPr>
            <w:rFonts w:ascii="Verdana" w:hAnsi="Verdana"/>
            <w:color w:val="000000"/>
            <w:sz w:val="21"/>
            <w:szCs w:val="21"/>
          </w:rPr>
          <w:t>Then, we register the service as a provider in this module.</w:t>
        </w:r>
      </w:ins>
    </w:p>
    <w:p w:rsidR="000100C0" w:rsidRDefault="000100C0" w:rsidP="000100C0">
      <w:pPr>
        <w:pStyle w:val="NormalWeb"/>
        <w:numPr>
          <w:ilvl w:val="0"/>
          <w:numId w:val="17"/>
        </w:numPr>
        <w:spacing w:before="0" w:beforeAutospacing="0" w:after="144" w:afterAutospacing="0" w:line="360" w:lineRule="atLeast"/>
        <w:ind w:left="768" w:right="48"/>
        <w:jc w:val="both"/>
        <w:rPr>
          <w:ins w:id="103" w:author="Unknown"/>
          <w:rFonts w:ascii="Verdana" w:hAnsi="Verdana"/>
          <w:color w:val="000000"/>
          <w:sz w:val="21"/>
          <w:szCs w:val="21"/>
        </w:rPr>
      </w:pPr>
      <w:ins w:id="104" w:author="Unknown">
        <w:r>
          <w:rPr>
            <w:rFonts w:ascii="Verdana" w:hAnsi="Verdana"/>
            <w:color w:val="000000"/>
            <w:sz w:val="21"/>
            <w:szCs w:val="21"/>
          </w:rPr>
          <w:t>In the constructor, we define a variable called _</w:t>
        </w:r>
        <w:proofErr w:type="spellStart"/>
        <w:r>
          <w:rPr>
            <w:rFonts w:ascii="Verdana" w:hAnsi="Verdana"/>
            <w:color w:val="000000"/>
            <w:sz w:val="21"/>
            <w:szCs w:val="21"/>
          </w:rPr>
          <w:t>appService</w:t>
        </w:r>
        <w:proofErr w:type="spellEnd"/>
        <w:r>
          <w:rPr>
            <w:rFonts w:ascii="Verdana" w:hAnsi="Verdana"/>
            <w:color w:val="000000"/>
            <w:sz w:val="21"/>
            <w:szCs w:val="21"/>
          </w:rPr>
          <w:t xml:space="preserve"> of the type </w:t>
        </w:r>
        <w:proofErr w:type="spellStart"/>
        <w:r>
          <w:rPr>
            <w:rFonts w:ascii="Verdana" w:hAnsi="Verdana"/>
            <w:color w:val="000000"/>
            <w:sz w:val="21"/>
            <w:szCs w:val="21"/>
          </w:rPr>
          <w:t>appService</w:t>
        </w:r>
        <w:proofErr w:type="spellEnd"/>
        <w:r>
          <w:rPr>
            <w:rFonts w:ascii="Verdana" w:hAnsi="Verdana"/>
            <w:color w:val="000000"/>
            <w:sz w:val="21"/>
            <w:szCs w:val="21"/>
          </w:rPr>
          <w:t xml:space="preserve"> so that it can be called anywhere in the </w:t>
        </w:r>
        <w:proofErr w:type="spellStart"/>
        <w:r>
          <w:rPr>
            <w:rFonts w:ascii="Verdana" w:hAnsi="Verdana"/>
            <w:color w:val="000000"/>
            <w:sz w:val="21"/>
            <w:szCs w:val="21"/>
          </w:rPr>
          <w:t>appComponent</w:t>
        </w:r>
        <w:proofErr w:type="spellEnd"/>
        <w:r>
          <w:rPr>
            <w:rFonts w:ascii="Verdana" w:hAnsi="Verdana"/>
            <w:color w:val="000000"/>
            <w:sz w:val="21"/>
            <w:szCs w:val="21"/>
          </w:rPr>
          <w:t xml:space="preserve"> module.</w:t>
        </w:r>
      </w:ins>
    </w:p>
    <w:p w:rsidR="000100C0" w:rsidRDefault="000100C0" w:rsidP="000100C0">
      <w:pPr>
        <w:pStyle w:val="NormalWeb"/>
        <w:numPr>
          <w:ilvl w:val="0"/>
          <w:numId w:val="17"/>
        </w:numPr>
        <w:spacing w:before="0" w:beforeAutospacing="0" w:after="144" w:afterAutospacing="0" w:line="360" w:lineRule="atLeast"/>
        <w:ind w:left="768" w:right="48"/>
        <w:jc w:val="both"/>
        <w:rPr>
          <w:ins w:id="105" w:author="Unknown"/>
          <w:rFonts w:ascii="Verdana" w:hAnsi="Verdana"/>
          <w:color w:val="000000"/>
          <w:sz w:val="21"/>
          <w:szCs w:val="21"/>
        </w:rPr>
      </w:pPr>
      <w:ins w:id="106" w:author="Unknown">
        <w:r>
          <w:rPr>
            <w:rFonts w:ascii="Verdana" w:hAnsi="Verdana"/>
            <w:color w:val="000000"/>
            <w:sz w:val="21"/>
            <w:szCs w:val="21"/>
          </w:rPr>
          <w:t xml:space="preserve">As an example, in the </w:t>
        </w:r>
        <w:proofErr w:type="spellStart"/>
        <w:r>
          <w:rPr>
            <w:rFonts w:ascii="Verdana" w:hAnsi="Verdana"/>
            <w:color w:val="000000"/>
            <w:sz w:val="21"/>
            <w:szCs w:val="21"/>
          </w:rPr>
          <w:t>ngOnInit</w:t>
        </w:r>
        <w:proofErr w:type="spellEnd"/>
        <w:r>
          <w:rPr>
            <w:rFonts w:ascii="Verdana" w:hAnsi="Verdana"/>
            <w:color w:val="000000"/>
            <w:sz w:val="21"/>
            <w:szCs w:val="21"/>
          </w:rPr>
          <w:t xml:space="preserve"> </w:t>
        </w:r>
        <w:proofErr w:type="spellStart"/>
        <w:r>
          <w:rPr>
            <w:rFonts w:ascii="Verdana" w:hAnsi="Verdana"/>
            <w:color w:val="000000"/>
            <w:sz w:val="21"/>
            <w:szCs w:val="21"/>
          </w:rPr>
          <w:t>lifecyclehook</w:t>
        </w:r>
        <w:proofErr w:type="spellEnd"/>
        <w:r>
          <w:rPr>
            <w:rFonts w:ascii="Verdana" w:hAnsi="Verdana"/>
            <w:color w:val="000000"/>
            <w:sz w:val="21"/>
            <w:szCs w:val="21"/>
          </w:rPr>
          <w:t xml:space="preserve">, we called the </w:t>
        </w:r>
        <w:proofErr w:type="spellStart"/>
        <w:r>
          <w:rPr>
            <w:rFonts w:ascii="Verdana" w:hAnsi="Verdana"/>
            <w:color w:val="000000"/>
            <w:sz w:val="21"/>
            <w:szCs w:val="21"/>
          </w:rPr>
          <w:t>getApp</w:t>
        </w:r>
        <w:proofErr w:type="spellEnd"/>
        <w:r>
          <w:rPr>
            <w:rFonts w:ascii="Verdana" w:hAnsi="Verdana"/>
            <w:color w:val="000000"/>
            <w:sz w:val="21"/>
            <w:szCs w:val="21"/>
          </w:rPr>
          <w:t xml:space="preserve"> function of the service and assign the output to the value property of the </w:t>
        </w:r>
        <w:proofErr w:type="spellStart"/>
        <w:r>
          <w:rPr>
            <w:rFonts w:ascii="Verdana" w:hAnsi="Verdana"/>
            <w:color w:val="000000"/>
            <w:sz w:val="21"/>
            <w:szCs w:val="21"/>
          </w:rPr>
          <w:t>AppComponent</w:t>
        </w:r>
        <w:proofErr w:type="spellEnd"/>
        <w:r>
          <w:rPr>
            <w:rFonts w:ascii="Verdana" w:hAnsi="Verdana"/>
            <w:color w:val="000000"/>
            <w:sz w:val="21"/>
            <w:szCs w:val="21"/>
          </w:rPr>
          <w:t xml:space="preserve"> class.</w:t>
        </w:r>
      </w:ins>
    </w:p>
    <w:p w:rsidR="000100C0" w:rsidRDefault="000100C0" w:rsidP="000100C0">
      <w:pPr>
        <w:pStyle w:val="NormalWeb"/>
        <w:spacing w:before="0" w:beforeAutospacing="0" w:after="144" w:afterAutospacing="0" w:line="360" w:lineRule="atLeast"/>
        <w:ind w:left="48" w:right="48"/>
        <w:jc w:val="both"/>
        <w:rPr>
          <w:ins w:id="107" w:author="Unknown"/>
          <w:rFonts w:ascii="Verdana" w:hAnsi="Verdana"/>
          <w:color w:val="000000"/>
        </w:rPr>
      </w:pPr>
      <w:ins w:id="108" w:author="Unknown">
        <w:r>
          <w:rPr>
            <w:rFonts w:ascii="Verdana" w:hAnsi="Verdana"/>
            <w:color w:val="000000"/>
          </w:rPr>
          <w:t>Once you save all the code changes and refresh the browser, you will get the following output.</w:t>
        </w:r>
      </w:ins>
    </w:p>
    <w:p w:rsidR="000100C0" w:rsidRDefault="000100C0" w:rsidP="000100C0">
      <w:pPr>
        <w:pStyle w:val="NormalWeb"/>
        <w:spacing w:before="0" w:beforeAutospacing="0" w:after="144" w:afterAutospacing="0" w:line="360" w:lineRule="atLeast"/>
        <w:ind w:left="48" w:right="48"/>
        <w:jc w:val="both"/>
        <w:rPr>
          <w:rFonts w:ascii="Verdana" w:hAnsi="Verdana"/>
          <w:color w:val="000000"/>
        </w:rPr>
      </w:pPr>
      <w:r>
        <w:rPr>
          <w:noProof/>
        </w:rPr>
        <w:drawing>
          <wp:inline distT="0" distB="0" distL="0" distR="0">
            <wp:extent cx="4343400" cy="2286000"/>
            <wp:effectExtent l="19050" t="0" r="0" b="0"/>
            <wp:docPr id="6" name="Picture 6" descr="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ices"/>
                    <pic:cNvPicPr>
                      <a:picLocks noChangeAspect="1" noChangeArrowheads="1"/>
                    </pic:cNvPicPr>
                  </pic:nvPicPr>
                  <pic:blipFill>
                    <a:blip r:embed="rId18"/>
                    <a:srcRect/>
                    <a:stretch>
                      <a:fillRect/>
                    </a:stretch>
                  </pic:blipFill>
                  <pic:spPr bwMode="auto">
                    <a:xfrm>
                      <a:off x="0" y="0"/>
                      <a:ext cx="4343400" cy="2286000"/>
                    </a:xfrm>
                    <a:prstGeom prst="rect">
                      <a:avLst/>
                    </a:prstGeom>
                    <a:noFill/>
                    <a:ln w="9525">
                      <a:noFill/>
                      <a:miter lim="800000"/>
                      <a:headEnd/>
                      <a:tailEnd/>
                    </a:ln>
                  </pic:spPr>
                </pic:pic>
              </a:graphicData>
            </a:graphic>
          </wp:inline>
        </w:drawing>
      </w:r>
    </w:p>
    <w:p w:rsidR="000100C0" w:rsidRDefault="000100C0" w:rsidP="004E0032">
      <w:pPr>
        <w:pStyle w:val="NormalWeb"/>
        <w:spacing w:before="0" w:beforeAutospacing="0" w:after="144" w:afterAutospacing="0" w:line="360" w:lineRule="atLeast"/>
        <w:ind w:left="48" w:right="48"/>
        <w:jc w:val="both"/>
        <w:rPr>
          <w:rFonts w:ascii="Verdana" w:hAnsi="Verdana"/>
          <w:color w:val="000000"/>
        </w:rPr>
      </w:pPr>
    </w:p>
    <w:p w:rsidR="000722B4" w:rsidRDefault="000722B4" w:rsidP="004E0032">
      <w:pPr>
        <w:pStyle w:val="NormalWeb"/>
        <w:spacing w:before="0" w:beforeAutospacing="0" w:after="144" w:afterAutospacing="0" w:line="360" w:lineRule="atLeast"/>
        <w:ind w:left="48" w:right="48"/>
        <w:jc w:val="both"/>
        <w:rPr>
          <w:rFonts w:ascii="Verdana" w:hAnsi="Verdana"/>
          <w:color w:val="000000"/>
        </w:rPr>
      </w:pPr>
    </w:p>
    <w:p w:rsidR="000722B4" w:rsidRDefault="000722B4" w:rsidP="004E0032">
      <w:pPr>
        <w:pStyle w:val="NormalWeb"/>
        <w:spacing w:before="0" w:beforeAutospacing="0" w:after="144" w:afterAutospacing="0" w:line="360" w:lineRule="atLeast"/>
        <w:ind w:left="48" w:right="48"/>
        <w:jc w:val="both"/>
        <w:rPr>
          <w:rFonts w:ascii="Verdana" w:hAnsi="Verdana"/>
          <w:color w:val="000000"/>
        </w:rPr>
      </w:pPr>
    </w:p>
    <w:p w:rsidR="000722B4" w:rsidRDefault="000722B4" w:rsidP="004E0032">
      <w:pPr>
        <w:pStyle w:val="NormalWeb"/>
        <w:spacing w:before="0" w:beforeAutospacing="0" w:after="144" w:afterAutospacing="0" w:line="360" w:lineRule="atLeast"/>
        <w:ind w:left="48" w:right="48"/>
        <w:jc w:val="both"/>
        <w:rPr>
          <w:rFonts w:ascii="Verdana" w:hAnsi="Verdana"/>
          <w:color w:val="000000"/>
        </w:rPr>
      </w:pPr>
    </w:p>
    <w:p w:rsidR="000722B4" w:rsidRDefault="000722B4" w:rsidP="004E0032">
      <w:pPr>
        <w:pStyle w:val="NormalWeb"/>
        <w:spacing w:before="0" w:beforeAutospacing="0" w:after="144" w:afterAutospacing="0" w:line="360" w:lineRule="atLeast"/>
        <w:ind w:left="48" w:right="48"/>
        <w:jc w:val="both"/>
        <w:rPr>
          <w:rFonts w:ascii="Verdana" w:hAnsi="Verdana"/>
          <w:color w:val="000000"/>
        </w:rPr>
      </w:pPr>
    </w:p>
    <w:p w:rsidR="000722B4" w:rsidRDefault="000722B4" w:rsidP="004E0032">
      <w:pPr>
        <w:pStyle w:val="NormalWeb"/>
        <w:spacing w:before="0" w:beforeAutospacing="0" w:after="144" w:afterAutospacing="0" w:line="360" w:lineRule="atLeast"/>
        <w:ind w:left="48" w:right="48"/>
        <w:jc w:val="both"/>
        <w:rPr>
          <w:rFonts w:ascii="Verdana" w:hAnsi="Verdana"/>
          <w:color w:val="000000"/>
        </w:rPr>
      </w:pPr>
    </w:p>
    <w:p w:rsidR="000722B4" w:rsidRDefault="000722B4" w:rsidP="004E0032">
      <w:pPr>
        <w:pStyle w:val="NormalWeb"/>
        <w:spacing w:before="0" w:beforeAutospacing="0" w:after="144" w:afterAutospacing="0" w:line="360" w:lineRule="atLeast"/>
        <w:ind w:left="48" w:right="48"/>
        <w:jc w:val="both"/>
        <w:rPr>
          <w:rFonts w:ascii="Verdana" w:hAnsi="Verdana"/>
          <w:color w:val="000000"/>
        </w:rPr>
      </w:pPr>
    </w:p>
    <w:sectPr w:rsidR="000722B4" w:rsidSect="00A862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B1960"/>
    <w:multiLevelType w:val="multilevel"/>
    <w:tmpl w:val="731E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774BE"/>
    <w:multiLevelType w:val="multilevel"/>
    <w:tmpl w:val="F3D6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D2B58"/>
    <w:multiLevelType w:val="multilevel"/>
    <w:tmpl w:val="FA6E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DB0B3F"/>
    <w:multiLevelType w:val="multilevel"/>
    <w:tmpl w:val="38FC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BE4A13"/>
    <w:multiLevelType w:val="multilevel"/>
    <w:tmpl w:val="9798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B42005"/>
    <w:multiLevelType w:val="multilevel"/>
    <w:tmpl w:val="3C7A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ED5916"/>
    <w:multiLevelType w:val="multilevel"/>
    <w:tmpl w:val="E3F4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B33BCE"/>
    <w:multiLevelType w:val="multilevel"/>
    <w:tmpl w:val="3438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2A1AEB"/>
    <w:multiLevelType w:val="multilevel"/>
    <w:tmpl w:val="A6E2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3C16E3"/>
    <w:multiLevelType w:val="multilevel"/>
    <w:tmpl w:val="7C9C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951749"/>
    <w:multiLevelType w:val="multilevel"/>
    <w:tmpl w:val="25D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110E3E"/>
    <w:multiLevelType w:val="multilevel"/>
    <w:tmpl w:val="25F4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043AD8"/>
    <w:multiLevelType w:val="multilevel"/>
    <w:tmpl w:val="417C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D20E92"/>
    <w:multiLevelType w:val="multilevel"/>
    <w:tmpl w:val="517C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50604D"/>
    <w:multiLevelType w:val="multilevel"/>
    <w:tmpl w:val="6A84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303222"/>
    <w:multiLevelType w:val="multilevel"/>
    <w:tmpl w:val="F368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764988"/>
    <w:multiLevelType w:val="multilevel"/>
    <w:tmpl w:val="57CE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9"/>
  </w:num>
  <w:num w:numId="4">
    <w:abstractNumId w:val="10"/>
  </w:num>
  <w:num w:numId="5">
    <w:abstractNumId w:val="8"/>
  </w:num>
  <w:num w:numId="6">
    <w:abstractNumId w:val="14"/>
  </w:num>
  <w:num w:numId="7">
    <w:abstractNumId w:val="1"/>
  </w:num>
  <w:num w:numId="8">
    <w:abstractNumId w:val="12"/>
  </w:num>
  <w:num w:numId="9">
    <w:abstractNumId w:val="13"/>
  </w:num>
  <w:num w:numId="10">
    <w:abstractNumId w:val="15"/>
  </w:num>
  <w:num w:numId="11">
    <w:abstractNumId w:val="6"/>
  </w:num>
  <w:num w:numId="12">
    <w:abstractNumId w:val="2"/>
  </w:num>
  <w:num w:numId="13">
    <w:abstractNumId w:val="0"/>
  </w:num>
  <w:num w:numId="14">
    <w:abstractNumId w:val="11"/>
  </w:num>
  <w:num w:numId="15">
    <w:abstractNumId w:val="16"/>
  </w:num>
  <w:num w:numId="16">
    <w:abstractNumId w:val="3"/>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B2AE1"/>
    <w:rsid w:val="000100C0"/>
    <w:rsid w:val="000722B4"/>
    <w:rsid w:val="00110A59"/>
    <w:rsid w:val="00225FC6"/>
    <w:rsid w:val="00394081"/>
    <w:rsid w:val="00493B5D"/>
    <w:rsid w:val="004E0032"/>
    <w:rsid w:val="006F03A6"/>
    <w:rsid w:val="00717C40"/>
    <w:rsid w:val="00A862B8"/>
    <w:rsid w:val="00AE08BF"/>
    <w:rsid w:val="00CC38BB"/>
    <w:rsid w:val="00DB2AE1"/>
    <w:rsid w:val="00E545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2B8"/>
  </w:style>
  <w:style w:type="paragraph" w:styleId="Heading1">
    <w:name w:val="heading 1"/>
    <w:basedOn w:val="Normal"/>
    <w:next w:val="Normal"/>
    <w:link w:val="Heading1Char"/>
    <w:uiPriority w:val="9"/>
    <w:qFormat/>
    <w:rsid w:val="004E003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DB2A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B2AE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9408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94081"/>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AE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B2A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B2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2AE1"/>
    <w:rPr>
      <w:rFonts w:ascii="Courier New" w:eastAsia="Times New Roman" w:hAnsi="Courier New" w:cs="Courier New"/>
      <w:sz w:val="20"/>
      <w:szCs w:val="20"/>
      <w:lang w:eastAsia="en-IN"/>
    </w:rPr>
  </w:style>
  <w:style w:type="character" w:customStyle="1" w:styleId="kwd">
    <w:name w:val="kwd"/>
    <w:basedOn w:val="DefaultParagraphFont"/>
    <w:rsid w:val="00DB2AE1"/>
  </w:style>
  <w:style w:type="character" w:customStyle="1" w:styleId="pln">
    <w:name w:val="pln"/>
    <w:basedOn w:val="DefaultParagraphFont"/>
    <w:rsid w:val="00DB2AE1"/>
  </w:style>
  <w:style w:type="character" w:customStyle="1" w:styleId="pun">
    <w:name w:val="pun"/>
    <w:basedOn w:val="DefaultParagraphFont"/>
    <w:rsid w:val="00DB2AE1"/>
  </w:style>
  <w:style w:type="character" w:customStyle="1" w:styleId="typ">
    <w:name w:val="typ"/>
    <w:basedOn w:val="DefaultParagraphFont"/>
    <w:rsid w:val="00DB2AE1"/>
  </w:style>
  <w:style w:type="character" w:customStyle="1" w:styleId="str">
    <w:name w:val="str"/>
    <w:basedOn w:val="DefaultParagraphFont"/>
    <w:rsid w:val="00DB2AE1"/>
  </w:style>
  <w:style w:type="character" w:customStyle="1" w:styleId="lit">
    <w:name w:val="lit"/>
    <w:basedOn w:val="DefaultParagraphFont"/>
    <w:rsid w:val="00DB2AE1"/>
  </w:style>
  <w:style w:type="paragraph" w:styleId="BalloonText">
    <w:name w:val="Balloon Text"/>
    <w:basedOn w:val="Normal"/>
    <w:link w:val="BalloonTextChar"/>
    <w:uiPriority w:val="99"/>
    <w:semiHidden/>
    <w:unhideWhenUsed/>
    <w:rsid w:val="00D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AE1"/>
    <w:rPr>
      <w:rFonts w:ascii="Tahoma" w:hAnsi="Tahoma" w:cs="Tahoma"/>
      <w:sz w:val="16"/>
      <w:szCs w:val="16"/>
    </w:rPr>
  </w:style>
  <w:style w:type="character" w:customStyle="1" w:styleId="Heading3Char">
    <w:name w:val="Heading 3 Char"/>
    <w:basedOn w:val="DefaultParagraphFont"/>
    <w:link w:val="Heading3"/>
    <w:uiPriority w:val="9"/>
    <w:semiHidden/>
    <w:rsid w:val="00DB2AE1"/>
    <w:rPr>
      <w:rFonts w:asciiTheme="majorHAnsi" w:eastAsiaTheme="majorEastAsia" w:hAnsiTheme="majorHAnsi" w:cstheme="majorBidi"/>
      <w:b/>
      <w:bCs/>
      <w:color w:val="5B9BD5" w:themeColor="accent1"/>
    </w:rPr>
  </w:style>
  <w:style w:type="character" w:customStyle="1" w:styleId="tag">
    <w:name w:val="tag"/>
    <w:basedOn w:val="DefaultParagraphFont"/>
    <w:rsid w:val="004E0032"/>
  </w:style>
  <w:style w:type="character" w:customStyle="1" w:styleId="atn">
    <w:name w:val="atn"/>
    <w:basedOn w:val="DefaultParagraphFont"/>
    <w:rsid w:val="004E0032"/>
  </w:style>
  <w:style w:type="character" w:customStyle="1" w:styleId="atv">
    <w:name w:val="atv"/>
    <w:basedOn w:val="DefaultParagraphFont"/>
    <w:rsid w:val="004E0032"/>
  </w:style>
  <w:style w:type="character" w:customStyle="1" w:styleId="Heading1Char">
    <w:name w:val="Heading 1 Char"/>
    <w:basedOn w:val="DefaultParagraphFont"/>
    <w:link w:val="Heading1"/>
    <w:uiPriority w:val="9"/>
    <w:rsid w:val="004E0032"/>
    <w:rPr>
      <w:rFonts w:asciiTheme="majorHAnsi" w:eastAsiaTheme="majorEastAsia" w:hAnsiTheme="majorHAnsi" w:cstheme="majorBidi"/>
      <w:b/>
      <w:bCs/>
      <w:color w:val="2E74B5" w:themeColor="accent1" w:themeShade="BF"/>
      <w:sz w:val="28"/>
      <w:szCs w:val="28"/>
    </w:rPr>
  </w:style>
  <w:style w:type="character" w:customStyle="1" w:styleId="Heading5Char">
    <w:name w:val="Heading 5 Char"/>
    <w:basedOn w:val="DefaultParagraphFont"/>
    <w:link w:val="Heading5"/>
    <w:uiPriority w:val="9"/>
    <w:semiHidden/>
    <w:rsid w:val="00394081"/>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394081"/>
    <w:rPr>
      <w:i/>
      <w:iCs/>
    </w:rPr>
  </w:style>
  <w:style w:type="character" w:styleId="Hyperlink">
    <w:name w:val="Hyperlink"/>
    <w:basedOn w:val="DefaultParagraphFont"/>
    <w:uiPriority w:val="99"/>
    <w:semiHidden/>
    <w:unhideWhenUsed/>
    <w:rsid w:val="00394081"/>
    <w:rPr>
      <w:color w:val="0000FF"/>
      <w:u w:val="single"/>
    </w:rPr>
  </w:style>
  <w:style w:type="character" w:styleId="HTMLCode">
    <w:name w:val="HTML Code"/>
    <w:basedOn w:val="DefaultParagraphFont"/>
    <w:uiPriority w:val="99"/>
    <w:semiHidden/>
    <w:unhideWhenUsed/>
    <w:rsid w:val="00394081"/>
    <w:rPr>
      <w:rFonts w:ascii="Courier New" w:eastAsia="Times New Roman" w:hAnsi="Courier New" w:cs="Courier New"/>
      <w:sz w:val="20"/>
      <w:szCs w:val="20"/>
    </w:rPr>
  </w:style>
  <w:style w:type="character" w:customStyle="1" w:styleId="kr">
    <w:name w:val="kr"/>
    <w:basedOn w:val="DefaultParagraphFont"/>
    <w:rsid w:val="00394081"/>
  </w:style>
  <w:style w:type="character" w:customStyle="1" w:styleId="p">
    <w:name w:val="p"/>
    <w:basedOn w:val="DefaultParagraphFont"/>
    <w:rsid w:val="00394081"/>
  </w:style>
  <w:style w:type="character" w:customStyle="1" w:styleId="nx">
    <w:name w:val="nx"/>
    <w:basedOn w:val="DefaultParagraphFont"/>
    <w:rsid w:val="00394081"/>
  </w:style>
  <w:style w:type="character" w:customStyle="1" w:styleId="s1">
    <w:name w:val="s1"/>
    <w:basedOn w:val="DefaultParagraphFont"/>
    <w:rsid w:val="00394081"/>
  </w:style>
  <w:style w:type="character" w:customStyle="1" w:styleId="err">
    <w:name w:val="err"/>
    <w:basedOn w:val="DefaultParagraphFont"/>
    <w:rsid w:val="00394081"/>
  </w:style>
  <w:style w:type="character" w:customStyle="1" w:styleId="na">
    <w:name w:val="na"/>
    <w:basedOn w:val="DefaultParagraphFont"/>
    <w:rsid w:val="00394081"/>
  </w:style>
  <w:style w:type="character" w:customStyle="1" w:styleId="o">
    <w:name w:val="o"/>
    <w:basedOn w:val="DefaultParagraphFont"/>
    <w:rsid w:val="00394081"/>
  </w:style>
  <w:style w:type="character" w:customStyle="1" w:styleId="s2">
    <w:name w:val="s2"/>
    <w:basedOn w:val="DefaultParagraphFont"/>
    <w:rsid w:val="00394081"/>
  </w:style>
  <w:style w:type="character" w:customStyle="1" w:styleId="sr">
    <w:name w:val="sr"/>
    <w:basedOn w:val="DefaultParagraphFont"/>
    <w:rsid w:val="00394081"/>
  </w:style>
  <w:style w:type="character" w:customStyle="1" w:styleId="k">
    <w:name w:val="k"/>
    <w:basedOn w:val="DefaultParagraphFont"/>
    <w:rsid w:val="00394081"/>
  </w:style>
  <w:style w:type="character" w:customStyle="1" w:styleId="Heading4Char">
    <w:name w:val="Heading 4 Char"/>
    <w:basedOn w:val="DefaultParagraphFont"/>
    <w:link w:val="Heading4"/>
    <w:uiPriority w:val="9"/>
    <w:semiHidden/>
    <w:rsid w:val="00394081"/>
    <w:rPr>
      <w:rFonts w:asciiTheme="majorHAnsi" w:eastAsiaTheme="majorEastAsia" w:hAnsiTheme="majorHAnsi" w:cstheme="majorBidi"/>
      <w:b/>
      <w:bCs/>
      <w:i/>
      <w:iCs/>
      <w:color w:val="5B9BD5" w:themeColor="accent1"/>
    </w:rPr>
  </w:style>
  <w:style w:type="character" w:customStyle="1" w:styleId="nt">
    <w:name w:val="nt"/>
    <w:basedOn w:val="DefaultParagraphFont"/>
    <w:rsid w:val="00394081"/>
  </w:style>
  <w:style w:type="character" w:customStyle="1" w:styleId="c1">
    <w:name w:val="c1"/>
    <w:basedOn w:val="DefaultParagraphFont"/>
    <w:rsid w:val="00394081"/>
  </w:style>
  <w:style w:type="character" w:customStyle="1" w:styleId="s">
    <w:name w:val="s"/>
    <w:basedOn w:val="DefaultParagraphFont"/>
    <w:rsid w:val="000722B4"/>
  </w:style>
</w:styles>
</file>

<file path=word/webSettings.xml><?xml version="1.0" encoding="utf-8"?>
<w:webSettings xmlns:r="http://schemas.openxmlformats.org/officeDocument/2006/relationships" xmlns:w="http://schemas.openxmlformats.org/wordprocessingml/2006/main">
  <w:divs>
    <w:div w:id="196502491">
      <w:bodyDiv w:val="1"/>
      <w:marLeft w:val="0"/>
      <w:marRight w:val="0"/>
      <w:marTop w:val="0"/>
      <w:marBottom w:val="0"/>
      <w:divBdr>
        <w:top w:val="none" w:sz="0" w:space="0" w:color="auto"/>
        <w:left w:val="none" w:sz="0" w:space="0" w:color="auto"/>
        <w:bottom w:val="none" w:sz="0" w:space="0" w:color="auto"/>
        <w:right w:val="none" w:sz="0" w:space="0" w:color="auto"/>
      </w:divBdr>
      <w:divsChild>
        <w:div w:id="2145613603">
          <w:marLeft w:val="0"/>
          <w:marRight w:val="0"/>
          <w:marTop w:val="0"/>
          <w:marBottom w:val="0"/>
          <w:divBdr>
            <w:top w:val="none" w:sz="0" w:space="0" w:color="auto"/>
            <w:left w:val="none" w:sz="0" w:space="0" w:color="auto"/>
            <w:bottom w:val="none" w:sz="0" w:space="0" w:color="auto"/>
            <w:right w:val="none" w:sz="0" w:space="0" w:color="auto"/>
          </w:divBdr>
        </w:div>
      </w:divsChild>
    </w:div>
    <w:div w:id="220990183">
      <w:bodyDiv w:val="1"/>
      <w:marLeft w:val="0"/>
      <w:marRight w:val="0"/>
      <w:marTop w:val="0"/>
      <w:marBottom w:val="0"/>
      <w:divBdr>
        <w:top w:val="none" w:sz="0" w:space="0" w:color="auto"/>
        <w:left w:val="none" w:sz="0" w:space="0" w:color="auto"/>
        <w:bottom w:val="none" w:sz="0" w:space="0" w:color="auto"/>
        <w:right w:val="none" w:sz="0" w:space="0" w:color="auto"/>
      </w:divBdr>
    </w:div>
    <w:div w:id="226303739">
      <w:bodyDiv w:val="1"/>
      <w:marLeft w:val="0"/>
      <w:marRight w:val="0"/>
      <w:marTop w:val="0"/>
      <w:marBottom w:val="0"/>
      <w:divBdr>
        <w:top w:val="none" w:sz="0" w:space="0" w:color="auto"/>
        <w:left w:val="none" w:sz="0" w:space="0" w:color="auto"/>
        <w:bottom w:val="none" w:sz="0" w:space="0" w:color="auto"/>
        <w:right w:val="none" w:sz="0" w:space="0" w:color="auto"/>
      </w:divBdr>
      <w:divsChild>
        <w:div w:id="64765013">
          <w:marLeft w:val="0"/>
          <w:marRight w:val="0"/>
          <w:marTop w:val="0"/>
          <w:marBottom w:val="0"/>
          <w:divBdr>
            <w:top w:val="none" w:sz="0" w:space="0" w:color="auto"/>
            <w:left w:val="none" w:sz="0" w:space="0" w:color="auto"/>
            <w:bottom w:val="none" w:sz="0" w:space="0" w:color="auto"/>
            <w:right w:val="none" w:sz="0" w:space="0" w:color="auto"/>
          </w:divBdr>
        </w:div>
        <w:div w:id="399328704">
          <w:marLeft w:val="0"/>
          <w:marRight w:val="0"/>
          <w:marTop w:val="0"/>
          <w:marBottom w:val="0"/>
          <w:divBdr>
            <w:top w:val="none" w:sz="0" w:space="0" w:color="auto"/>
            <w:left w:val="none" w:sz="0" w:space="0" w:color="auto"/>
            <w:bottom w:val="none" w:sz="0" w:space="0" w:color="auto"/>
            <w:right w:val="none" w:sz="0" w:space="0" w:color="auto"/>
          </w:divBdr>
        </w:div>
        <w:div w:id="105003139">
          <w:marLeft w:val="0"/>
          <w:marRight w:val="0"/>
          <w:marTop w:val="0"/>
          <w:marBottom w:val="0"/>
          <w:divBdr>
            <w:top w:val="none" w:sz="0" w:space="0" w:color="auto"/>
            <w:left w:val="none" w:sz="0" w:space="0" w:color="auto"/>
            <w:bottom w:val="none" w:sz="0" w:space="0" w:color="auto"/>
            <w:right w:val="none" w:sz="0" w:space="0" w:color="auto"/>
          </w:divBdr>
        </w:div>
        <w:div w:id="62333271">
          <w:marLeft w:val="0"/>
          <w:marRight w:val="0"/>
          <w:marTop w:val="0"/>
          <w:marBottom w:val="0"/>
          <w:divBdr>
            <w:top w:val="none" w:sz="0" w:space="0" w:color="auto"/>
            <w:left w:val="none" w:sz="0" w:space="0" w:color="auto"/>
            <w:bottom w:val="none" w:sz="0" w:space="0" w:color="auto"/>
            <w:right w:val="none" w:sz="0" w:space="0" w:color="auto"/>
          </w:divBdr>
        </w:div>
      </w:divsChild>
    </w:div>
    <w:div w:id="530260787">
      <w:bodyDiv w:val="1"/>
      <w:marLeft w:val="0"/>
      <w:marRight w:val="0"/>
      <w:marTop w:val="0"/>
      <w:marBottom w:val="0"/>
      <w:divBdr>
        <w:top w:val="none" w:sz="0" w:space="0" w:color="auto"/>
        <w:left w:val="none" w:sz="0" w:space="0" w:color="auto"/>
        <w:bottom w:val="none" w:sz="0" w:space="0" w:color="auto"/>
        <w:right w:val="none" w:sz="0" w:space="0" w:color="auto"/>
      </w:divBdr>
    </w:div>
    <w:div w:id="559945948">
      <w:bodyDiv w:val="1"/>
      <w:marLeft w:val="0"/>
      <w:marRight w:val="0"/>
      <w:marTop w:val="0"/>
      <w:marBottom w:val="0"/>
      <w:divBdr>
        <w:top w:val="none" w:sz="0" w:space="0" w:color="auto"/>
        <w:left w:val="none" w:sz="0" w:space="0" w:color="auto"/>
        <w:bottom w:val="none" w:sz="0" w:space="0" w:color="auto"/>
        <w:right w:val="none" w:sz="0" w:space="0" w:color="auto"/>
      </w:divBdr>
    </w:div>
    <w:div w:id="601227576">
      <w:bodyDiv w:val="1"/>
      <w:marLeft w:val="0"/>
      <w:marRight w:val="0"/>
      <w:marTop w:val="0"/>
      <w:marBottom w:val="0"/>
      <w:divBdr>
        <w:top w:val="none" w:sz="0" w:space="0" w:color="auto"/>
        <w:left w:val="none" w:sz="0" w:space="0" w:color="auto"/>
        <w:bottom w:val="none" w:sz="0" w:space="0" w:color="auto"/>
        <w:right w:val="none" w:sz="0" w:space="0" w:color="auto"/>
      </w:divBdr>
    </w:div>
    <w:div w:id="669873073">
      <w:bodyDiv w:val="1"/>
      <w:marLeft w:val="0"/>
      <w:marRight w:val="0"/>
      <w:marTop w:val="0"/>
      <w:marBottom w:val="0"/>
      <w:divBdr>
        <w:top w:val="none" w:sz="0" w:space="0" w:color="auto"/>
        <w:left w:val="none" w:sz="0" w:space="0" w:color="auto"/>
        <w:bottom w:val="none" w:sz="0" w:space="0" w:color="auto"/>
        <w:right w:val="none" w:sz="0" w:space="0" w:color="auto"/>
      </w:divBdr>
    </w:div>
    <w:div w:id="711854494">
      <w:bodyDiv w:val="1"/>
      <w:marLeft w:val="0"/>
      <w:marRight w:val="0"/>
      <w:marTop w:val="0"/>
      <w:marBottom w:val="0"/>
      <w:divBdr>
        <w:top w:val="none" w:sz="0" w:space="0" w:color="auto"/>
        <w:left w:val="none" w:sz="0" w:space="0" w:color="auto"/>
        <w:bottom w:val="none" w:sz="0" w:space="0" w:color="auto"/>
        <w:right w:val="none" w:sz="0" w:space="0" w:color="auto"/>
      </w:divBdr>
    </w:div>
    <w:div w:id="857042221">
      <w:bodyDiv w:val="1"/>
      <w:marLeft w:val="0"/>
      <w:marRight w:val="0"/>
      <w:marTop w:val="0"/>
      <w:marBottom w:val="0"/>
      <w:divBdr>
        <w:top w:val="none" w:sz="0" w:space="0" w:color="auto"/>
        <w:left w:val="none" w:sz="0" w:space="0" w:color="auto"/>
        <w:bottom w:val="none" w:sz="0" w:space="0" w:color="auto"/>
        <w:right w:val="none" w:sz="0" w:space="0" w:color="auto"/>
      </w:divBdr>
      <w:divsChild>
        <w:div w:id="916668684">
          <w:marLeft w:val="0"/>
          <w:marRight w:val="0"/>
          <w:marTop w:val="0"/>
          <w:marBottom w:val="0"/>
          <w:divBdr>
            <w:top w:val="none" w:sz="0" w:space="0" w:color="auto"/>
            <w:left w:val="none" w:sz="0" w:space="0" w:color="auto"/>
            <w:bottom w:val="none" w:sz="0" w:space="0" w:color="auto"/>
            <w:right w:val="none" w:sz="0" w:space="0" w:color="auto"/>
          </w:divBdr>
        </w:div>
        <w:div w:id="54479095">
          <w:marLeft w:val="0"/>
          <w:marRight w:val="0"/>
          <w:marTop w:val="0"/>
          <w:marBottom w:val="0"/>
          <w:divBdr>
            <w:top w:val="none" w:sz="0" w:space="0" w:color="auto"/>
            <w:left w:val="none" w:sz="0" w:space="0" w:color="auto"/>
            <w:bottom w:val="none" w:sz="0" w:space="0" w:color="auto"/>
            <w:right w:val="none" w:sz="0" w:space="0" w:color="auto"/>
          </w:divBdr>
        </w:div>
        <w:div w:id="945236638">
          <w:marLeft w:val="0"/>
          <w:marRight w:val="0"/>
          <w:marTop w:val="0"/>
          <w:marBottom w:val="0"/>
          <w:divBdr>
            <w:top w:val="none" w:sz="0" w:space="0" w:color="auto"/>
            <w:left w:val="none" w:sz="0" w:space="0" w:color="auto"/>
            <w:bottom w:val="none" w:sz="0" w:space="0" w:color="auto"/>
            <w:right w:val="none" w:sz="0" w:space="0" w:color="auto"/>
          </w:divBdr>
        </w:div>
        <w:div w:id="23797987">
          <w:marLeft w:val="0"/>
          <w:marRight w:val="0"/>
          <w:marTop w:val="0"/>
          <w:marBottom w:val="0"/>
          <w:divBdr>
            <w:top w:val="none" w:sz="0" w:space="0" w:color="auto"/>
            <w:left w:val="none" w:sz="0" w:space="0" w:color="auto"/>
            <w:bottom w:val="none" w:sz="0" w:space="0" w:color="auto"/>
            <w:right w:val="none" w:sz="0" w:space="0" w:color="auto"/>
          </w:divBdr>
        </w:div>
      </w:divsChild>
    </w:div>
    <w:div w:id="888372023">
      <w:bodyDiv w:val="1"/>
      <w:marLeft w:val="0"/>
      <w:marRight w:val="0"/>
      <w:marTop w:val="0"/>
      <w:marBottom w:val="0"/>
      <w:divBdr>
        <w:top w:val="none" w:sz="0" w:space="0" w:color="auto"/>
        <w:left w:val="none" w:sz="0" w:space="0" w:color="auto"/>
        <w:bottom w:val="none" w:sz="0" w:space="0" w:color="auto"/>
        <w:right w:val="none" w:sz="0" w:space="0" w:color="auto"/>
      </w:divBdr>
    </w:div>
    <w:div w:id="953947391">
      <w:bodyDiv w:val="1"/>
      <w:marLeft w:val="0"/>
      <w:marRight w:val="0"/>
      <w:marTop w:val="0"/>
      <w:marBottom w:val="0"/>
      <w:divBdr>
        <w:top w:val="none" w:sz="0" w:space="0" w:color="auto"/>
        <w:left w:val="none" w:sz="0" w:space="0" w:color="auto"/>
        <w:bottom w:val="none" w:sz="0" w:space="0" w:color="auto"/>
        <w:right w:val="none" w:sz="0" w:space="0" w:color="auto"/>
      </w:divBdr>
      <w:divsChild>
        <w:div w:id="2065709794">
          <w:marLeft w:val="0"/>
          <w:marRight w:val="0"/>
          <w:marTop w:val="0"/>
          <w:marBottom w:val="0"/>
          <w:divBdr>
            <w:top w:val="none" w:sz="0" w:space="0" w:color="auto"/>
            <w:left w:val="none" w:sz="0" w:space="0" w:color="auto"/>
            <w:bottom w:val="none" w:sz="0" w:space="0" w:color="auto"/>
            <w:right w:val="none" w:sz="0" w:space="0" w:color="auto"/>
          </w:divBdr>
        </w:div>
        <w:div w:id="196040656">
          <w:marLeft w:val="0"/>
          <w:marRight w:val="0"/>
          <w:marTop w:val="0"/>
          <w:marBottom w:val="0"/>
          <w:divBdr>
            <w:top w:val="none" w:sz="0" w:space="0" w:color="auto"/>
            <w:left w:val="none" w:sz="0" w:space="0" w:color="auto"/>
            <w:bottom w:val="none" w:sz="0" w:space="0" w:color="auto"/>
            <w:right w:val="none" w:sz="0" w:space="0" w:color="auto"/>
          </w:divBdr>
        </w:div>
        <w:div w:id="1759325503">
          <w:marLeft w:val="0"/>
          <w:marRight w:val="0"/>
          <w:marTop w:val="0"/>
          <w:marBottom w:val="0"/>
          <w:divBdr>
            <w:top w:val="none" w:sz="0" w:space="0" w:color="auto"/>
            <w:left w:val="none" w:sz="0" w:space="0" w:color="auto"/>
            <w:bottom w:val="none" w:sz="0" w:space="0" w:color="auto"/>
            <w:right w:val="none" w:sz="0" w:space="0" w:color="auto"/>
          </w:divBdr>
        </w:div>
        <w:div w:id="1333029710">
          <w:marLeft w:val="0"/>
          <w:marRight w:val="0"/>
          <w:marTop w:val="0"/>
          <w:marBottom w:val="0"/>
          <w:divBdr>
            <w:top w:val="none" w:sz="0" w:space="0" w:color="auto"/>
            <w:left w:val="none" w:sz="0" w:space="0" w:color="auto"/>
            <w:bottom w:val="none" w:sz="0" w:space="0" w:color="auto"/>
            <w:right w:val="none" w:sz="0" w:space="0" w:color="auto"/>
          </w:divBdr>
        </w:div>
        <w:div w:id="664478197">
          <w:marLeft w:val="0"/>
          <w:marRight w:val="0"/>
          <w:marTop w:val="0"/>
          <w:marBottom w:val="0"/>
          <w:divBdr>
            <w:top w:val="none" w:sz="0" w:space="0" w:color="auto"/>
            <w:left w:val="none" w:sz="0" w:space="0" w:color="auto"/>
            <w:bottom w:val="none" w:sz="0" w:space="0" w:color="auto"/>
            <w:right w:val="none" w:sz="0" w:space="0" w:color="auto"/>
          </w:divBdr>
        </w:div>
        <w:div w:id="1171989408">
          <w:marLeft w:val="0"/>
          <w:marRight w:val="0"/>
          <w:marTop w:val="0"/>
          <w:marBottom w:val="0"/>
          <w:divBdr>
            <w:top w:val="none" w:sz="0" w:space="0" w:color="auto"/>
            <w:left w:val="none" w:sz="0" w:space="0" w:color="auto"/>
            <w:bottom w:val="none" w:sz="0" w:space="0" w:color="auto"/>
            <w:right w:val="none" w:sz="0" w:space="0" w:color="auto"/>
          </w:divBdr>
        </w:div>
      </w:divsChild>
    </w:div>
    <w:div w:id="959411602">
      <w:bodyDiv w:val="1"/>
      <w:marLeft w:val="0"/>
      <w:marRight w:val="0"/>
      <w:marTop w:val="0"/>
      <w:marBottom w:val="0"/>
      <w:divBdr>
        <w:top w:val="none" w:sz="0" w:space="0" w:color="auto"/>
        <w:left w:val="none" w:sz="0" w:space="0" w:color="auto"/>
        <w:bottom w:val="none" w:sz="0" w:space="0" w:color="auto"/>
        <w:right w:val="none" w:sz="0" w:space="0" w:color="auto"/>
      </w:divBdr>
      <w:divsChild>
        <w:div w:id="1154567966">
          <w:marLeft w:val="0"/>
          <w:marRight w:val="0"/>
          <w:marTop w:val="0"/>
          <w:marBottom w:val="0"/>
          <w:divBdr>
            <w:top w:val="none" w:sz="0" w:space="0" w:color="auto"/>
            <w:left w:val="none" w:sz="0" w:space="0" w:color="auto"/>
            <w:bottom w:val="none" w:sz="0" w:space="0" w:color="auto"/>
            <w:right w:val="none" w:sz="0" w:space="0" w:color="auto"/>
          </w:divBdr>
        </w:div>
        <w:div w:id="1417049828">
          <w:marLeft w:val="0"/>
          <w:marRight w:val="0"/>
          <w:marTop w:val="0"/>
          <w:marBottom w:val="0"/>
          <w:divBdr>
            <w:top w:val="none" w:sz="0" w:space="0" w:color="auto"/>
            <w:left w:val="none" w:sz="0" w:space="0" w:color="auto"/>
            <w:bottom w:val="none" w:sz="0" w:space="0" w:color="auto"/>
            <w:right w:val="none" w:sz="0" w:space="0" w:color="auto"/>
          </w:divBdr>
        </w:div>
      </w:divsChild>
    </w:div>
    <w:div w:id="1049494370">
      <w:bodyDiv w:val="1"/>
      <w:marLeft w:val="0"/>
      <w:marRight w:val="0"/>
      <w:marTop w:val="0"/>
      <w:marBottom w:val="0"/>
      <w:divBdr>
        <w:top w:val="none" w:sz="0" w:space="0" w:color="auto"/>
        <w:left w:val="none" w:sz="0" w:space="0" w:color="auto"/>
        <w:bottom w:val="none" w:sz="0" w:space="0" w:color="auto"/>
        <w:right w:val="none" w:sz="0" w:space="0" w:color="auto"/>
      </w:divBdr>
    </w:div>
    <w:div w:id="1175415701">
      <w:bodyDiv w:val="1"/>
      <w:marLeft w:val="0"/>
      <w:marRight w:val="0"/>
      <w:marTop w:val="0"/>
      <w:marBottom w:val="0"/>
      <w:divBdr>
        <w:top w:val="none" w:sz="0" w:space="0" w:color="auto"/>
        <w:left w:val="none" w:sz="0" w:space="0" w:color="auto"/>
        <w:bottom w:val="none" w:sz="0" w:space="0" w:color="auto"/>
        <w:right w:val="none" w:sz="0" w:space="0" w:color="auto"/>
      </w:divBdr>
      <w:divsChild>
        <w:div w:id="1820076217">
          <w:marLeft w:val="0"/>
          <w:marRight w:val="0"/>
          <w:marTop w:val="0"/>
          <w:marBottom w:val="0"/>
          <w:divBdr>
            <w:top w:val="none" w:sz="0" w:space="0" w:color="auto"/>
            <w:left w:val="none" w:sz="0" w:space="0" w:color="auto"/>
            <w:bottom w:val="none" w:sz="0" w:space="0" w:color="auto"/>
            <w:right w:val="none" w:sz="0" w:space="0" w:color="auto"/>
          </w:divBdr>
        </w:div>
      </w:divsChild>
    </w:div>
    <w:div w:id="1275795987">
      <w:bodyDiv w:val="1"/>
      <w:marLeft w:val="0"/>
      <w:marRight w:val="0"/>
      <w:marTop w:val="0"/>
      <w:marBottom w:val="0"/>
      <w:divBdr>
        <w:top w:val="none" w:sz="0" w:space="0" w:color="auto"/>
        <w:left w:val="none" w:sz="0" w:space="0" w:color="auto"/>
        <w:bottom w:val="none" w:sz="0" w:space="0" w:color="auto"/>
        <w:right w:val="none" w:sz="0" w:space="0" w:color="auto"/>
      </w:divBdr>
    </w:div>
    <w:div w:id="1406368268">
      <w:bodyDiv w:val="1"/>
      <w:marLeft w:val="0"/>
      <w:marRight w:val="0"/>
      <w:marTop w:val="0"/>
      <w:marBottom w:val="0"/>
      <w:divBdr>
        <w:top w:val="none" w:sz="0" w:space="0" w:color="auto"/>
        <w:left w:val="none" w:sz="0" w:space="0" w:color="auto"/>
        <w:bottom w:val="none" w:sz="0" w:space="0" w:color="auto"/>
        <w:right w:val="none" w:sz="0" w:space="0" w:color="auto"/>
      </w:divBdr>
    </w:div>
    <w:div w:id="203209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learnangular2.com/events"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ngular.io/docs/ts/latest/api/core/index/Component-deco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3378</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2018-01-02T14:04:00Z</dcterms:created>
  <dcterms:modified xsi:type="dcterms:W3CDTF">2018-01-03T11:54:00Z</dcterms:modified>
</cp:coreProperties>
</file>